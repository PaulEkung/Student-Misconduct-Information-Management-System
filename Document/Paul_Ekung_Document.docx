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5F8F6B" w14:textId="4253EE96" w:rsidR="0060691D" w:rsidRPr="00A1739A" w:rsidRDefault="0060691D" w:rsidP="00923F60">
      <w:pPr>
        <w:spacing w:after="200" w:line="480" w:lineRule="auto"/>
        <w:jc w:val="center"/>
        <w:rPr>
          <w:rFonts w:asciiTheme="majorHAnsi" w:eastAsia="Calibri" w:hAnsiTheme="majorHAnsi"/>
          <w:b/>
          <w:sz w:val="24"/>
          <w:szCs w:val="24"/>
        </w:rPr>
      </w:pPr>
      <w:r w:rsidRPr="00A1739A">
        <w:rPr>
          <w:rFonts w:asciiTheme="majorHAnsi" w:eastAsia="Calibri" w:hAnsiTheme="majorHAnsi"/>
          <w:b/>
          <w:sz w:val="24"/>
          <w:szCs w:val="24"/>
        </w:rPr>
        <w:t>CHAPTER ONE</w:t>
      </w:r>
    </w:p>
    <w:p w14:paraId="5F38362D" w14:textId="12F55E65" w:rsidR="00BF67B4" w:rsidRPr="00A1739A" w:rsidRDefault="0060691D" w:rsidP="00920774">
      <w:pPr>
        <w:spacing w:after="200" w:line="480" w:lineRule="auto"/>
        <w:jc w:val="center"/>
        <w:rPr>
          <w:rFonts w:asciiTheme="majorHAnsi" w:eastAsia="Calibri" w:hAnsiTheme="majorHAnsi"/>
          <w:b/>
          <w:sz w:val="24"/>
          <w:szCs w:val="24"/>
        </w:rPr>
      </w:pPr>
      <w:r w:rsidRPr="00A1739A">
        <w:rPr>
          <w:rFonts w:asciiTheme="majorHAnsi" w:eastAsia="Calibri" w:hAnsiTheme="majorHAnsi"/>
          <w:b/>
          <w:sz w:val="24"/>
          <w:szCs w:val="24"/>
        </w:rPr>
        <w:t>INTRODUCTION</w:t>
      </w:r>
    </w:p>
    <w:p w14:paraId="0A8356DC" w14:textId="7D00637B" w:rsidR="00BF67B4" w:rsidRPr="00A1739A" w:rsidRDefault="0060691D" w:rsidP="00923F60">
      <w:pPr>
        <w:spacing w:after="200" w:line="480" w:lineRule="auto"/>
        <w:rPr>
          <w:rFonts w:asciiTheme="majorHAnsi" w:eastAsia="Calibri" w:hAnsiTheme="majorHAnsi"/>
          <w:b/>
          <w:sz w:val="24"/>
          <w:szCs w:val="24"/>
        </w:rPr>
      </w:pPr>
      <w:r w:rsidRPr="00A1739A">
        <w:rPr>
          <w:rFonts w:asciiTheme="majorHAnsi" w:eastAsia="Calibri" w:hAnsiTheme="majorHAnsi"/>
          <w:b/>
          <w:sz w:val="24"/>
          <w:szCs w:val="24"/>
        </w:rPr>
        <w:t xml:space="preserve">1.1 </w:t>
      </w:r>
      <w:r w:rsidR="00920774">
        <w:rPr>
          <w:rFonts w:asciiTheme="majorHAnsi" w:eastAsia="Calibri" w:hAnsiTheme="majorHAnsi"/>
          <w:b/>
          <w:sz w:val="24"/>
          <w:szCs w:val="24"/>
        </w:rPr>
        <w:tab/>
      </w:r>
      <w:r w:rsidRPr="00A1739A">
        <w:rPr>
          <w:rFonts w:asciiTheme="majorHAnsi" w:eastAsia="Calibri" w:hAnsiTheme="majorHAnsi"/>
          <w:b/>
          <w:sz w:val="24"/>
          <w:szCs w:val="24"/>
        </w:rPr>
        <w:t>BACKGROUND OF THE STUDY</w:t>
      </w:r>
    </w:p>
    <w:p w14:paraId="6BA7E8B9" w14:textId="7C727112" w:rsidR="00BF67B4" w:rsidRPr="00A1739A" w:rsidRDefault="0060691D" w:rsidP="00923F60">
      <w:pPr>
        <w:spacing w:after="200" w:line="480" w:lineRule="auto"/>
        <w:rPr>
          <w:rFonts w:asciiTheme="majorHAnsi" w:eastAsia="Calibri" w:hAnsiTheme="majorHAnsi"/>
          <w:sz w:val="24"/>
          <w:szCs w:val="24"/>
        </w:rPr>
      </w:pPr>
      <w:r w:rsidRPr="00A1739A">
        <w:rPr>
          <w:rFonts w:asciiTheme="majorHAnsi" w:eastAsia="Calibri" w:hAnsiTheme="majorHAnsi"/>
          <w:sz w:val="24"/>
          <w:szCs w:val="24"/>
        </w:rPr>
        <w:t>Misconduct is part of human activities and needs to be managed. In our societies today,</w:t>
      </w:r>
      <w:r w:rsidR="00923F60">
        <w:rPr>
          <w:rFonts w:asciiTheme="majorHAnsi" w:eastAsia="Calibri" w:hAnsiTheme="majorHAnsi"/>
          <w:sz w:val="24"/>
          <w:szCs w:val="24"/>
        </w:rPr>
        <w:t xml:space="preserve"> </w:t>
      </w:r>
      <w:r w:rsidRPr="00A1739A">
        <w:rPr>
          <w:rFonts w:asciiTheme="majorHAnsi" w:eastAsia="Calibri" w:hAnsiTheme="majorHAnsi"/>
          <w:sz w:val="24"/>
          <w:szCs w:val="24"/>
        </w:rPr>
        <w:t xml:space="preserve">misconduct activities are been </w:t>
      </w:r>
      <w:r w:rsidR="00BD2B66" w:rsidRPr="00A1739A">
        <w:rPr>
          <w:rFonts w:asciiTheme="majorHAnsi" w:eastAsia="Calibri" w:hAnsiTheme="majorHAnsi"/>
          <w:sz w:val="24"/>
          <w:szCs w:val="24"/>
        </w:rPr>
        <w:t>practiced</w:t>
      </w:r>
      <w:r w:rsidRPr="00A1739A">
        <w:rPr>
          <w:rFonts w:asciiTheme="majorHAnsi" w:eastAsia="Calibri" w:hAnsiTheme="majorHAnsi"/>
          <w:sz w:val="24"/>
          <w:szCs w:val="24"/>
        </w:rPr>
        <w:t xml:space="preserve"> by so many people including those with greater influence and leadership. </w:t>
      </w:r>
    </w:p>
    <w:p w14:paraId="2397E0E4" w14:textId="2470AD15" w:rsidR="00BF67B4" w:rsidRPr="00A1739A" w:rsidRDefault="0060691D" w:rsidP="00923F60">
      <w:pPr>
        <w:spacing w:after="200" w:line="480" w:lineRule="auto"/>
        <w:rPr>
          <w:rFonts w:asciiTheme="majorHAnsi" w:eastAsia="Calibri" w:hAnsiTheme="majorHAnsi"/>
          <w:sz w:val="24"/>
          <w:szCs w:val="24"/>
        </w:rPr>
      </w:pPr>
      <w:r w:rsidRPr="00A1739A">
        <w:rPr>
          <w:rFonts w:asciiTheme="majorHAnsi" w:eastAsia="Calibri" w:hAnsiTheme="majorHAnsi"/>
          <w:sz w:val="24"/>
          <w:szCs w:val="24"/>
        </w:rPr>
        <w:t xml:space="preserve">Misconduct simply refers to those unacceptable or improper behaviors </w:t>
      </w:r>
      <w:r w:rsidR="00BD2B66" w:rsidRPr="00A1739A">
        <w:rPr>
          <w:rFonts w:asciiTheme="majorHAnsi" w:eastAsia="Calibri" w:hAnsiTheme="majorHAnsi"/>
          <w:sz w:val="24"/>
          <w:szCs w:val="24"/>
        </w:rPr>
        <w:t>practiced</w:t>
      </w:r>
      <w:r w:rsidRPr="00A1739A">
        <w:rPr>
          <w:rFonts w:asciiTheme="majorHAnsi" w:eastAsia="Calibri" w:hAnsiTheme="majorHAnsi"/>
          <w:sz w:val="24"/>
          <w:szCs w:val="24"/>
        </w:rPr>
        <w:t xml:space="preserve"> by people in the society. This misconduct behaviors are been practiced in so many different areas and sectors of the society such as homes, schools, churches, job sites etc. </w:t>
      </w:r>
    </w:p>
    <w:p w14:paraId="149B6306" w14:textId="77777777" w:rsidR="00BF67B4" w:rsidRPr="00A1739A" w:rsidRDefault="0060691D" w:rsidP="00923F60">
      <w:pPr>
        <w:spacing w:after="200" w:line="480" w:lineRule="auto"/>
        <w:rPr>
          <w:rFonts w:asciiTheme="majorHAnsi" w:eastAsia="Calibri" w:hAnsiTheme="majorHAnsi"/>
          <w:sz w:val="24"/>
          <w:szCs w:val="24"/>
        </w:rPr>
      </w:pPr>
      <w:r w:rsidRPr="00A1739A">
        <w:rPr>
          <w:rFonts w:asciiTheme="majorHAnsi" w:eastAsia="Calibri" w:hAnsiTheme="majorHAnsi"/>
          <w:sz w:val="24"/>
          <w:szCs w:val="24"/>
        </w:rPr>
        <w:t>Schools are important institutions where the students receive their education formally. All students, regardless of their religion, race and background learn new values, rules, respect, compassion, ethics and cooperation from the subject being taught by well-trained and experienced teachers or lecturers. In this modern age, the schools provide a wide range of facilities, equipment, teaching and learning materials as well as implement educational activities to create the excellence in terms of physical, emotional, spiritual and intellectual for every student.</w:t>
      </w:r>
    </w:p>
    <w:p w14:paraId="283288A4" w14:textId="77777777" w:rsidR="00BF67B4" w:rsidRPr="00A1739A" w:rsidRDefault="0060691D" w:rsidP="00923F60">
      <w:pPr>
        <w:spacing w:after="200" w:line="480" w:lineRule="auto"/>
        <w:rPr>
          <w:rFonts w:asciiTheme="majorHAnsi" w:eastAsia="Calibri" w:hAnsiTheme="majorHAnsi"/>
          <w:sz w:val="24"/>
          <w:szCs w:val="24"/>
        </w:rPr>
      </w:pPr>
      <w:r w:rsidRPr="00A1739A">
        <w:rPr>
          <w:rFonts w:asciiTheme="majorHAnsi" w:eastAsia="Calibri" w:hAnsiTheme="majorHAnsi"/>
          <w:sz w:val="24"/>
          <w:szCs w:val="24"/>
        </w:rPr>
        <w:t>However, the reality that exist today is that of failures, weaknesses and violation of discipline in the schools. As each of the schools has different styles and ways of management, this situation is becoming worst when few of the staffs who do not understand the rules relating to discipline, coupled with the appointment of disciplines staffs who are fierce and brutal claimed to hit the students as reported by the media. The responsibilities of dealing with the disciplinary cases are relying on the committee of discipline as a problem solver without full commitment from all staffs. In fact, these scenarios have contributed to the following problems currently faced by most schools in Nigeria.</w:t>
      </w:r>
    </w:p>
    <w:p w14:paraId="35B0BC8B" w14:textId="22CF2031" w:rsidR="00BF67B4" w:rsidRPr="00A1739A" w:rsidRDefault="0060691D" w:rsidP="00923F60">
      <w:pPr>
        <w:pStyle w:val="ListParagraph"/>
        <w:numPr>
          <w:ilvl w:val="0"/>
          <w:numId w:val="1"/>
        </w:numPr>
        <w:spacing w:after="200" w:line="480" w:lineRule="auto"/>
        <w:rPr>
          <w:rFonts w:asciiTheme="majorHAnsi" w:eastAsia="Calibri" w:hAnsiTheme="majorHAnsi"/>
          <w:sz w:val="24"/>
          <w:szCs w:val="24"/>
        </w:rPr>
      </w:pPr>
      <w:r w:rsidRPr="00A1739A">
        <w:rPr>
          <w:rFonts w:asciiTheme="majorHAnsi" w:eastAsia="Calibri" w:hAnsiTheme="majorHAnsi"/>
          <w:sz w:val="24"/>
          <w:szCs w:val="24"/>
        </w:rPr>
        <w:lastRenderedPageBreak/>
        <w:t>Students discipline problems are hastily increased at a serious level and difficult to control.</w:t>
      </w:r>
    </w:p>
    <w:p w14:paraId="583DE67A" w14:textId="77777777" w:rsidR="00BF67B4" w:rsidRPr="00A1739A" w:rsidRDefault="0060691D" w:rsidP="00923F60">
      <w:pPr>
        <w:pStyle w:val="ListParagraph"/>
        <w:numPr>
          <w:ilvl w:val="0"/>
          <w:numId w:val="1"/>
        </w:numPr>
        <w:spacing w:after="200" w:line="480" w:lineRule="auto"/>
        <w:rPr>
          <w:rFonts w:asciiTheme="majorHAnsi" w:eastAsia="Calibri" w:hAnsiTheme="majorHAnsi"/>
          <w:sz w:val="24"/>
          <w:szCs w:val="24"/>
        </w:rPr>
      </w:pPr>
      <w:r w:rsidRPr="00A1739A">
        <w:rPr>
          <w:rFonts w:asciiTheme="majorHAnsi" w:eastAsia="Calibri" w:hAnsiTheme="majorHAnsi"/>
          <w:sz w:val="24"/>
          <w:szCs w:val="24"/>
        </w:rPr>
        <w:t>Workloads of the disciplined staffs.</w:t>
      </w:r>
    </w:p>
    <w:p w14:paraId="2D95FB5F" w14:textId="6887F0E2" w:rsidR="00BF67B4" w:rsidRPr="009278EA" w:rsidRDefault="0060691D" w:rsidP="00923F60">
      <w:pPr>
        <w:spacing w:after="200" w:line="480" w:lineRule="auto"/>
        <w:rPr>
          <w:rFonts w:asciiTheme="majorHAnsi" w:eastAsia="Calibri" w:hAnsiTheme="majorHAnsi"/>
          <w:sz w:val="24"/>
          <w:szCs w:val="24"/>
        </w:rPr>
      </w:pPr>
      <w:r w:rsidRPr="00A1739A">
        <w:rPr>
          <w:rFonts w:asciiTheme="majorHAnsi" w:eastAsia="Calibri" w:hAnsiTheme="majorHAnsi"/>
          <w:sz w:val="24"/>
          <w:szCs w:val="24"/>
        </w:rPr>
        <w:t>This project enables the school administration to properly manage her students misconduct case in a computerized way.</w:t>
      </w:r>
    </w:p>
    <w:p w14:paraId="6DD9498B" w14:textId="6B10C271" w:rsidR="00BF67B4" w:rsidRPr="00A1739A" w:rsidRDefault="0060691D" w:rsidP="00923F60">
      <w:pPr>
        <w:spacing w:after="200" w:line="480" w:lineRule="auto"/>
        <w:rPr>
          <w:rFonts w:asciiTheme="majorHAnsi" w:eastAsia="Calibri" w:hAnsiTheme="majorHAnsi"/>
          <w:b/>
          <w:sz w:val="24"/>
          <w:szCs w:val="24"/>
        </w:rPr>
      </w:pPr>
      <w:r w:rsidRPr="00A1739A">
        <w:rPr>
          <w:rFonts w:asciiTheme="majorHAnsi" w:eastAsia="Calibri" w:hAnsiTheme="majorHAnsi"/>
          <w:b/>
          <w:sz w:val="24"/>
          <w:szCs w:val="24"/>
        </w:rPr>
        <w:t xml:space="preserve">1.2 </w:t>
      </w:r>
      <w:r w:rsidR="00920774">
        <w:rPr>
          <w:rFonts w:asciiTheme="majorHAnsi" w:eastAsia="Calibri" w:hAnsiTheme="majorHAnsi"/>
          <w:b/>
          <w:sz w:val="24"/>
          <w:szCs w:val="24"/>
        </w:rPr>
        <w:tab/>
      </w:r>
      <w:r w:rsidRPr="00A1739A">
        <w:rPr>
          <w:rFonts w:asciiTheme="majorHAnsi" w:eastAsia="Calibri" w:hAnsiTheme="majorHAnsi"/>
          <w:b/>
          <w:sz w:val="24"/>
          <w:szCs w:val="24"/>
        </w:rPr>
        <w:t>STATEMENT OF THE PROBLEM</w:t>
      </w:r>
    </w:p>
    <w:p w14:paraId="43E75820" w14:textId="77777777" w:rsidR="00BF67B4" w:rsidRPr="00A1739A" w:rsidRDefault="0060691D" w:rsidP="00923F60">
      <w:pPr>
        <w:spacing w:after="200" w:line="480" w:lineRule="auto"/>
        <w:rPr>
          <w:rFonts w:asciiTheme="majorHAnsi" w:eastAsia="Calibri" w:hAnsiTheme="majorHAnsi"/>
          <w:sz w:val="24"/>
          <w:szCs w:val="24"/>
        </w:rPr>
      </w:pPr>
      <w:r w:rsidRPr="00A1739A">
        <w:rPr>
          <w:rFonts w:asciiTheme="majorHAnsi" w:eastAsia="Calibri" w:hAnsiTheme="majorHAnsi"/>
          <w:sz w:val="24"/>
          <w:szCs w:val="24"/>
        </w:rPr>
        <w:t xml:space="preserve">The problem that gave rise to this research project is faced by the case study Akanu Ibiam Federal Polytechnic Unwana, which include: </w:t>
      </w:r>
    </w:p>
    <w:p w14:paraId="1D2C9C91" w14:textId="2D86A00E" w:rsidR="00BF67B4" w:rsidRPr="00A1739A" w:rsidRDefault="0060691D">
      <w:pPr>
        <w:numPr>
          <w:ilvl w:val="0"/>
          <w:numId w:val="8"/>
        </w:numPr>
        <w:spacing w:after="200" w:line="480" w:lineRule="auto"/>
        <w:rPr>
          <w:rFonts w:asciiTheme="majorHAnsi" w:eastAsia="Calibri" w:hAnsiTheme="majorHAnsi"/>
          <w:sz w:val="24"/>
          <w:szCs w:val="24"/>
        </w:rPr>
      </w:pPr>
      <w:r w:rsidRPr="00A1739A">
        <w:rPr>
          <w:rFonts w:asciiTheme="majorHAnsi" w:eastAsia="Calibri" w:hAnsiTheme="majorHAnsi"/>
          <w:sz w:val="24"/>
          <w:szCs w:val="24"/>
        </w:rPr>
        <w:t>Generating a disciplinary filling number for each of the crime has been cumbersome because it is not easy to trace</w:t>
      </w:r>
      <w:r w:rsidR="00BD2B66" w:rsidRPr="00A1739A">
        <w:rPr>
          <w:rFonts w:asciiTheme="majorHAnsi" w:eastAsia="Calibri" w:hAnsiTheme="majorHAnsi"/>
          <w:sz w:val="24"/>
          <w:szCs w:val="24"/>
        </w:rPr>
        <w:t xml:space="preserve"> the</w:t>
      </w:r>
      <w:r w:rsidRPr="00A1739A">
        <w:rPr>
          <w:rFonts w:asciiTheme="majorHAnsi" w:eastAsia="Calibri" w:hAnsiTheme="majorHAnsi"/>
          <w:sz w:val="24"/>
          <w:szCs w:val="24"/>
        </w:rPr>
        <w:t xml:space="preserve"> file number for each of the </w:t>
      </w:r>
      <w:r w:rsidR="009278EA" w:rsidRPr="00A1739A">
        <w:rPr>
          <w:rFonts w:asciiTheme="majorHAnsi" w:eastAsia="Calibri" w:hAnsiTheme="majorHAnsi"/>
          <w:sz w:val="24"/>
          <w:szCs w:val="24"/>
        </w:rPr>
        <w:t>student’s</w:t>
      </w:r>
      <w:r w:rsidRPr="00A1739A">
        <w:rPr>
          <w:rFonts w:asciiTheme="majorHAnsi" w:eastAsia="Calibri" w:hAnsiTheme="majorHAnsi"/>
          <w:sz w:val="24"/>
          <w:szCs w:val="24"/>
        </w:rPr>
        <w:t xml:space="preserve"> misconduct, and this has led to the duplication of </w:t>
      </w:r>
      <w:r w:rsidR="009278EA" w:rsidRPr="00A1739A">
        <w:rPr>
          <w:rFonts w:asciiTheme="majorHAnsi" w:eastAsia="Calibri" w:hAnsiTheme="majorHAnsi"/>
          <w:sz w:val="24"/>
          <w:szCs w:val="24"/>
        </w:rPr>
        <w:t>student’s</w:t>
      </w:r>
      <w:r w:rsidRPr="00A1739A">
        <w:rPr>
          <w:rFonts w:asciiTheme="majorHAnsi" w:eastAsia="Calibri" w:hAnsiTheme="majorHAnsi"/>
          <w:sz w:val="24"/>
          <w:szCs w:val="24"/>
        </w:rPr>
        <w:t xml:space="preserve"> misconduct file number.</w:t>
      </w:r>
    </w:p>
    <w:p w14:paraId="537F3174" w14:textId="77777777" w:rsidR="00BF67B4" w:rsidRPr="00A1739A" w:rsidRDefault="0060691D">
      <w:pPr>
        <w:numPr>
          <w:ilvl w:val="0"/>
          <w:numId w:val="8"/>
        </w:numPr>
        <w:spacing w:after="200" w:line="480" w:lineRule="auto"/>
        <w:rPr>
          <w:rFonts w:asciiTheme="majorHAnsi" w:eastAsia="Calibri" w:hAnsiTheme="majorHAnsi"/>
          <w:sz w:val="24"/>
          <w:szCs w:val="24"/>
        </w:rPr>
      </w:pPr>
      <w:r w:rsidRPr="00A1739A">
        <w:rPr>
          <w:rFonts w:asciiTheme="majorHAnsi" w:eastAsia="Calibri" w:hAnsiTheme="majorHAnsi"/>
          <w:sz w:val="24"/>
          <w:szCs w:val="24"/>
        </w:rPr>
        <w:t>Making references to existing misconduct cases id difficult because of the manual mode of documentation.</w:t>
      </w:r>
    </w:p>
    <w:p w14:paraId="7892847D" w14:textId="6FCC9EDF" w:rsidR="00BF67B4" w:rsidRPr="00920774" w:rsidRDefault="0060691D">
      <w:pPr>
        <w:numPr>
          <w:ilvl w:val="0"/>
          <w:numId w:val="8"/>
        </w:numPr>
        <w:spacing w:after="200" w:line="480" w:lineRule="auto"/>
        <w:rPr>
          <w:rFonts w:asciiTheme="majorHAnsi" w:eastAsia="Calibri" w:hAnsiTheme="majorHAnsi"/>
          <w:sz w:val="24"/>
          <w:szCs w:val="24"/>
        </w:rPr>
      </w:pPr>
      <w:r w:rsidRPr="00A1739A">
        <w:rPr>
          <w:rFonts w:asciiTheme="majorHAnsi" w:eastAsia="Calibri" w:hAnsiTheme="majorHAnsi"/>
          <w:sz w:val="24"/>
          <w:szCs w:val="24"/>
        </w:rPr>
        <w:t>Accuracy about dates of filling various component of the misconduct case is not readily available making references cumbersome.</w:t>
      </w:r>
    </w:p>
    <w:p w14:paraId="27F1A56D" w14:textId="0A048937" w:rsidR="00BF67B4" w:rsidRPr="00A1739A" w:rsidRDefault="0060691D" w:rsidP="00923F60">
      <w:pPr>
        <w:spacing w:after="200" w:line="480" w:lineRule="auto"/>
        <w:rPr>
          <w:rFonts w:asciiTheme="majorHAnsi" w:eastAsia="Calibri" w:hAnsiTheme="majorHAnsi"/>
          <w:b/>
          <w:sz w:val="24"/>
          <w:szCs w:val="24"/>
        </w:rPr>
      </w:pPr>
      <w:r w:rsidRPr="00A1739A">
        <w:rPr>
          <w:rFonts w:asciiTheme="majorHAnsi" w:eastAsia="Calibri" w:hAnsiTheme="majorHAnsi"/>
          <w:b/>
          <w:sz w:val="24"/>
          <w:szCs w:val="24"/>
        </w:rPr>
        <w:t xml:space="preserve">1.3 </w:t>
      </w:r>
      <w:r w:rsidR="00920774">
        <w:rPr>
          <w:rFonts w:asciiTheme="majorHAnsi" w:eastAsia="Calibri" w:hAnsiTheme="majorHAnsi"/>
          <w:b/>
          <w:sz w:val="24"/>
          <w:szCs w:val="24"/>
        </w:rPr>
        <w:tab/>
      </w:r>
      <w:r w:rsidRPr="00A1739A">
        <w:rPr>
          <w:rFonts w:asciiTheme="majorHAnsi" w:eastAsia="Calibri" w:hAnsiTheme="majorHAnsi"/>
          <w:b/>
          <w:sz w:val="24"/>
          <w:szCs w:val="24"/>
        </w:rPr>
        <w:t>AIM AND OBJECTIVE OF THE STUDY.</w:t>
      </w:r>
    </w:p>
    <w:p w14:paraId="7C63FD5E" w14:textId="3C0199CC" w:rsidR="00BF67B4" w:rsidRPr="00A1739A" w:rsidRDefault="0060691D" w:rsidP="00923F60">
      <w:pPr>
        <w:spacing w:after="200" w:line="480" w:lineRule="auto"/>
        <w:rPr>
          <w:rFonts w:asciiTheme="majorHAnsi" w:eastAsia="Calibri" w:hAnsiTheme="majorHAnsi"/>
          <w:sz w:val="24"/>
          <w:szCs w:val="24"/>
        </w:rPr>
      </w:pPr>
      <w:r w:rsidRPr="00A1739A">
        <w:rPr>
          <w:rFonts w:asciiTheme="majorHAnsi" w:eastAsia="Calibri" w:hAnsiTheme="majorHAnsi"/>
          <w:sz w:val="24"/>
          <w:szCs w:val="24"/>
        </w:rPr>
        <w:t>The aim of this study is to design and implement a web</w:t>
      </w:r>
      <w:r w:rsidR="00BD2B66" w:rsidRPr="00A1739A">
        <w:rPr>
          <w:rFonts w:asciiTheme="majorHAnsi" w:eastAsia="Calibri" w:hAnsiTheme="majorHAnsi"/>
          <w:sz w:val="24"/>
          <w:szCs w:val="24"/>
        </w:rPr>
        <w:t>-</w:t>
      </w:r>
      <w:r w:rsidRPr="00A1739A">
        <w:rPr>
          <w:rFonts w:asciiTheme="majorHAnsi" w:eastAsia="Calibri" w:hAnsiTheme="majorHAnsi"/>
          <w:sz w:val="24"/>
          <w:szCs w:val="24"/>
        </w:rPr>
        <w:t xml:space="preserve">based student misconduct management system that will: </w:t>
      </w:r>
    </w:p>
    <w:p w14:paraId="22FBF6E3" w14:textId="63B04AAE" w:rsidR="00BF67B4" w:rsidRPr="00920774" w:rsidRDefault="0060691D">
      <w:pPr>
        <w:pStyle w:val="ListParagraph"/>
        <w:numPr>
          <w:ilvl w:val="0"/>
          <w:numId w:val="9"/>
        </w:numPr>
        <w:spacing w:after="200" w:line="480" w:lineRule="auto"/>
        <w:rPr>
          <w:rFonts w:asciiTheme="majorHAnsi" w:eastAsia="Calibri" w:hAnsiTheme="majorHAnsi"/>
          <w:sz w:val="24"/>
          <w:szCs w:val="24"/>
        </w:rPr>
      </w:pPr>
      <w:r w:rsidRPr="00920774">
        <w:rPr>
          <w:rFonts w:asciiTheme="majorHAnsi" w:eastAsia="Calibri" w:hAnsiTheme="majorHAnsi"/>
          <w:sz w:val="24"/>
          <w:szCs w:val="24"/>
        </w:rPr>
        <w:t>Ensure that only authorized user gain access to documented misconduct records.</w:t>
      </w:r>
    </w:p>
    <w:p w14:paraId="373B2022" w14:textId="26757845" w:rsidR="00BF67B4" w:rsidRPr="00920774" w:rsidRDefault="0060691D">
      <w:pPr>
        <w:pStyle w:val="ListParagraph"/>
        <w:numPr>
          <w:ilvl w:val="0"/>
          <w:numId w:val="9"/>
        </w:numPr>
        <w:spacing w:after="200" w:line="480" w:lineRule="auto"/>
        <w:rPr>
          <w:rFonts w:asciiTheme="majorHAnsi" w:eastAsia="Calibri" w:hAnsiTheme="majorHAnsi"/>
          <w:sz w:val="24"/>
          <w:szCs w:val="24"/>
        </w:rPr>
      </w:pPr>
      <w:r w:rsidRPr="00920774">
        <w:rPr>
          <w:rFonts w:asciiTheme="majorHAnsi" w:eastAsia="Calibri" w:hAnsiTheme="majorHAnsi"/>
          <w:sz w:val="24"/>
          <w:szCs w:val="24"/>
        </w:rPr>
        <w:t>Improve the integrity of the misconduct database.</w:t>
      </w:r>
    </w:p>
    <w:p w14:paraId="724C7EA2" w14:textId="44988C00" w:rsidR="00BF67B4" w:rsidRPr="00920774" w:rsidRDefault="0060691D">
      <w:pPr>
        <w:pStyle w:val="ListParagraph"/>
        <w:numPr>
          <w:ilvl w:val="0"/>
          <w:numId w:val="9"/>
        </w:numPr>
        <w:spacing w:after="200" w:line="480" w:lineRule="auto"/>
        <w:rPr>
          <w:rFonts w:asciiTheme="majorHAnsi" w:eastAsia="Calibri" w:hAnsiTheme="majorHAnsi"/>
          <w:sz w:val="24"/>
          <w:szCs w:val="24"/>
        </w:rPr>
      </w:pPr>
      <w:r w:rsidRPr="00920774">
        <w:rPr>
          <w:rFonts w:asciiTheme="majorHAnsi" w:eastAsia="Calibri" w:hAnsiTheme="majorHAnsi"/>
          <w:sz w:val="24"/>
          <w:szCs w:val="24"/>
        </w:rPr>
        <w:t>Reduce redundancies and inconsistencies witnessed in the present system</w:t>
      </w:r>
    </w:p>
    <w:p w14:paraId="7BA2F539" w14:textId="19411141" w:rsidR="00BF67B4" w:rsidRPr="00920774" w:rsidRDefault="0060691D">
      <w:pPr>
        <w:pStyle w:val="ListParagraph"/>
        <w:numPr>
          <w:ilvl w:val="0"/>
          <w:numId w:val="9"/>
        </w:numPr>
        <w:spacing w:after="200" w:line="480" w:lineRule="auto"/>
        <w:rPr>
          <w:rFonts w:asciiTheme="majorHAnsi" w:eastAsia="Calibri" w:hAnsiTheme="majorHAnsi"/>
          <w:sz w:val="24"/>
          <w:szCs w:val="24"/>
        </w:rPr>
      </w:pPr>
      <w:r w:rsidRPr="00920774">
        <w:rPr>
          <w:rFonts w:asciiTheme="majorHAnsi" w:eastAsia="Calibri" w:hAnsiTheme="majorHAnsi"/>
          <w:sz w:val="24"/>
          <w:szCs w:val="24"/>
        </w:rPr>
        <w:t>Enable data sharing across relevant applications.</w:t>
      </w:r>
    </w:p>
    <w:p w14:paraId="517A7994" w14:textId="64889D22" w:rsidR="00BF67B4" w:rsidRPr="00920774" w:rsidRDefault="0060691D">
      <w:pPr>
        <w:pStyle w:val="ListParagraph"/>
        <w:numPr>
          <w:ilvl w:val="0"/>
          <w:numId w:val="9"/>
        </w:numPr>
        <w:spacing w:after="200" w:line="480" w:lineRule="auto"/>
        <w:rPr>
          <w:rFonts w:asciiTheme="majorHAnsi" w:eastAsia="Calibri" w:hAnsiTheme="majorHAnsi"/>
          <w:sz w:val="24"/>
          <w:szCs w:val="24"/>
        </w:rPr>
      </w:pPr>
      <w:r w:rsidRPr="00920774">
        <w:rPr>
          <w:rFonts w:asciiTheme="majorHAnsi" w:eastAsia="Calibri" w:hAnsiTheme="majorHAnsi"/>
          <w:sz w:val="24"/>
          <w:szCs w:val="24"/>
        </w:rPr>
        <w:t>Have an automatic intelligent backup of and recovery procedure of data.</w:t>
      </w:r>
    </w:p>
    <w:p w14:paraId="62971627" w14:textId="68010408" w:rsidR="00BF67B4" w:rsidRPr="00A1739A" w:rsidRDefault="0060691D" w:rsidP="00923F60">
      <w:pPr>
        <w:spacing w:after="200" w:line="480" w:lineRule="auto"/>
        <w:rPr>
          <w:rFonts w:asciiTheme="majorHAnsi" w:eastAsia="Calibri" w:hAnsiTheme="majorHAnsi"/>
          <w:b/>
          <w:sz w:val="24"/>
          <w:szCs w:val="24"/>
        </w:rPr>
      </w:pPr>
      <w:r w:rsidRPr="00A1739A">
        <w:rPr>
          <w:rFonts w:asciiTheme="majorHAnsi" w:eastAsia="Calibri" w:hAnsiTheme="majorHAnsi"/>
          <w:b/>
          <w:sz w:val="24"/>
          <w:szCs w:val="24"/>
        </w:rPr>
        <w:lastRenderedPageBreak/>
        <w:t xml:space="preserve">1.4 </w:t>
      </w:r>
      <w:r w:rsidR="00920774">
        <w:rPr>
          <w:rFonts w:asciiTheme="majorHAnsi" w:eastAsia="Calibri" w:hAnsiTheme="majorHAnsi"/>
          <w:b/>
          <w:sz w:val="24"/>
          <w:szCs w:val="24"/>
        </w:rPr>
        <w:tab/>
      </w:r>
      <w:r w:rsidRPr="00A1739A">
        <w:rPr>
          <w:rFonts w:asciiTheme="majorHAnsi" w:eastAsia="Calibri" w:hAnsiTheme="majorHAnsi"/>
          <w:b/>
          <w:sz w:val="24"/>
          <w:szCs w:val="24"/>
        </w:rPr>
        <w:t>SIGNIFICANCE OF THE STUDY</w:t>
      </w:r>
    </w:p>
    <w:p w14:paraId="5939CBE1" w14:textId="77777777" w:rsidR="00BF67B4" w:rsidRPr="00A1739A" w:rsidRDefault="0060691D" w:rsidP="00923F60">
      <w:pPr>
        <w:spacing w:after="200" w:line="480" w:lineRule="auto"/>
        <w:rPr>
          <w:rFonts w:asciiTheme="majorHAnsi" w:eastAsia="Calibri" w:hAnsiTheme="majorHAnsi"/>
          <w:sz w:val="24"/>
          <w:szCs w:val="24"/>
        </w:rPr>
      </w:pPr>
      <w:r w:rsidRPr="00A1739A">
        <w:rPr>
          <w:rFonts w:asciiTheme="majorHAnsi" w:eastAsia="Calibri" w:hAnsiTheme="majorHAnsi"/>
          <w:sz w:val="24"/>
          <w:szCs w:val="24"/>
        </w:rPr>
        <w:t>The study when completed and implemented, would no doubt increase the general efficiency of the school administration and their measures of keeping students misconduct records that would be easy to retrieve information from, by misconduct or disciplinary investigators and approved persons. It will also assist the school administration in their bid to handle misconduct with timely and useful information about students.</w:t>
      </w:r>
    </w:p>
    <w:p w14:paraId="14E117C6" w14:textId="17F7C9E0" w:rsidR="00BF67B4" w:rsidRPr="00920774" w:rsidRDefault="0060691D" w:rsidP="00923F60">
      <w:pPr>
        <w:spacing w:after="200" w:line="480" w:lineRule="auto"/>
        <w:rPr>
          <w:rFonts w:asciiTheme="majorHAnsi" w:eastAsia="Calibri" w:hAnsiTheme="majorHAnsi"/>
          <w:sz w:val="24"/>
          <w:szCs w:val="24"/>
        </w:rPr>
      </w:pPr>
      <w:r w:rsidRPr="00A1739A">
        <w:rPr>
          <w:rFonts w:asciiTheme="majorHAnsi" w:eastAsia="Calibri" w:hAnsiTheme="majorHAnsi"/>
          <w:sz w:val="24"/>
          <w:szCs w:val="24"/>
        </w:rPr>
        <w:t xml:space="preserve">The importance of the study is so obvious because if misconduct is not properly handled, the students will continue to involve themselves in bad conducts such as exam malpractice, cultism activities </w:t>
      </w:r>
      <w:r w:rsidR="00920774" w:rsidRPr="00A1739A">
        <w:rPr>
          <w:rFonts w:asciiTheme="majorHAnsi" w:eastAsia="Calibri" w:hAnsiTheme="majorHAnsi"/>
          <w:sz w:val="24"/>
          <w:szCs w:val="24"/>
        </w:rPr>
        <w:t>etc.</w:t>
      </w:r>
      <w:r w:rsidRPr="00A1739A">
        <w:rPr>
          <w:rFonts w:asciiTheme="majorHAnsi" w:eastAsia="Calibri" w:hAnsiTheme="majorHAnsi"/>
          <w:sz w:val="24"/>
          <w:szCs w:val="24"/>
        </w:rPr>
        <w:t xml:space="preserve"> and this will in no way help in building up a good carrier for the students.</w:t>
      </w:r>
    </w:p>
    <w:p w14:paraId="1A59C712" w14:textId="18084967" w:rsidR="00BF67B4" w:rsidRPr="00A1739A" w:rsidRDefault="0060691D" w:rsidP="00923F60">
      <w:pPr>
        <w:spacing w:after="200" w:line="480" w:lineRule="auto"/>
        <w:rPr>
          <w:rFonts w:asciiTheme="majorHAnsi" w:eastAsia="Calibri" w:hAnsiTheme="majorHAnsi"/>
          <w:b/>
          <w:sz w:val="24"/>
          <w:szCs w:val="24"/>
        </w:rPr>
      </w:pPr>
      <w:r w:rsidRPr="00A1739A">
        <w:rPr>
          <w:rFonts w:asciiTheme="majorHAnsi" w:eastAsia="Calibri" w:hAnsiTheme="majorHAnsi"/>
          <w:b/>
          <w:sz w:val="24"/>
          <w:szCs w:val="24"/>
        </w:rPr>
        <w:t xml:space="preserve">1.5 </w:t>
      </w:r>
      <w:r w:rsidR="00920774">
        <w:rPr>
          <w:rFonts w:asciiTheme="majorHAnsi" w:eastAsia="Calibri" w:hAnsiTheme="majorHAnsi"/>
          <w:b/>
          <w:sz w:val="24"/>
          <w:szCs w:val="24"/>
        </w:rPr>
        <w:tab/>
      </w:r>
      <w:r w:rsidRPr="00A1739A">
        <w:rPr>
          <w:rFonts w:asciiTheme="majorHAnsi" w:eastAsia="Calibri" w:hAnsiTheme="majorHAnsi"/>
          <w:b/>
          <w:sz w:val="24"/>
          <w:szCs w:val="24"/>
        </w:rPr>
        <w:t>SCOPE OF THE STUDY</w:t>
      </w:r>
    </w:p>
    <w:p w14:paraId="2CFA980E" w14:textId="054A4377" w:rsidR="00BF67B4" w:rsidRPr="00A1739A" w:rsidRDefault="0060691D" w:rsidP="00923F60">
      <w:pPr>
        <w:spacing w:after="200" w:line="480" w:lineRule="auto"/>
        <w:rPr>
          <w:rFonts w:asciiTheme="majorHAnsi" w:eastAsia="Calibri" w:hAnsiTheme="majorHAnsi"/>
          <w:sz w:val="24"/>
          <w:szCs w:val="24"/>
        </w:rPr>
      </w:pPr>
      <w:r w:rsidRPr="00A1739A">
        <w:rPr>
          <w:rFonts w:asciiTheme="majorHAnsi" w:eastAsia="Calibri" w:hAnsiTheme="majorHAnsi"/>
          <w:sz w:val="24"/>
          <w:szCs w:val="24"/>
        </w:rPr>
        <w:t xml:space="preserve">This research work will cover only on design and implementation of a </w:t>
      </w:r>
      <w:r w:rsidR="00920774" w:rsidRPr="00A1739A">
        <w:rPr>
          <w:rFonts w:asciiTheme="majorHAnsi" w:eastAsia="Calibri" w:hAnsiTheme="majorHAnsi"/>
          <w:sz w:val="24"/>
          <w:szCs w:val="24"/>
        </w:rPr>
        <w:t>web-based</w:t>
      </w:r>
      <w:r w:rsidRPr="00A1739A">
        <w:rPr>
          <w:rFonts w:asciiTheme="majorHAnsi" w:eastAsia="Calibri" w:hAnsiTheme="majorHAnsi"/>
          <w:sz w:val="24"/>
          <w:szCs w:val="24"/>
        </w:rPr>
        <w:t xml:space="preserve"> student misconduct management system, using Akanu Ibiam Federal Polytechnic U</w:t>
      </w:r>
      <w:r w:rsidR="00920774">
        <w:rPr>
          <w:rFonts w:asciiTheme="majorHAnsi" w:eastAsia="Calibri" w:hAnsiTheme="majorHAnsi"/>
          <w:sz w:val="24"/>
          <w:szCs w:val="24"/>
        </w:rPr>
        <w:t>n</w:t>
      </w:r>
      <w:r w:rsidRPr="00A1739A">
        <w:rPr>
          <w:rFonts w:asciiTheme="majorHAnsi" w:eastAsia="Calibri" w:hAnsiTheme="majorHAnsi"/>
          <w:sz w:val="24"/>
          <w:szCs w:val="24"/>
        </w:rPr>
        <w:t>wana as case study.</w:t>
      </w:r>
    </w:p>
    <w:p w14:paraId="24A811E7" w14:textId="7F6403C4" w:rsidR="00BF67B4" w:rsidRPr="00A1739A" w:rsidRDefault="0060691D" w:rsidP="00923F60">
      <w:pPr>
        <w:spacing w:after="200" w:line="480" w:lineRule="auto"/>
        <w:rPr>
          <w:rFonts w:asciiTheme="majorHAnsi" w:eastAsia="Calibri" w:hAnsiTheme="majorHAnsi"/>
          <w:b/>
          <w:sz w:val="24"/>
          <w:szCs w:val="24"/>
        </w:rPr>
      </w:pPr>
      <w:r w:rsidRPr="00A1739A">
        <w:rPr>
          <w:rFonts w:asciiTheme="majorHAnsi" w:eastAsia="Calibri" w:hAnsiTheme="majorHAnsi"/>
          <w:b/>
          <w:sz w:val="24"/>
          <w:szCs w:val="24"/>
        </w:rPr>
        <w:t>1.6 LIMITATION OF THE STUDY</w:t>
      </w:r>
    </w:p>
    <w:p w14:paraId="5EC38E77" w14:textId="77777777" w:rsidR="00BF67B4" w:rsidRPr="00A1739A" w:rsidRDefault="0060691D" w:rsidP="00923F60">
      <w:pPr>
        <w:spacing w:after="200" w:line="480" w:lineRule="auto"/>
        <w:rPr>
          <w:rFonts w:asciiTheme="majorHAnsi" w:eastAsia="Calibri" w:hAnsiTheme="majorHAnsi"/>
          <w:sz w:val="24"/>
          <w:szCs w:val="24"/>
        </w:rPr>
      </w:pPr>
      <w:r w:rsidRPr="00A1739A">
        <w:rPr>
          <w:rFonts w:asciiTheme="majorHAnsi" w:eastAsia="Calibri" w:hAnsiTheme="majorHAnsi"/>
          <w:sz w:val="24"/>
          <w:szCs w:val="24"/>
        </w:rPr>
        <w:t xml:space="preserve">The researcher had a limited time frame to conduct the proper study on the topic and the institution of choice. </w:t>
      </w:r>
    </w:p>
    <w:p w14:paraId="3DFE14C3" w14:textId="0D0ADA64" w:rsidR="00BF67B4" w:rsidRPr="00A1739A" w:rsidRDefault="0060691D" w:rsidP="00923F60">
      <w:pPr>
        <w:spacing w:after="200" w:line="480" w:lineRule="auto"/>
        <w:rPr>
          <w:rFonts w:asciiTheme="majorHAnsi" w:eastAsia="Calibri" w:hAnsiTheme="majorHAnsi"/>
          <w:sz w:val="24"/>
          <w:szCs w:val="24"/>
        </w:rPr>
      </w:pPr>
      <w:r w:rsidRPr="00A1739A">
        <w:rPr>
          <w:rFonts w:asciiTheme="majorHAnsi" w:eastAsia="Calibri" w:hAnsiTheme="majorHAnsi"/>
          <w:sz w:val="24"/>
          <w:szCs w:val="24"/>
        </w:rPr>
        <w:t xml:space="preserve">The researcher was also faced with financial barriers that affected access to some resource materials and vital equipment. </w:t>
      </w:r>
    </w:p>
    <w:p w14:paraId="576F3F00" w14:textId="522BD440" w:rsidR="00BF67B4" w:rsidRPr="00A1739A" w:rsidRDefault="0060691D" w:rsidP="00923F60">
      <w:pPr>
        <w:spacing w:after="200" w:line="480" w:lineRule="auto"/>
        <w:rPr>
          <w:rFonts w:asciiTheme="majorHAnsi" w:eastAsia="Calibri" w:hAnsiTheme="majorHAnsi"/>
          <w:b/>
          <w:sz w:val="24"/>
          <w:szCs w:val="24"/>
        </w:rPr>
      </w:pPr>
      <w:r w:rsidRPr="00A1739A">
        <w:rPr>
          <w:rFonts w:asciiTheme="majorHAnsi" w:eastAsia="Calibri" w:hAnsiTheme="majorHAnsi"/>
          <w:b/>
          <w:sz w:val="24"/>
          <w:szCs w:val="24"/>
        </w:rPr>
        <w:t>1.7 DEFINITION OF TERMS</w:t>
      </w:r>
    </w:p>
    <w:p w14:paraId="61D0CBBF" w14:textId="760A74BF" w:rsidR="00BF67B4" w:rsidRPr="00A1739A" w:rsidRDefault="0060691D" w:rsidP="00923F60">
      <w:pPr>
        <w:spacing w:after="200" w:line="480" w:lineRule="auto"/>
        <w:rPr>
          <w:rFonts w:asciiTheme="majorHAnsi" w:eastAsia="Calibri" w:hAnsiTheme="majorHAnsi"/>
          <w:sz w:val="24"/>
          <w:szCs w:val="24"/>
        </w:rPr>
      </w:pPr>
      <w:r w:rsidRPr="00A1739A">
        <w:rPr>
          <w:rFonts w:asciiTheme="majorHAnsi" w:eastAsia="Calibri" w:hAnsiTheme="majorHAnsi"/>
          <w:b/>
          <w:sz w:val="24"/>
          <w:szCs w:val="24"/>
        </w:rPr>
        <w:t xml:space="preserve">I. </w:t>
      </w:r>
      <w:r w:rsidRPr="00A1739A">
        <w:rPr>
          <w:rFonts w:asciiTheme="majorHAnsi" w:eastAsia="Calibri" w:hAnsiTheme="majorHAnsi"/>
          <w:b/>
          <w:bCs/>
          <w:sz w:val="24"/>
          <w:szCs w:val="24"/>
        </w:rPr>
        <w:t>Web Based:</w:t>
      </w:r>
      <w:r w:rsidRPr="00A1739A">
        <w:rPr>
          <w:rFonts w:asciiTheme="majorHAnsi" w:eastAsia="Calibri" w:hAnsiTheme="majorHAnsi"/>
          <w:sz w:val="24"/>
          <w:szCs w:val="24"/>
        </w:rPr>
        <w:t xml:space="preserve">  A </w:t>
      </w:r>
      <w:r w:rsidR="00920774" w:rsidRPr="00A1739A">
        <w:rPr>
          <w:rFonts w:asciiTheme="majorHAnsi" w:eastAsia="Calibri" w:hAnsiTheme="majorHAnsi"/>
          <w:sz w:val="24"/>
          <w:szCs w:val="24"/>
        </w:rPr>
        <w:t>web-based</w:t>
      </w:r>
      <w:r w:rsidRPr="00A1739A">
        <w:rPr>
          <w:rFonts w:asciiTheme="majorHAnsi" w:eastAsia="Calibri" w:hAnsiTheme="majorHAnsi"/>
          <w:sz w:val="24"/>
          <w:szCs w:val="24"/>
        </w:rPr>
        <w:t xml:space="preserve"> application is any program that is accessed over a network connection using HTTP (Hyper Text Transfer Protocol), rather than existing within a device memory.</w:t>
      </w:r>
    </w:p>
    <w:p w14:paraId="22255C0B" w14:textId="52CC6E91" w:rsidR="00BF67B4" w:rsidRPr="00A1739A" w:rsidRDefault="0060691D" w:rsidP="00923F60">
      <w:pPr>
        <w:spacing w:after="200" w:line="480" w:lineRule="auto"/>
        <w:rPr>
          <w:rFonts w:asciiTheme="majorHAnsi" w:eastAsia="Calibri" w:hAnsiTheme="majorHAnsi"/>
          <w:sz w:val="24"/>
          <w:szCs w:val="24"/>
        </w:rPr>
      </w:pPr>
      <w:r w:rsidRPr="00A1739A">
        <w:rPr>
          <w:rFonts w:asciiTheme="majorHAnsi" w:eastAsia="Calibri" w:hAnsiTheme="majorHAnsi"/>
          <w:sz w:val="24"/>
          <w:szCs w:val="24"/>
        </w:rPr>
        <w:lastRenderedPageBreak/>
        <w:t xml:space="preserve">II.  </w:t>
      </w:r>
      <w:r w:rsidRPr="00A1739A">
        <w:rPr>
          <w:rFonts w:asciiTheme="majorHAnsi" w:eastAsia="Calibri" w:hAnsiTheme="majorHAnsi"/>
          <w:b/>
          <w:bCs/>
          <w:sz w:val="24"/>
          <w:szCs w:val="24"/>
        </w:rPr>
        <w:t xml:space="preserve">Misconduct:  </w:t>
      </w:r>
      <w:r w:rsidRPr="00A1739A">
        <w:rPr>
          <w:rFonts w:asciiTheme="majorHAnsi" w:eastAsia="Calibri" w:hAnsiTheme="majorHAnsi"/>
          <w:sz w:val="24"/>
          <w:szCs w:val="24"/>
        </w:rPr>
        <w:t>Misconduct simply refers to unacceptable or improper behaviors practiced by people in the society.</w:t>
      </w:r>
    </w:p>
    <w:p w14:paraId="0E48DCEE" w14:textId="77777777" w:rsidR="00BF67B4" w:rsidRPr="00A1739A" w:rsidRDefault="0060691D" w:rsidP="00923F60">
      <w:pPr>
        <w:spacing w:after="200" w:line="480" w:lineRule="auto"/>
        <w:rPr>
          <w:rFonts w:asciiTheme="majorHAnsi" w:eastAsia="Calibri" w:hAnsiTheme="majorHAnsi"/>
          <w:sz w:val="24"/>
          <w:szCs w:val="24"/>
        </w:rPr>
      </w:pPr>
      <w:r w:rsidRPr="00A1739A">
        <w:rPr>
          <w:rFonts w:asciiTheme="majorHAnsi" w:eastAsia="Calibri" w:hAnsiTheme="majorHAnsi"/>
          <w:sz w:val="24"/>
          <w:szCs w:val="24"/>
        </w:rPr>
        <w:t xml:space="preserve">III.  </w:t>
      </w:r>
      <w:r w:rsidRPr="00A1739A">
        <w:rPr>
          <w:rFonts w:asciiTheme="majorHAnsi" w:eastAsia="Calibri" w:hAnsiTheme="majorHAnsi"/>
          <w:b/>
          <w:bCs/>
          <w:sz w:val="24"/>
          <w:szCs w:val="24"/>
        </w:rPr>
        <w:t>Data Dictionary:</w:t>
      </w:r>
      <w:r w:rsidRPr="00A1739A">
        <w:rPr>
          <w:rFonts w:asciiTheme="majorHAnsi" w:eastAsia="Calibri" w:hAnsiTheme="majorHAnsi"/>
          <w:sz w:val="24"/>
          <w:szCs w:val="24"/>
        </w:rPr>
        <w:t xml:space="preserve">  This is a centralize deposition of information about the data such as meaning and relationships to other origin</w:t>
      </w:r>
    </w:p>
    <w:p w14:paraId="1C503C27" w14:textId="77777777" w:rsidR="00BF67B4" w:rsidRPr="00A1739A" w:rsidRDefault="0060691D" w:rsidP="00923F60">
      <w:pPr>
        <w:spacing w:after="200" w:line="480" w:lineRule="auto"/>
        <w:rPr>
          <w:rFonts w:asciiTheme="majorHAnsi" w:eastAsia="Calibri" w:hAnsiTheme="majorHAnsi"/>
          <w:sz w:val="24"/>
          <w:szCs w:val="24"/>
        </w:rPr>
      </w:pPr>
      <w:r w:rsidRPr="00A1739A">
        <w:rPr>
          <w:rFonts w:asciiTheme="majorHAnsi" w:eastAsia="Calibri" w:hAnsiTheme="majorHAnsi"/>
          <w:sz w:val="24"/>
          <w:szCs w:val="24"/>
        </w:rPr>
        <w:t xml:space="preserve">IV.  </w:t>
      </w:r>
      <w:r w:rsidRPr="00A1739A">
        <w:rPr>
          <w:rFonts w:asciiTheme="majorHAnsi" w:eastAsia="Calibri" w:hAnsiTheme="majorHAnsi"/>
          <w:b/>
          <w:bCs/>
          <w:sz w:val="24"/>
          <w:szCs w:val="24"/>
        </w:rPr>
        <w:t>Database:</w:t>
      </w:r>
      <w:r w:rsidRPr="00A1739A">
        <w:rPr>
          <w:rFonts w:asciiTheme="majorHAnsi" w:eastAsia="Calibri" w:hAnsiTheme="majorHAnsi"/>
          <w:sz w:val="24"/>
          <w:szCs w:val="24"/>
        </w:rPr>
        <w:t xml:space="preserve">  A database is an electronically stored information that is organized so that it can be easily accessed, managed and updated.</w:t>
      </w:r>
    </w:p>
    <w:p w14:paraId="4D2065A8" w14:textId="77777777" w:rsidR="00BF67B4" w:rsidRPr="00A1739A" w:rsidRDefault="0060691D" w:rsidP="00923F60">
      <w:pPr>
        <w:spacing w:after="200" w:line="480" w:lineRule="auto"/>
        <w:rPr>
          <w:rFonts w:asciiTheme="majorHAnsi" w:eastAsia="Calibri" w:hAnsiTheme="majorHAnsi"/>
          <w:sz w:val="24"/>
          <w:szCs w:val="24"/>
        </w:rPr>
      </w:pPr>
      <w:r w:rsidRPr="00A1739A">
        <w:rPr>
          <w:rFonts w:asciiTheme="majorHAnsi" w:eastAsia="Calibri" w:hAnsiTheme="majorHAnsi"/>
          <w:b/>
          <w:sz w:val="24"/>
          <w:szCs w:val="24"/>
        </w:rPr>
        <w:t xml:space="preserve">V.  </w:t>
      </w:r>
      <w:r w:rsidRPr="00A1739A">
        <w:rPr>
          <w:rFonts w:asciiTheme="majorHAnsi" w:eastAsia="Calibri" w:hAnsiTheme="majorHAnsi"/>
          <w:b/>
          <w:bCs/>
          <w:sz w:val="24"/>
          <w:szCs w:val="24"/>
        </w:rPr>
        <w:t>Data:</w:t>
      </w:r>
      <w:r w:rsidRPr="00A1739A">
        <w:rPr>
          <w:rFonts w:asciiTheme="majorHAnsi" w:eastAsia="Calibri" w:hAnsiTheme="majorHAnsi"/>
          <w:sz w:val="24"/>
          <w:szCs w:val="24"/>
        </w:rPr>
        <w:t xml:space="preserve">  A set of information describing the contents, format, and structure of a database and the relationship between its elements, used to control access and manipulation of the database.</w:t>
      </w:r>
    </w:p>
    <w:p w14:paraId="6F7887FA" w14:textId="0A2DC3E4" w:rsidR="00BF67B4" w:rsidRPr="00A1739A" w:rsidRDefault="0060691D" w:rsidP="00923F60">
      <w:pPr>
        <w:spacing w:after="200" w:line="480" w:lineRule="auto"/>
        <w:rPr>
          <w:rFonts w:asciiTheme="majorHAnsi" w:eastAsia="Calibri" w:hAnsiTheme="majorHAnsi"/>
          <w:sz w:val="24"/>
          <w:szCs w:val="24"/>
        </w:rPr>
      </w:pPr>
      <w:r w:rsidRPr="00A1739A">
        <w:rPr>
          <w:rFonts w:asciiTheme="majorHAnsi" w:eastAsia="Calibri" w:hAnsiTheme="majorHAnsi"/>
          <w:sz w:val="24"/>
          <w:szCs w:val="24"/>
        </w:rPr>
        <w:t xml:space="preserve"> </w:t>
      </w:r>
    </w:p>
    <w:p w14:paraId="36EF20DE" w14:textId="77777777" w:rsidR="00920774" w:rsidRDefault="00920774">
      <w:pPr>
        <w:jc w:val="left"/>
        <w:rPr>
          <w:rFonts w:asciiTheme="majorHAnsi" w:hAnsiTheme="majorHAnsi"/>
          <w:b/>
          <w:bCs/>
          <w:sz w:val="24"/>
          <w:szCs w:val="24"/>
        </w:rPr>
      </w:pPr>
      <w:r>
        <w:rPr>
          <w:rFonts w:asciiTheme="majorHAnsi" w:hAnsiTheme="majorHAnsi"/>
          <w:b/>
          <w:bCs/>
          <w:sz w:val="24"/>
          <w:szCs w:val="24"/>
        </w:rPr>
        <w:br w:type="page"/>
      </w:r>
    </w:p>
    <w:p w14:paraId="065138C5" w14:textId="18C0C916" w:rsidR="00F022F4" w:rsidRPr="00A1739A" w:rsidRDefault="00F022F4" w:rsidP="00920774">
      <w:pPr>
        <w:spacing w:line="480" w:lineRule="auto"/>
        <w:jc w:val="center"/>
        <w:rPr>
          <w:rFonts w:asciiTheme="majorHAnsi" w:hAnsiTheme="majorHAnsi"/>
          <w:b/>
          <w:bCs/>
          <w:sz w:val="24"/>
          <w:szCs w:val="24"/>
        </w:rPr>
      </w:pPr>
      <w:r w:rsidRPr="00A1739A">
        <w:rPr>
          <w:rFonts w:asciiTheme="majorHAnsi" w:hAnsiTheme="majorHAnsi"/>
          <w:b/>
          <w:bCs/>
          <w:sz w:val="24"/>
          <w:szCs w:val="24"/>
        </w:rPr>
        <w:lastRenderedPageBreak/>
        <w:t>CHAPTER TWO</w:t>
      </w:r>
    </w:p>
    <w:p w14:paraId="74FB8B7F" w14:textId="77777777" w:rsidR="00F022F4" w:rsidRPr="00A1739A" w:rsidRDefault="00F022F4" w:rsidP="00920774">
      <w:pPr>
        <w:spacing w:line="480" w:lineRule="auto"/>
        <w:jc w:val="center"/>
        <w:rPr>
          <w:rFonts w:asciiTheme="majorHAnsi" w:hAnsiTheme="majorHAnsi"/>
          <w:b/>
          <w:bCs/>
          <w:sz w:val="24"/>
          <w:szCs w:val="24"/>
        </w:rPr>
      </w:pPr>
      <w:r w:rsidRPr="00A1739A">
        <w:rPr>
          <w:rFonts w:asciiTheme="majorHAnsi" w:hAnsiTheme="majorHAnsi"/>
          <w:b/>
          <w:bCs/>
          <w:sz w:val="24"/>
          <w:szCs w:val="24"/>
        </w:rPr>
        <w:t>REVIEW OF RELATED LITERATURE</w:t>
      </w:r>
    </w:p>
    <w:p w14:paraId="71236E3C" w14:textId="1DD4DF99" w:rsidR="00F022F4" w:rsidRPr="00A1739A" w:rsidRDefault="00F022F4" w:rsidP="00923F60">
      <w:pPr>
        <w:spacing w:line="480" w:lineRule="auto"/>
        <w:rPr>
          <w:rFonts w:asciiTheme="majorHAnsi" w:hAnsiTheme="majorHAnsi"/>
          <w:b/>
          <w:bCs/>
          <w:sz w:val="24"/>
          <w:szCs w:val="24"/>
        </w:rPr>
      </w:pPr>
      <w:r w:rsidRPr="00A1739A">
        <w:rPr>
          <w:rFonts w:asciiTheme="majorHAnsi" w:hAnsiTheme="majorHAnsi"/>
          <w:b/>
          <w:bCs/>
          <w:sz w:val="24"/>
          <w:szCs w:val="24"/>
        </w:rPr>
        <w:t xml:space="preserve">2.1 </w:t>
      </w:r>
      <w:r w:rsidR="00920774">
        <w:rPr>
          <w:rFonts w:asciiTheme="majorHAnsi" w:hAnsiTheme="majorHAnsi"/>
          <w:b/>
          <w:bCs/>
          <w:sz w:val="24"/>
          <w:szCs w:val="24"/>
        </w:rPr>
        <w:tab/>
      </w:r>
      <w:r w:rsidRPr="00A1739A">
        <w:rPr>
          <w:rFonts w:asciiTheme="majorHAnsi" w:hAnsiTheme="majorHAnsi"/>
          <w:b/>
          <w:bCs/>
          <w:sz w:val="24"/>
          <w:szCs w:val="24"/>
        </w:rPr>
        <w:t xml:space="preserve">STUDENT'S MISCONDUCT </w:t>
      </w:r>
    </w:p>
    <w:p w14:paraId="7748F199" w14:textId="77777777" w:rsidR="00F022F4" w:rsidRPr="00A1739A" w:rsidRDefault="00F022F4" w:rsidP="00923F60">
      <w:pPr>
        <w:spacing w:line="480" w:lineRule="auto"/>
        <w:rPr>
          <w:rFonts w:asciiTheme="majorHAnsi" w:hAnsiTheme="majorHAnsi"/>
          <w:sz w:val="24"/>
          <w:szCs w:val="24"/>
        </w:rPr>
      </w:pPr>
      <w:r w:rsidRPr="00A1739A">
        <w:rPr>
          <w:rFonts w:asciiTheme="majorHAnsi" w:hAnsiTheme="majorHAnsi"/>
          <w:sz w:val="24"/>
          <w:szCs w:val="24"/>
        </w:rPr>
        <w:t>According to Charles Sturt University (2019), student's misconduct can be classified as academic, research or general depending on the circumstances.</w:t>
      </w:r>
    </w:p>
    <w:p w14:paraId="446979E3" w14:textId="0A92AE07" w:rsidR="00F022F4" w:rsidRPr="00A1739A" w:rsidRDefault="00F022F4" w:rsidP="00923F60">
      <w:pPr>
        <w:spacing w:line="480" w:lineRule="auto"/>
        <w:rPr>
          <w:rFonts w:asciiTheme="majorHAnsi" w:hAnsiTheme="majorHAnsi"/>
          <w:b/>
          <w:bCs/>
          <w:sz w:val="24"/>
          <w:szCs w:val="24"/>
        </w:rPr>
      </w:pPr>
      <w:r w:rsidRPr="00A1739A">
        <w:rPr>
          <w:rFonts w:asciiTheme="majorHAnsi" w:hAnsiTheme="majorHAnsi"/>
          <w:b/>
          <w:bCs/>
          <w:sz w:val="24"/>
          <w:szCs w:val="24"/>
        </w:rPr>
        <w:t xml:space="preserve">2.2. </w:t>
      </w:r>
      <w:r w:rsidR="00920774">
        <w:rPr>
          <w:rFonts w:asciiTheme="majorHAnsi" w:hAnsiTheme="majorHAnsi"/>
          <w:b/>
          <w:bCs/>
          <w:sz w:val="24"/>
          <w:szCs w:val="24"/>
        </w:rPr>
        <w:tab/>
      </w:r>
      <w:r w:rsidRPr="00A1739A">
        <w:rPr>
          <w:rFonts w:asciiTheme="majorHAnsi" w:hAnsiTheme="majorHAnsi"/>
          <w:b/>
          <w:bCs/>
          <w:sz w:val="24"/>
          <w:szCs w:val="24"/>
        </w:rPr>
        <w:t>MEANING OF STUDENT'S MISCONDUCT</w:t>
      </w:r>
    </w:p>
    <w:p w14:paraId="1D75C452" w14:textId="77777777" w:rsidR="00F022F4" w:rsidRPr="00A1739A" w:rsidRDefault="00F022F4" w:rsidP="00923F60">
      <w:pPr>
        <w:spacing w:line="480" w:lineRule="auto"/>
        <w:rPr>
          <w:rFonts w:asciiTheme="majorHAnsi" w:hAnsiTheme="majorHAnsi"/>
          <w:sz w:val="24"/>
          <w:szCs w:val="24"/>
        </w:rPr>
      </w:pPr>
      <w:r w:rsidRPr="00A1739A">
        <w:rPr>
          <w:rFonts w:asciiTheme="majorHAnsi" w:hAnsiTheme="majorHAnsi"/>
          <w:sz w:val="24"/>
          <w:szCs w:val="24"/>
        </w:rPr>
        <w:t>According to Ohio State University (2016), student misconduct is any activity that tends to compromise the integrity of the student and subvert the educational process of an institution.</w:t>
      </w:r>
    </w:p>
    <w:p w14:paraId="49F942DF" w14:textId="77777777" w:rsidR="00F022F4" w:rsidRPr="00A1739A" w:rsidRDefault="00F022F4" w:rsidP="00923F60">
      <w:pPr>
        <w:spacing w:line="480" w:lineRule="auto"/>
        <w:rPr>
          <w:rFonts w:asciiTheme="majorHAnsi" w:hAnsiTheme="majorHAnsi"/>
          <w:sz w:val="24"/>
          <w:szCs w:val="24"/>
        </w:rPr>
      </w:pPr>
      <w:r w:rsidRPr="00A1739A">
        <w:rPr>
          <w:rFonts w:asciiTheme="majorHAnsi" w:hAnsiTheme="majorHAnsi"/>
          <w:sz w:val="24"/>
          <w:szCs w:val="24"/>
        </w:rPr>
        <w:t xml:space="preserve">Cases of misconduct range from deliberate acts of cheating to unintended missteps, in which students fail to distinguish their work from someone else’s. </w:t>
      </w:r>
    </w:p>
    <w:p w14:paraId="7A8750FB" w14:textId="382AF3EC" w:rsidR="00F022F4" w:rsidRPr="00A1739A" w:rsidRDefault="00F022F4" w:rsidP="00923F60">
      <w:pPr>
        <w:spacing w:line="480" w:lineRule="auto"/>
        <w:rPr>
          <w:rFonts w:asciiTheme="majorHAnsi" w:hAnsiTheme="majorHAnsi"/>
          <w:b/>
          <w:bCs/>
          <w:sz w:val="24"/>
          <w:szCs w:val="24"/>
        </w:rPr>
      </w:pPr>
      <w:r w:rsidRPr="00A1739A">
        <w:rPr>
          <w:rFonts w:asciiTheme="majorHAnsi" w:hAnsiTheme="majorHAnsi"/>
          <w:b/>
          <w:bCs/>
          <w:sz w:val="24"/>
          <w:szCs w:val="24"/>
        </w:rPr>
        <w:t xml:space="preserve">2.3 </w:t>
      </w:r>
      <w:r w:rsidR="00920774">
        <w:rPr>
          <w:rFonts w:asciiTheme="majorHAnsi" w:hAnsiTheme="majorHAnsi"/>
          <w:b/>
          <w:bCs/>
          <w:sz w:val="24"/>
          <w:szCs w:val="24"/>
        </w:rPr>
        <w:tab/>
      </w:r>
      <w:r w:rsidRPr="00A1739A">
        <w:rPr>
          <w:rFonts w:asciiTheme="majorHAnsi" w:hAnsiTheme="majorHAnsi"/>
          <w:b/>
          <w:bCs/>
          <w:sz w:val="24"/>
          <w:szCs w:val="24"/>
        </w:rPr>
        <w:t xml:space="preserve">TYPES/FORMS/CATEGORIES OF STUDENT'S MISCONDUCT </w:t>
      </w:r>
    </w:p>
    <w:p w14:paraId="343AA392" w14:textId="24FE2C06" w:rsidR="00F022F4" w:rsidRPr="00A1739A" w:rsidRDefault="00F022F4" w:rsidP="00923F60">
      <w:pPr>
        <w:spacing w:line="480" w:lineRule="auto"/>
        <w:rPr>
          <w:rFonts w:asciiTheme="majorHAnsi" w:hAnsiTheme="majorHAnsi"/>
          <w:sz w:val="24"/>
          <w:szCs w:val="24"/>
        </w:rPr>
      </w:pPr>
      <w:r w:rsidRPr="00A1739A">
        <w:rPr>
          <w:rFonts w:asciiTheme="majorHAnsi" w:hAnsiTheme="majorHAnsi"/>
          <w:sz w:val="24"/>
          <w:szCs w:val="24"/>
        </w:rPr>
        <w:t xml:space="preserve">Students portray different types of indiscipline </w:t>
      </w:r>
      <w:r w:rsidR="00920774" w:rsidRPr="00A1739A">
        <w:rPr>
          <w:rFonts w:asciiTheme="majorHAnsi" w:hAnsiTheme="majorHAnsi"/>
          <w:sz w:val="24"/>
          <w:szCs w:val="24"/>
        </w:rPr>
        <w:t>behavior</w:t>
      </w:r>
      <w:r w:rsidRPr="00A1739A">
        <w:rPr>
          <w:rFonts w:asciiTheme="majorHAnsi" w:hAnsiTheme="majorHAnsi"/>
          <w:sz w:val="24"/>
          <w:szCs w:val="24"/>
        </w:rPr>
        <w:t xml:space="preserve"> among which include the following acts: </w:t>
      </w:r>
    </w:p>
    <w:p w14:paraId="07BD96EE" w14:textId="45BF4C9D" w:rsidR="00F022F4" w:rsidRPr="00920774" w:rsidRDefault="00F022F4">
      <w:pPr>
        <w:pStyle w:val="ListParagraph"/>
        <w:numPr>
          <w:ilvl w:val="0"/>
          <w:numId w:val="10"/>
        </w:numPr>
        <w:spacing w:line="480" w:lineRule="auto"/>
        <w:rPr>
          <w:rFonts w:asciiTheme="majorHAnsi" w:hAnsiTheme="majorHAnsi"/>
          <w:sz w:val="24"/>
          <w:szCs w:val="24"/>
        </w:rPr>
      </w:pPr>
      <w:r w:rsidRPr="00920774">
        <w:rPr>
          <w:rFonts w:asciiTheme="majorHAnsi" w:hAnsiTheme="majorHAnsi"/>
          <w:b/>
          <w:bCs/>
          <w:sz w:val="24"/>
          <w:szCs w:val="24"/>
        </w:rPr>
        <w:t>Dishonesty</w:t>
      </w:r>
      <w:r w:rsidR="00920774" w:rsidRPr="00920774">
        <w:rPr>
          <w:rFonts w:asciiTheme="majorHAnsi" w:hAnsiTheme="majorHAnsi"/>
          <w:b/>
          <w:bCs/>
          <w:sz w:val="24"/>
          <w:szCs w:val="24"/>
        </w:rPr>
        <w:t xml:space="preserve">: </w:t>
      </w:r>
      <w:r w:rsidRPr="00920774">
        <w:rPr>
          <w:rFonts w:asciiTheme="majorHAnsi" w:hAnsiTheme="majorHAnsi"/>
          <w:sz w:val="24"/>
          <w:szCs w:val="24"/>
        </w:rPr>
        <w:t xml:space="preserve">Dishonesty is to act without honesty. It is used to describe a lack of probity, cheating, lying, or deliberately withholding information, or being deliberately deceptive or a lack in integrity, knavishness, </w:t>
      </w:r>
      <w:proofErr w:type="spellStart"/>
      <w:r w:rsidR="00920774" w:rsidRPr="00920774">
        <w:rPr>
          <w:rFonts w:asciiTheme="majorHAnsi" w:hAnsiTheme="majorHAnsi"/>
          <w:sz w:val="24"/>
          <w:szCs w:val="24"/>
        </w:rPr>
        <w:t>perfidiousity</w:t>
      </w:r>
      <w:proofErr w:type="spellEnd"/>
      <w:r w:rsidRPr="00920774">
        <w:rPr>
          <w:rFonts w:asciiTheme="majorHAnsi" w:hAnsiTheme="majorHAnsi"/>
          <w:sz w:val="24"/>
          <w:szCs w:val="24"/>
        </w:rPr>
        <w:t>, corruption or treacherousness.</w:t>
      </w:r>
    </w:p>
    <w:p w14:paraId="21907C30" w14:textId="03754045" w:rsidR="00F022F4" w:rsidRPr="00920774" w:rsidRDefault="00F022F4">
      <w:pPr>
        <w:pStyle w:val="ListParagraph"/>
        <w:numPr>
          <w:ilvl w:val="0"/>
          <w:numId w:val="10"/>
        </w:numPr>
        <w:spacing w:line="480" w:lineRule="auto"/>
        <w:rPr>
          <w:rFonts w:asciiTheme="majorHAnsi" w:hAnsiTheme="majorHAnsi"/>
          <w:b/>
          <w:bCs/>
          <w:sz w:val="24"/>
          <w:szCs w:val="24"/>
        </w:rPr>
      </w:pPr>
      <w:r w:rsidRPr="00920774">
        <w:rPr>
          <w:rFonts w:asciiTheme="majorHAnsi" w:hAnsiTheme="majorHAnsi"/>
          <w:b/>
          <w:bCs/>
          <w:sz w:val="24"/>
          <w:szCs w:val="24"/>
        </w:rPr>
        <w:t>Bribery and intimidation</w:t>
      </w:r>
      <w:r w:rsidR="00920774" w:rsidRPr="00920774">
        <w:rPr>
          <w:rFonts w:asciiTheme="majorHAnsi" w:hAnsiTheme="majorHAnsi"/>
          <w:b/>
          <w:bCs/>
          <w:sz w:val="24"/>
          <w:szCs w:val="24"/>
        </w:rPr>
        <w:t xml:space="preserve">: </w:t>
      </w:r>
      <w:r w:rsidRPr="00920774">
        <w:rPr>
          <w:rFonts w:asciiTheme="majorHAnsi" w:hAnsiTheme="majorHAnsi"/>
          <w:sz w:val="24"/>
          <w:szCs w:val="24"/>
        </w:rPr>
        <w:t xml:space="preserve">Bribery is the offering, giving, receiving, or soliciting of any item of value to influence the actions of an official, or other person, in charge of a public or legal duty. </w:t>
      </w:r>
    </w:p>
    <w:p w14:paraId="61BC7699" w14:textId="21A7771D" w:rsidR="00F022F4" w:rsidRPr="00920774" w:rsidRDefault="00F022F4">
      <w:pPr>
        <w:pStyle w:val="ListParagraph"/>
        <w:numPr>
          <w:ilvl w:val="0"/>
          <w:numId w:val="10"/>
        </w:numPr>
        <w:spacing w:line="480" w:lineRule="auto"/>
        <w:rPr>
          <w:rFonts w:asciiTheme="majorHAnsi" w:hAnsiTheme="majorHAnsi"/>
          <w:sz w:val="24"/>
          <w:szCs w:val="24"/>
        </w:rPr>
      </w:pPr>
      <w:r w:rsidRPr="00920774">
        <w:rPr>
          <w:rFonts w:asciiTheme="majorHAnsi" w:hAnsiTheme="majorHAnsi"/>
          <w:sz w:val="24"/>
          <w:szCs w:val="24"/>
        </w:rPr>
        <w:t xml:space="preserve">This happens when a student </w:t>
      </w:r>
      <w:proofErr w:type="gramStart"/>
      <w:r w:rsidRPr="00920774">
        <w:rPr>
          <w:rFonts w:asciiTheme="majorHAnsi" w:hAnsiTheme="majorHAnsi"/>
          <w:sz w:val="24"/>
          <w:szCs w:val="24"/>
        </w:rPr>
        <w:t>pay</w:t>
      </w:r>
      <w:proofErr w:type="gramEnd"/>
      <w:r w:rsidRPr="00920774">
        <w:rPr>
          <w:rFonts w:asciiTheme="majorHAnsi" w:hAnsiTheme="majorHAnsi"/>
          <w:sz w:val="24"/>
          <w:szCs w:val="24"/>
        </w:rPr>
        <w:t xml:space="preserve">; offer some other inducement; or through intimidation attempt to gain an unfair advantage in an assessment. This offence may also be referred to the Student Disciplinary Procedure. </w:t>
      </w:r>
    </w:p>
    <w:p w14:paraId="12113F88" w14:textId="102CF3D2" w:rsidR="00F022F4" w:rsidRPr="00920774" w:rsidRDefault="00F022F4">
      <w:pPr>
        <w:pStyle w:val="ListParagraph"/>
        <w:numPr>
          <w:ilvl w:val="0"/>
          <w:numId w:val="10"/>
        </w:numPr>
        <w:spacing w:line="480" w:lineRule="auto"/>
        <w:rPr>
          <w:rFonts w:asciiTheme="majorHAnsi" w:hAnsiTheme="majorHAnsi"/>
          <w:sz w:val="24"/>
          <w:szCs w:val="24"/>
        </w:rPr>
      </w:pPr>
      <w:r w:rsidRPr="00920774">
        <w:rPr>
          <w:rFonts w:asciiTheme="majorHAnsi" w:hAnsiTheme="majorHAnsi"/>
          <w:b/>
          <w:bCs/>
          <w:sz w:val="24"/>
          <w:szCs w:val="24"/>
        </w:rPr>
        <w:t>Examination Malpractice</w:t>
      </w:r>
      <w:r w:rsidR="00920774" w:rsidRPr="00920774">
        <w:rPr>
          <w:rFonts w:asciiTheme="majorHAnsi" w:hAnsiTheme="majorHAnsi"/>
          <w:b/>
          <w:bCs/>
          <w:sz w:val="24"/>
          <w:szCs w:val="24"/>
        </w:rPr>
        <w:t xml:space="preserve">: </w:t>
      </w:r>
      <w:r w:rsidRPr="00920774">
        <w:rPr>
          <w:rFonts w:asciiTheme="majorHAnsi" w:hAnsiTheme="majorHAnsi"/>
          <w:sz w:val="24"/>
          <w:szCs w:val="24"/>
        </w:rPr>
        <w:t>Examination malpractice is defined as a deliberate wrong doing contrary to official examination rules designed to place a candidate at unfair advantage or disadvantage.</w:t>
      </w:r>
      <w:r w:rsidR="00920774" w:rsidRPr="00920774">
        <w:rPr>
          <w:rFonts w:asciiTheme="majorHAnsi" w:hAnsiTheme="majorHAnsi"/>
          <w:sz w:val="24"/>
          <w:szCs w:val="24"/>
        </w:rPr>
        <w:t xml:space="preserve"> </w:t>
      </w:r>
      <w:proofErr w:type="spellStart"/>
      <w:r w:rsidRPr="00920774">
        <w:rPr>
          <w:rFonts w:asciiTheme="majorHAnsi" w:hAnsiTheme="majorHAnsi"/>
          <w:sz w:val="24"/>
          <w:szCs w:val="24"/>
        </w:rPr>
        <w:t>Ayanniyi</w:t>
      </w:r>
      <w:proofErr w:type="spellEnd"/>
      <w:r w:rsidRPr="00920774">
        <w:rPr>
          <w:rFonts w:asciiTheme="majorHAnsi" w:hAnsiTheme="majorHAnsi"/>
          <w:sz w:val="24"/>
          <w:szCs w:val="24"/>
        </w:rPr>
        <w:t xml:space="preserve"> &amp; Anya (2017), identified forms of examination </w:t>
      </w:r>
      <w:r w:rsidRPr="00920774">
        <w:rPr>
          <w:rFonts w:asciiTheme="majorHAnsi" w:hAnsiTheme="majorHAnsi"/>
          <w:sz w:val="24"/>
          <w:szCs w:val="24"/>
        </w:rPr>
        <w:lastRenderedPageBreak/>
        <w:t>malpractices to include tattoo, token, contract, expo, compute, impersonation, question paper leakage, aiding of students by lecturers, collusion among students, use of unauthorized materials in the examination hall, giraffe or extending of neck to copy from others.</w:t>
      </w:r>
    </w:p>
    <w:p w14:paraId="739FFA7E" w14:textId="41EE0057" w:rsidR="00F022F4" w:rsidRPr="00920774" w:rsidRDefault="00F022F4">
      <w:pPr>
        <w:pStyle w:val="ListParagraph"/>
        <w:numPr>
          <w:ilvl w:val="0"/>
          <w:numId w:val="10"/>
        </w:numPr>
        <w:spacing w:line="480" w:lineRule="auto"/>
        <w:rPr>
          <w:rFonts w:asciiTheme="majorHAnsi" w:hAnsiTheme="majorHAnsi"/>
          <w:sz w:val="24"/>
          <w:szCs w:val="24"/>
        </w:rPr>
      </w:pPr>
      <w:r w:rsidRPr="00920774">
        <w:rPr>
          <w:rFonts w:asciiTheme="majorHAnsi" w:hAnsiTheme="majorHAnsi"/>
          <w:b/>
          <w:bCs/>
          <w:sz w:val="24"/>
          <w:szCs w:val="24"/>
        </w:rPr>
        <w:t>Rape</w:t>
      </w:r>
      <w:r w:rsidR="00920774" w:rsidRPr="00920774">
        <w:rPr>
          <w:rFonts w:asciiTheme="majorHAnsi" w:hAnsiTheme="majorHAnsi"/>
          <w:b/>
          <w:bCs/>
          <w:sz w:val="24"/>
          <w:szCs w:val="24"/>
        </w:rPr>
        <w:t xml:space="preserve">: </w:t>
      </w:r>
      <w:r w:rsidRPr="00920774">
        <w:rPr>
          <w:rFonts w:asciiTheme="majorHAnsi" w:hAnsiTheme="majorHAnsi"/>
          <w:sz w:val="24"/>
          <w:szCs w:val="24"/>
        </w:rPr>
        <w:t>Rape is a type of sexual assault usually involving sexual intercourse or other forms of sexual penetration carried out against a person without that person's consent. Rape is almost very common in our societies.</w:t>
      </w:r>
      <w:r w:rsidR="00920774" w:rsidRPr="00920774">
        <w:rPr>
          <w:rFonts w:asciiTheme="majorHAnsi" w:hAnsiTheme="majorHAnsi"/>
          <w:sz w:val="24"/>
          <w:szCs w:val="24"/>
        </w:rPr>
        <w:t xml:space="preserve"> </w:t>
      </w:r>
      <w:r w:rsidRPr="00920774">
        <w:rPr>
          <w:rFonts w:asciiTheme="majorHAnsi" w:hAnsiTheme="majorHAnsi"/>
          <w:sz w:val="24"/>
          <w:szCs w:val="24"/>
        </w:rPr>
        <w:t xml:space="preserve">Even in </w:t>
      </w:r>
      <w:r w:rsidR="00920774" w:rsidRPr="00920774">
        <w:rPr>
          <w:rFonts w:asciiTheme="majorHAnsi" w:hAnsiTheme="majorHAnsi"/>
          <w:sz w:val="24"/>
          <w:szCs w:val="24"/>
        </w:rPr>
        <w:t>schools, most</w:t>
      </w:r>
      <w:r w:rsidRPr="00920774">
        <w:rPr>
          <w:rFonts w:asciiTheme="majorHAnsi" w:hAnsiTheme="majorHAnsi"/>
          <w:sz w:val="24"/>
          <w:szCs w:val="24"/>
        </w:rPr>
        <w:t xml:space="preserve"> cases of rape </w:t>
      </w:r>
      <w:r w:rsidR="00920774" w:rsidRPr="00920774">
        <w:rPr>
          <w:rFonts w:asciiTheme="majorHAnsi" w:hAnsiTheme="majorHAnsi"/>
          <w:sz w:val="24"/>
          <w:szCs w:val="24"/>
        </w:rPr>
        <w:t>are</w:t>
      </w:r>
      <w:r w:rsidRPr="00920774">
        <w:rPr>
          <w:rFonts w:asciiTheme="majorHAnsi" w:hAnsiTheme="majorHAnsi"/>
          <w:sz w:val="24"/>
          <w:szCs w:val="24"/>
        </w:rPr>
        <w:t xml:space="preserve"> sometimes overheard. The act may be carried out by physical force, coercion, abuse of authority, or against a person who is incapable of giving valid consent, such as one who is unconscious, incapacitated, has an intellectual disability, or is below the legal age of consent.</w:t>
      </w:r>
    </w:p>
    <w:p w14:paraId="5B5C28D7" w14:textId="35A15475" w:rsidR="00F022F4" w:rsidRPr="00C2141C" w:rsidRDefault="00F022F4">
      <w:pPr>
        <w:pStyle w:val="ListParagraph"/>
        <w:numPr>
          <w:ilvl w:val="0"/>
          <w:numId w:val="10"/>
        </w:numPr>
        <w:spacing w:line="480" w:lineRule="auto"/>
        <w:rPr>
          <w:rFonts w:asciiTheme="majorHAnsi" w:hAnsiTheme="majorHAnsi"/>
          <w:sz w:val="24"/>
          <w:szCs w:val="24"/>
        </w:rPr>
      </w:pPr>
      <w:r w:rsidRPr="00920774">
        <w:rPr>
          <w:rFonts w:asciiTheme="majorHAnsi" w:hAnsiTheme="majorHAnsi"/>
          <w:b/>
          <w:bCs/>
          <w:sz w:val="24"/>
          <w:szCs w:val="24"/>
        </w:rPr>
        <w:t>Data fabrication</w:t>
      </w:r>
      <w:r w:rsidR="00920774" w:rsidRPr="00920774">
        <w:rPr>
          <w:rFonts w:asciiTheme="majorHAnsi" w:hAnsiTheme="majorHAnsi"/>
          <w:b/>
          <w:bCs/>
          <w:sz w:val="24"/>
          <w:szCs w:val="24"/>
        </w:rPr>
        <w:t xml:space="preserve">: </w:t>
      </w:r>
      <w:r w:rsidRPr="00920774">
        <w:rPr>
          <w:rFonts w:asciiTheme="majorHAnsi" w:hAnsiTheme="majorHAnsi"/>
          <w:sz w:val="24"/>
          <w:szCs w:val="24"/>
        </w:rPr>
        <w:t>Data fabrication is making up data or results and recording or reporting them. Artificially creating data when it should be collected from an actual experiment. Unauthorized altering or falsification of data, documents, images, music, art or other work.</w:t>
      </w:r>
    </w:p>
    <w:p w14:paraId="7997967F" w14:textId="54B7D8E4" w:rsidR="00F022F4" w:rsidRPr="00A1739A" w:rsidRDefault="00F022F4" w:rsidP="00923F60">
      <w:pPr>
        <w:spacing w:line="480" w:lineRule="auto"/>
        <w:rPr>
          <w:rFonts w:asciiTheme="majorHAnsi" w:hAnsiTheme="majorHAnsi"/>
          <w:b/>
          <w:bCs/>
          <w:sz w:val="24"/>
          <w:szCs w:val="24"/>
        </w:rPr>
      </w:pPr>
      <w:r w:rsidRPr="00A1739A">
        <w:rPr>
          <w:rFonts w:asciiTheme="majorHAnsi" w:hAnsiTheme="majorHAnsi"/>
          <w:b/>
          <w:bCs/>
          <w:sz w:val="24"/>
          <w:szCs w:val="24"/>
        </w:rPr>
        <w:t xml:space="preserve">2.4 </w:t>
      </w:r>
      <w:r w:rsidR="00314C5D">
        <w:rPr>
          <w:rFonts w:asciiTheme="majorHAnsi" w:hAnsiTheme="majorHAnsi"/>
          <w:b/>
          <w:bCs/>
          <w:sz w:val="24"/>
          <w:szCs w:val="24"/>
        </w:rPr>
        <w:tab/>
      </w:r>
      <w:r w:rsidRPr="00A1739A">
        <w:rPr>
          <w:rFonts w:asciiTheme="majorHAnsi" w:hAnsiTheme="majorHAnsi"/>
          <w:b/>
          <w:bCs/>
          <w:sz w:val="24"/>
          <w:szCs w:val="24"/>
        </w:rPr>
        <w:t xml:space="preserve">HOW TO MINIMIZE STUDENT'S MISCONDUCT </w:t>
      </w:r>
    </w:p>
    <w:p w14:paraId="47757089" w14:textId="218076EB" w:rsidR="00F022F4" w:rsidRPr="00A1739A" w:rsidRDefault="00F022F4" w:rsidP="00923F60">
      <w:pPr>
        <w:spacing w:line="480" w:lineRule="auto"/>
        <w:rPr>
          <w:rFonts w:asciiTheme="majorHAnsi" w:hAnsiTheme="majorHAnsi"/>
          <w:sz w:val="24"/>
          <w:szCs w:val="24"/>
        </w:rPr>
      </w:pPr>
      <w:r w:rsidRPr="00A1739A">
        <w:rPr>
          <w:rFonts w:asciiTheme="majorHAnsi" w:hAnsiTheme="majorHAnsi"/>
          <w:sz w:val="24"/>
          <w:szCs w:val="24"/>
        </w:rPr>
        <w:t xml:space="preserve">According to Perry (2018), there are quite some good measures to minimize student's misconduct. Some of </w:t>
      </w:r>
      <w:r w:rsidR="00314C5D" w:rsidRPr="00A1739A">
        <w:rPr>
          <w:rFonts w:asciiTheme="majorHAnsi" w:hAnsiTheme="majorHAnsi"/>
          <w:sz w:val="24"/>
          <w:szCs w:val="24"/>
        </w:rPr>
        <w:t>these measures</w:t>
      </w:r>
      <w:r w:rsidRPr="00A1739A">
        <w:rPr>
          <w:rFonts w:asciiTheme="majorHAnsi" w:hAnsiTheme="majorHAnsi"/>
          <w:sz w:val="24"/>
          <w:szCs w:val="24"/>
        </w:rPr>
        <w:t xml:space="preserve"> as posited by Perry includes:</w:t>
      </w:r>
    </w:p>
    <w:p w14:paraId="7F6B0EE8" w14:textId="77777777" w:rsidR="00F022F4" w:rsidRPr="00A1739A" w:rsidRDefault="00F022F4">
      <w:pPr>
        <w:pStyle w:val="ListParagraph"/>
        <w:numPr>
          <w:ilvl w:val="0"/>
          <w:numId w:val="11"/>
        </w:numPr>
        <w:spacing w:after="200" w:line="480" w:lineRule="auto"/>
        <w:rPr>
          <w:rFonts w:asciiTheme="majorHAnsi" w:hAnsiTheme="majorHAnsi"/>
          <w:sz w:val="24"/>
          <w:szCs w:val="24"/>
        </w:rPr>
      </w:pPr>
      <w:r w:rsidRPr="00A1739A">
        <w:rPr>
          <w:rFonts w:asciiTheme="majorHAnsi" w:hAnsiTheme="majorHAnsi"/>
          <w:sz w:val="24"/>
          <w:szCs w:val="24"/>
        </w:rPr>
        <w:t>The school should encourage honesty among her students.</w:t>
      </w:r>
    </w:p>
    <w:p w14:paraId="4927E400" w14:textId="698C0DCD" w:rsidR="00F022F4" w:rsidRPr="00314C5D" w:rsidRDefault="00F022F4">
      <w:pPr>
        <w:pStyle w:val="ListParagraph"/>
        <w:numPr>
          <w:ilvl w:val="0"/>
          <w:numId w:val="11"/>
        </w:numPr>
        <w:spacing w:line="480" w:lineRule="auto"/>
        <w:rPr>
          <w:rFonts w:asciiTheme="majorHAnsi" w:hAnsiTheme="majorHAnsi"/>
          <w:sz w:val="24"/>
          <w:szCs w:val="24"/>
        </w:rPr>
      </w:pPr>
      <w:r w:rsidRPr="00314C5D">
        <w:rPr>
          <w:rFonts w:asciiTheme="majorHAnsi" w:hAnsiTheme="majorHAnsi"/>
          <w:sz w:val="24"/>
          <w:szCs w:val="24"/>
        </w:rPr>
        <w:t xml:space="preserve">Establish a strong academic integrity policy. </w:t>
      </w:r>
    </w:p>
    <w:p w14:paraId="4A41FD8E" w14:textId="196D671C" w:rsidR="00F022F4" w:rsidRPr="00314C5D" w:rsidRDefault="00F022F4">
      <w:pPr>
        <w:pStyle w:val="ListParagraph"/>
        <w:numPr>
          <w:ilvl w:val="0"/>
          <w:numId w:val="11"/>
        </w:numPr>
        <w:spacing w:line="480" w:lineRule="auto"/>
        <w:rPr>
          <w:rFonts w:asciiTheme="majorHAnsi" w:hAnsiTheme="majorHAnsi"/>
          <w:sz w:val="24"/>
          <w:szCs w:val="24"/>
        </w:rPr>
      </w:pPr>
      <w:r w:rsidRPr="00314C5D">
        <w:rPr>
          <w:rFonts w:asciiTheme="majorHAnsi" w:hAnsiTheme="majorHAnsi"/>
          <w:sz w:val="24"/>
          <w:szCs w:val="24"/>
        </w:rPr>
        <w:t>Encourage students to support the academic integrity policy.</w:t>
      </w:r>
    </w:p>
    <w:p w14:paraId="60A90A33" w14:textId="6EED798D" w:rsidR="00F022F4" w:rsidRPr="00314C5D" w:rsidRDefault="00F022F4">
      <w:pPr>
        <w:pStyle w:val="ListParagraph"/>
        <w:numPr>
          <w:ilvl w:val="0"/>
          <w:numId w:val="11"/>
        </w:numPr>
        <w:spacing w:line="480" w:lineRule="auto"/>
        <w:rPr>
          <w:rFonts w:asciiTheme="majorHAnsi" w:hAnsiTheme="majorHAnsi"/>
          <w:sz w:val="24"/>
          <w:szCs w:val="24"/>
        </w:rPr>
      </w:pPr>
      <w:r w:rsidRPr="00314C5D">
        <w:rPr>
          <w:rFonts w:asciiTheme="majorHAnsi" w:hAnsiTheme="majorHAnsi"/>
          <w:sz w:val="24"/>
          <w:szCs w:val="24"/>
        </w:rPr>
        <w:t>Eliminate or reduce the opportunities to violate the policy.</w:t>
      </w:r>
    </w:p>
    <w:p w14:paraId="4FF929A8" w14:textId="3E3B2391" w:rsidR="00F022F4" w:rsidRDefault="00F022F4">
      <w:pPr>
        <w:pStyle w:val="ListParagraph"/>
        <w:numPr>
          <w:ilvl w:val="0"/>
          <w:numId w:val="11"/>
        </w:numPr>
        <w:spacing w:line="480" w:lineRule="auto"/>
        <w:rPr>
          <w:rFonts w:asciiTheme="majorHAnsi" w:hAnsiTheme="majorHAnsi"/>
          <w:sz w:val="24"/>
          <w:szCs w:val="24"/>
        </w:rPr>
      </w:pPr>
      <w:r w:rsidRPr="00314C5D">
        <w:rPr>
          <w:rFonts w:asciiTheme="majorHAnsi" w:hAnsiTheme="majorHAnsi"/>
          <w:sz w:val="24"/>
          <w:szCs w:val="24"/>
        </w:rPr>
        <w:t>Identify and refer to the dean of students those who violate the policy.</w:t>
      </w:r>
    </w:p>
    <w:p w14:paraId="20E4057F" w14:textId="0931ED51" w:rsidR="00624A7E" w:rsidRDefault="00624A7E" w:rsidP="00624A7E">
      <w:pPr>
        <w:pStyle w:val="ListParagraph"/>
        <w:spacing w:line="480" w:lineRule="auto"/>
        <w:ind w:left="810"/>
        <w:rPr>
          <w:rFonts w:asciiTheme="majorHAnsi" w:hAnsiTheme="majorHAnsi"/>
          <w:sz w:val="24"/>
          <w:szCs w:val="24"/>
        </w:rPr>
      </w:pPr>
    </w:p>
    <w:p w14:paraId="5B69E39D" w14:textId="77777777" w:rsidR="00C2141C" w:rsidRPr="00314C5D" w:rsidRDefault="00C2141C" w:rsidP="00624A7E">
      <w:pPr>
        <w:pStyle w:val="ListParagraph"/>
        <w:spacing w:line="480" w:lineRule="auto"/>
        <w:ind w:left="810"/>
        <w:rPr>
          <w:rFonts w:asciiTheme="majorHAnsi" w:hAnsiTheme="majorHAnsi"/>
          <w:sz w:val="24"/>
          <w:szCs w:val="24"/>
        </w:rPr>
      </w:pPr>
    </w:p>
    <w:p w14:paraId="24BFF7C9" w14:textId="5DE70CF9" w:rsidR="00F022F4" w:rsidRPr="00A1739A" w:rsidRDefault="00F022F4" w:rsidP="00923F60">
      <w:pPr>
        <w:spacing w:line="480" w:lineRule="auto"/>
        <w:rPr>
          <w:rFonts w:asciiTheme="majorHAnsi" w:hAnsiTheme="majorHAnsi"/>
          <w:b/>
          <w:bCs/>
          <w:sz w:val="24"/>
          <w:szCs w:val="24"/>
        </w:rPr>
      </w:pPr>
      <w:r w:rsidRPr="00A1739A">
        <w:rPr>
          <w:rFonts w:asciiTheme="majorHAnsi" w:hAnsiTheme="majorHAnsi"/>
          <w:b/>
          <w:bCs/>
          <w:sz w:val="24"/>
          <w:szCs w:val="24"/>
        </w:rPr>
        <w:lastRenderedPageBreak/>
        <w:t xml:space="preserve">2.5 </w:t>
      </w:r>
      <w:r w:rsidR="00C2141C">
        <w:rPr>
          <w:rFonts w:asciiTheme="majorHAnsi" w:hAnsiTheme="majorHAnsi"/>
          <w:b/>
          <w:bCs/>
          <w:sz w:val="24"/>
          <w:szCs w:val="24"/>
        </w:rPr>
        <w:tab/>
      </w:r>
      <w:r w:rsidRPr="00A1739A">
        <w:rPr>
          <w:rFonts w:asciiTheme="majorHAnsi" w:hAnsiTheme="majorHAnsi"/>
          <w:b/>
          <w:bCs/>
          <w:sz w:val="24"/>
          <w:szCs w:val="24"/>
        </w:rPr>
        <w:t>REPORTING, INVESTIGATING AND MANAGEMENT OF STUDENT'S MISCONDUCT CASES</w:t>
      </w:r>
    </w:p>
    <w:p w14:paraId="7391A71E" w14:textId="38C64EA1" w:rsidR="00F022F4" w:rsidRPr="00A1739A" w:rsidRDefault="00C2141C" w:rsidP="00923F60">
      <w:pPr>
        <w:spacing w:line="480" w:lineRule="auto"/>
        <w:rPr>
          <w:rFonts w:asciiTheme="majorHAnsi" w:hAnsiTheme="majorHAnsi"/>
          <w:b/>
          <w:bCs/>
          <w:sz w:val="24"/>
          <w:szCs w:val="24"/>
        </w:rPr>
      </w:pPr>
      <w:r w:rsidRPr="00A1739A">
        <w:rPr>
          <w:rFonts w:asciiTheme="majorHAnsi" w:hAnsiTheme="majorHAnsi"/>
          <w:b/>
          <w:bCs/>
          <w:sz w:val="24"/>
          <w:szCs w:val="24"/>
        </w:rPr>
        <w:t xml:space="preserve">2.5.1 </w:t>
      </w:r>
      <w:r>
        <w:rPr>
          <w:rFonts w:asciiTheme="majorHAnsi" w:hAnsiTheme="majorHAnsi"/>
          <w:b/>
          <w:bCs/>
          <w:sz w:val="24"/>
          <w:szCs w:val="24"/>
        </w:rPr>
        <w:tab/>
      </w:r>
      <w:r w:rsidRPr="00A1739A">
        <w:rPr>
          <w:rFonts w:asciiTheme="majorHAnsi" w:hAnsiTheme="majorHAnsi"/>
          <w:b/>
          <w:bCs/>
          <w:sz w:val="24"/>
          <w:szCs w:val="24"/>
        </w:rPr>
        <w:t>Reporting Misconduct Cases</w:t>
      </w:r>
    </w:p>
    <w:p w14:paraId="35C52694" w14:textId="77777777" w:rsidR="00F022F4" w:rsidRPr="00A1739A" w:rsidRDefault="00F022F4" w:rsidP="00923F60">
      <w:pPr>
        <w:spacing w:line="480" w:lineRule="auto"/>
        <w:rPr>
          <w:rFonts w:asciiTheme="majorHAnsi" w:hAnsiTheme="majorHAnsi"/>
          <w:sz w:val="24"/>
          <w:szCs w:val="24"/>
        </w:rPr>
      </w:pPr>
      <w:r w:rsidRPr="00A1739A">
        <w:rPr>
          <w:rFonts w:asciiTheme="majorHAnsi" w:hAnsiTheme="majorHAnsi"/>
          <w:sz w:val="24"/>
          <w:szCs w:val="24"/>
        </w:rPr>
        <w:t xml:space="preserve">It is important to report all incidents of student misconduct. Past incidents involving the student may demonstrate a pattern of misconduct resulting in further disciplinary action. </w:t>
      </w:r>
      <w:commentRangeStart w:id="0"/>
      <w:r w:rsidRPr="00A1739A">
        <w:rPr>
          <w:rFonts w:asciiTheme="majorHAnsi" w:hAnsiTheme="majorHAnsi"/>
          <w:sz w:val="24"/>
          <w:szCs w:val="24"/>
        </w:rPr>
        <w:t xml:space="preserve">Santoro and Kumar (2018), </w:t>
      </w:r>
      <w:commentRangeEnd w:id="0"/>
      <w:r w:rsidR="00D07B9F">
        <w:rPr>
          <w:rStyle w:val="CommentReference"/>
        </w:rPr>
        <w:commentReference w:id="0"/>
      </w:r>
      <w:r w:rsidRPr="00A1739A">
        <w:rPr>
          <w:rFonts w:asciiTheme="majorHAnsi" w:hAnsiTheme="majorHAnsi"/>
          <w:sz w:val="24"/>
          <w:szCs w:val="24"/>
        </w:rPr>
        <w:t>posited the following steps below as the ideal process of reporting student's misconduct:</w:t>
      </w:r>
    </w:p>
    <w:p w14:paraId="4A305C6D" w14:textId="39A1457F" w:rsidR="00F022F4" w:rsidRPr="00C2141C" w:rsidRDefault="00F022F4">
      <w:pPr>
        <w:pStyle w:val="ListParagraph"/>
        <w:numPr>
          <w:ilvl w:val="0"/>
          <w:numId w:val="12"/>
        </w:numPr>
        <w:spacing w:line="480" w:lineRule="auto"/>
        <w:rPr>
          <w:rFonts w:asciiTheme="majorHAnsi" w:hAnsiTheme="majorHAnsi"/>
          <w:sz w:val="24"/>
          <w:szCs w:val="24"/>
        </w:rPr>
      </w:pPr>
      <w:r w:rsidRPr="00C2141C">
        <w:rPr>
          <w:rFonts w:asciiTheme="majorHAnsi" w:hAnsiTheme="majorHAnsi"/>
          <w:b/>
          <w:bCs/>
          <w:sz w:val="24"/>
          <w:szCs w:val="24"/>
        </w:rPr>
        <w:t>Contact the student</w:t>
      </w:r>
      <w:r w:rsidR="00C2141C" w:rsidRPr="00C2141C">
        <w:rPr>
          <w:rFonts w:asciiTheme="majorHAnsi" w:hAnsiTheme="majorHAnsi"/>
          <w:b/>
          <w:bCs/>
          <w:sz w:val="24"/>
          <w:szCs w:val="24"/>
        </w:rPr>
        <w:t>:</w:t>
      </w:r>
      <w:r w:rsidR="00C2141C" w:rsidRPr="00C2141C">
        <w:rPr>
          <w:rFonts w:asciiTheme="majorHAnsi" w:hAnsiTheme="majorHAnsi"/>
          <w:sz w:val="24"/>
          <w:szCs w:val="24"/>
        </w:rPr>
        <w:t xml:space="preserve"> </w:t>
      </w:r>
      <w:r w:rsidRPr="00C2141C">
        <w:rPr>
          <w:rFonts w:asciiTheme="majorHAnsi" w:hAnsiTheme="majorHAnsi"/>
          <w:sz w:val="24"/>
          <w:szCs w:val="24"/>
        </w:rPr>
        <w:t>Here, a meeting is set up to discuss the alleged misconduct; specify a meeting date and time. Document efforts to contact the student.  Keep a copy of all written correspondence.</w:t>
      </w:r>
    </w:p>
    <w:p w14:paraId="62F49994" w14:textId="2F3D2EFB" w:rsidR="00F022F4" w:rsidRPr="00C2141C" w:rsidRDefault="00F022F4">
      <w:pPr>
        <w:pStyle w:val="ListParagraph"/>
        <w:numPr>
          <w:ilvl w:val="0"/>
          <w:numId w:val="12"/>
        </w:numPr>
        <w:spacing w:line="480" w:lineRule="auto"/>
        <w:rPr>
          <w:rFonts w:asciiTheme="majorHAnsi" w:hAnsiTheme="majorHAnsi"/>
          <w:sz w:val="24"/>
          <w:szCs w:val="24"/>
        </w:rPr>
      </w:pPr>
      <w:r w:rsidRPr="00C2141C">
        <w:rPr>
          <w:rFonts w:asciiTheme="majorHAnsi" w:hAnsiTheme="majorHAnsi"/>
          <w:b/>
          <w:bCs/>
          <w:sz w:val="24"/>
          <w:szCs w:val="24"/>
        </w:rPr>
        <w:t>Meet with the student</w:t>
      </w:r>
      <w:r w:rsidR="00C2141C" w:rsidRPr="00C2141C">
        <w:rPr>
          <w:rFonts w:asciiTheme="majorHAnsi" w:hAnsiTheme="majorHAnsi"/>
          <w:b/>
          <w:bCs/>
          <w:sz w:val="24"/>
          <w:szCs w:val="24"/>
        </w:rPr>
        <w:t>:</w:t>
      </w:r>
      <w:r w:rsidR="00C2141C" w:rsidRPr="00C2141C">
        <w:rPr>
          <w:rFonts w:asciiTheme="majorHAnsi" w:hAnsiTheme="majorHAnsi"/>
          <w:sz w:val="24"/>
          <w:szCs w:val="24"/>
        </w:rPr>
        <w:t xml:space="preserve"> </w:t>
      </w:r>
      <w:r w:rsidRPr="00C2141C">
        <w:rPr>
          <w:rFonts w:asciiTheme="majorHAnsi" w:hAnsiTheme="majorHAnsi"/>
          <w:sz w:val="24"/>
          <w:szCs w:val="24"/>
        </w:rPr>
        <w:t xml:space="preserve">This involves sharing evidence of misconduct with the student, and explain how their conduct appears to violate the Student Conduct Code. Cite specific sections of the Code. Offer them the opportunity to respond to a suspected violation. If misconduct occurred, file an incident report with the Office of Student Conduct. Inform the student that the grade for the assignment or the course will not be reported until the conduct process is complete. </w:t>
      </w:r>
    </w:p>
    <w:p w14:paraId="1CFBFD87" w14:textId="575E48CD" w:rsidR="00F022F4" w:rsidRPr="00C2141C" w:rsidRDefault="00C2141C">
      <w:pPr>
        <w:pStyle w:val="ListParagraph"/>
        <w:numPr>
          <w:ilvl w:val="0"/>
          <w:numId w:val="12"/>
        </w:numPr>
        <w:spacing w:line="480" w:lineRule="auto"/>
        <w:rPr>
          <w:rFonts w:asciiTheme="majorHAnsi" w:hAnsiTheme="majorHAnsi"/>
          <w:sz w:val="24"/>
          <w:szCs w:val="24"/>
        </w:rPr>
      </w:pPr>
      <w:r w:rsidRPr="00C2141C">
        <w:rPr>
          <w:rFonts w:asciiTheme="majorHAnsi" w:hAnsiTheme="majorHAnsi"/>
          <w:b/>
          <w:bCs/>
          <w:sz w:val="24"/>
          <w:szCs w:val="24"/>
        </w:rPr>
        <w:t>File an incident report:</w:t>
      </w:r>
      <w:r w:rsidRPr="00C2141C">
        <w:rPr>
          <w:rFonts w:asciiTheme="majorHAnsi" w:hAnsiTheme="majorHAnsi"/>
          <w:sz w:val="24"/>
          <w:szCs w:val="24"/>
        </w:rPr>
        <w:t xml:space="preserve"> </w:t>
      </w:r>
      <w:r w:rsidR="00F022F4" w:rsidRPr="00C2141C">
        <w:rPr>
          <w:rFonts w:asciiTheme="majorHAnsi" w:hAnsiTheme="majorHAnsi"/>
          <w:sz w:val="24"/>
          <w:szCs w:val="24"/>
        </w:rPr>
        <w:t>Incidents reported to the Office of Student Conduct are processed according to the Student Conduct Code. Evidence and documentation of the alleged misconduct should be sent or delivered to the Office of Student Conduct. Faculty filing the Incident Report will be notified by the Office of Student Conduct when the conduct process is complete.</w:t>
      </w:r>
    </w:p>
    <w:p w14:paraId="0A39E828" w14:textId="64973402" w:rsidR="00F022F4" w:rsidRPr="00A1739A" w:rsidRDefault="00C2141C" w:rsidP="00923F60">
      <w:pPr>
        <w:spacing w:line="480" w:lineRule="auto"/>
        <w:rPr>
          <w:rFonts w:asciiTheme="majorHAnsi" w:hAnsiTheme="majorHAnsi"/>
          <w:b/>
          <w:bCs/>
          <w:sz w:val="24"/>
          <w:szCs w:val="24"/>
        </w:rPr>
      </w:pPr>
      <w:r w:rsidRPr="00A1739A">
        <w:rPr>
          <w:rFonts w:asciiTheme="majorHAnsi" w:hAnsiTheme="majorHAnsi"/>
          <w:b/>
          <w:bCs/>
          <w:sz w:val="24"/>
          <w:szCs w:val="24"/>
        </w:rPr>
        <w:t xml:space="preserve">2.5.2 </w:t>
      </w:r>
      <w:r>
        <w:rPr>
          <w:rFonts w:asciiTheme="majorHAnsi" w:hAnsiTheme="majorHAnsi"/>
          <w:b/>
          <w:bCs/>
          <w:sz w:val="24"/>
          <w:szCs w:val="24"/>
        </w:rPr>
        <w:tab/>
      </w:r>
      <w:r w:rsidRPr="00A1739A">
        <w:rPr>
          <w:rFonts w:asciiTheme="majorHAnsi" w:hAnsiTheme="majorHAnsi"/>
          <w:b/>
          <w:bCs/>
          <w:sz w:val="24"/>
          <w:szCs w:val="24"/>
        </w:rPr>
        <w:t xml:space="preserve">Investigating Misconduct Cases </w:t>
      </w:r>
    </w:p>
    <w:p w14:paraId="6A8BFE47" w14:textId="0ABF695B" w:rsidR="00F022F4" w:rsidRPr="00A1739A" w:rsidRDefault="00F022F4" w:rsidP="00923F60">
      <w:pPr>
        <w:spacing w:line="480" w:lineRule="auto"/>
        <w:rPr>
          <w:rFonts w:asciiTheme="majorHAnsi" w:hAnsiTheme="majorHAnsi"/>
          <w:sz w:val="24"/>
          <w:szCs w:val="24"/>
        </w:rPr>
      </w:pPr>
      <w:r w:rsidRPr="00A1739A">
        <w:rPr>
          <w:rFonts w:asciiTheme="majorHAnsi" w:hAnsiTheme="majorHAnsi"/>
          <w:sz w:val="24"/>
          <w:szCs w:val="24"/>
        </w:rPr>
        <w:t xml:space="preserve">In this stage, some steps or processes are carried out. The steps below briefly </w:t>
      </w:r>
      <w:r w:rsidR="00C2141C" w:rsidRPr="00A1739A">
        <w:rPr>
          <w:rFonts w:asciiTheme="majorHAnsi" w:hAnsiTheme="majorHAnsi"/>
          <w:sz w:val="24"/>
          <w:szCs w:val="24"/>
        </w:rPr>
        <w:t>explain</w:t>
      </w:r>
      <w:r w:rsidRPr="00A1739A">
        <w:rPr>
          <w:rFonts w:asciiTheme="majorHAnsi" w:hAnsiTheme="majorHAnsi"/>
          <w:sz w:val="24"/>
          <w:szCs w:val="24"/>
        </w:rPr>
        <w:t xml:space="preserve"> the investigation processes as postulated by Lersch and Kunzman, </w:t>
      </w:r>
      <w:r w:rsidR="00471ED0">
        <w:rPr>
          <w:rFonts w:asciiTheme="majorHAnsi" w:hAnsiTheme="majorHAnsi"/>
          <w:sz w:val="24"/>
          <w:szCs w:val="24"/>
        </w:rPr>
        <w:t>(</w:t>
      </w:r>
      <w:r w:rsidRPr="00A1739A">
        <w:rPr>
          <w:rFonts w:asciiTheme="majorHAnsi" w:hAnsiTheme="majorHAnsi"/>
          <w:sz w:val="24"/>
          <w:szCs w:val="24"/>
        </w:rPr>
        <w:t>2017)</w:t>
      </w:r>
    </w:p>
    <w:p w14:paraId="29DE8933" w14:textId="4140C14E" w:rsidR="00F022F4" w:rsidRPr="00DF127C" w:rsidRDefault="00F022F4">
      <w:pPr>
        <w:pStyle w:val="ListParagraph"/>
        <w:numPr>
          <w:ilvl w:val="0"/>
          <w:numId w:val="13"/>
        </w:numPr>
        <w:spacing w:after="200" w:line="480" w:lineRule="auto"/>
        <w:rPr>
          <w:rFonts w:asciiTheme="majorHAnsi" w:hAnsiTheme="majorHAnsi"/>
          <w:sz w:val="24"/>
          <w:szCs w:val="24"/>
        </w:rPr>
      </w:pPr>
      <w:r w:rsidRPr="00DF127C">
        <w:rPr>
          <w:rFonts w:asciiTheme="majorHAnsi" w:hAnsiTheme="majorHAnsi"/>
          <w:b/>
          <w:bCs/>
          <w:sz w:val="24"/>
          <w:szCs w:val="24"/>
        </w:rPr>
        <w:t>Reviewing the misconduct allegation</w:t>
      </w:r>
      <w:r w:rsidR="00DF127C" w:rsidRPr="00DF127C">
        <w:rPr>
          <w:rFonts w:asciiTheme="majorHAnsi" w:hAnsiTheme="majorHAnsi"/>
          <w:b/>
          <w:bCs/>
          <w:sz w:val="24"/>
          <w:szCs w:val="24"/>
        </w:rPr>
        <w:t>:</w:t>
      </w:r>
      <w:r w:rsidR="00DF127C" w:rsidRPr="00DF127C">
        <w:rPr>
          <w:rFonts w:asciiTheme="majorHAnsi" w:hAnsiTheme="majorHAnsi"/>
          <w:sz w:val="24"/>
          <w:szCs w:val="24"/>
        </w:rPr>
        <w:t xml:space="preserve"> </w:t>
      </w:r>
      <w:r w:rsidRPr="00DF127C">
        <w:rPr>
          <w:rFonts w:asciiTheme="majorHAnsi" w:hAnsiTheme="majorHAnsi"/>
          <w:sz w:val="24"/>
          <w:szCs w:val="24"/>
        </w:rPr>
        <w:t xml:space="preserve">Here, authority to review ensures that the matter is one that falls under the jurisdiction. For example, second allegations and </w:t>
      </w:r>
      <w:r w:rsidRPr="00DF127C">
        <w:rPr>
          <w:rFonts w:asciiTheme="majorHAnsi" w:hAnsiTheme="majorHAnsi"/>
          <w:sz w:val="24"/>
          <w:szCs w:val="24"/>
        </w:rPr>
        <w:lastRenderedPageBreak/>
        <w:t>misconduct related to final exams and personation automatically fall under the jurisdiction of the Dean’s Office.</w:t>
      </w:r>
    </w:p>
    <w:p w14:paraId="1F8F4523" w14:textId="781EB2D0" w:rsidR="00F022F4" w:rsidRPr="00DF127C" w:rsidRDefault="00F022F4">
      <w:pPr>
        <w:pStyle w:val="ListParagraph"/>
        <w:numPr>
          <w:ilvl w:val="0"/>
          <w:numId w:val="13"/>
        </w:numPr>
        <w:spacing w:line="480" w:lineRule="auto"/>
        <w:rPr>
          <w:rFonts w:asciiTheme="majorHAnsi" w:hAnsiTheme="majorHAnsi"/>
          <w:sz w:val="24"/>
          <w:szCs w:val="24"/>
        </w:rPr>
      </w:pPr>
      <w:r w:rsidRPr="00DF127C">
        <w:rPr>
          <w:rFonts w:asciiTheme="majorHAnsi" w:hAnsiTheme="majorHAnsi"/>
          <w:b/>
          <w:bCs/>
          <w:sz w:val="24"/>
          <w:szCs w:val="24"/>
        </w:rPr>
        <w:t>ii. Writing and sending of misconduct allegations letter</w:t>
      </w:r>
      <w:r w:rsidR="00DF127C" w:rsidRPr="00DF127C">
        <w:rPr>
          <w:rFonts w:asciiTheme="majorHAnsi" w:hAnsiTheme="majorHAnsi"/>
          <w:b/>
          <w:bCs/>
          <w:sz w:val="24"/>
          <w:szCs w:val="24"/>
        </w:rPr>
        <w:t>:</w:t>
      </w:r>
      <w:r w:rsidR="00DF127C" w:rsidRPr="00DF127C">
        <w:rPr>
          <w:rFonts w:asciiTheme="majorHAnsi" w:hAnsiTheme="majorHAnsi"/>
          <w:sz w:val="24"/>
          <w:szCs w:val="24"/>
        </w:rPr>
        <w:t xml:space="preserve"> </w:t>
      </w:r>
      <w:r w:rsidRPr="00DF127C">
        <w:rPr>
          <w:rFonts w:asciiTheme="majorHAnsi" w:hAnsiTheme="majorHAnsi"/>
          <w:sz w:val="24"/>
          <w:szCs w:val="24"/>
        </w:rPr>
        <w:t>This part has to do with the details of the investigation. Student should be informed about the specific form of academic misconduct they are alleged to have breached. All evidence should be provided to the student within the letter so they are able to understand the allegation and prepare for the discipline meeting.</w:t>
      </w:r>
      <w:r w:rsidR="00DF127C">
        <w:rPr>
          <w:rFonts w:asciiTheme="majorHAnsi" w:hAnsiTheme="majorHAnsi"/>
          <w:sz w:val="24"/>
          <w:szCs w:val="24"/>
        </w:rPr>
        <w:t xml:space="preserve"> </w:t>
      </w:r>
      <w:r w:rsidRPr="00DF127C">
        <w:rPr>
          <w:rFonts w:asciiTheme="majorHAnsi" w:hAnsiTheme="majorHAnsi"/>
          <w:sz w:val="24"/>
          <w:szCs w:val="24"/>
        </w:rPr>
        <w:t>A deadline by which the student must contact the decision-maker to either set up a meeting OR advise once they have scheduled a meeting with Student Advocacy is provided.</w:t>
      </w:r>
    </w:p>
    <w:p w14:paraId="2706B187" w14:textId="486CC5DC" w:rsidR="00F022F4" w:rsidRPr="00DF127C" w:rsidRDefault="00F022F4">
      <w:pPr>
        <w:pStyle w:val="ListParagraph"/>
        <w:numPr>
          <w:ilvl w:val="0"/>
          <w:numId w:val="13"/>
        </w:numPr>
        <w:spacing w:line="480" w:lineRule="auto"/>
        <w:rPr>
          <w:rFonts w:asciiTheme="majorHAnsi" w:hAnsiTheme="majorHAnsi"/>
          <w:sz w:val="24"/>
          <w:szCs w:val="24"/>
        </w:rPr>
      </w:pPr>
      <w:r w:rsidRPr="00DF127C">
        <w:rPr>
          <w:rFonts w:asciiTheme="majorHAnsi" w:hAnsiTheme="majorHAnsi"/>
          <w:b/>
          <w:bCs/>
          <w:sz w:val="24"/>
          <w:szCs w:val="24"/>
        </w:rPr>
        <w:t>Making of decision</w:t>
      </w:r>
      <w:r w:rsidR="00DF127C" w:rsidRPr="00DF127C">
        <w:rPr>
          <w:rFonts w:asciiTheme="majorHAnsi" w:hAnsiTheme="majorHAnsi"/>
          <w:b/>
          <w:bCs/>
          <w:sz w:val="24"/>
          <w:szCs w:val="24"/>
        </w:rPr>
        <w:t>:</w:t>
      </w:r>
      <w:r w:rsidR="00DF127C" w:rsidRPr="00DF127C">
        <w:rPr>
          <w:rFonts w:asciiTheme="majorHAnsi" w:hAnsiTheme="majorHAnsi"/>
          <w:sz w:val="24"/>
          <w:szCs w:val="24"/>
        </w:rPr>
        <w:t xml:space="preserve"> </w:t>
      </w:r>
      <w:r w:rsidRPr="00DF127C">
        <w:rPr>
          <w:rFonts w:asciiTheme="majorHAnsi" w:hAnsiTheme="majorHAnsi"/>
          <w:sz w:val="24"/>
          <w:szCs w:val="24"/>
        </w:rPr>
        <w:t>Here, the burden is on the instructor to show, on a balance of probabilities, that the misconduct took place. The student is not required to disprove the allegation. If this burden is met and the student’s evidence fails to satisfy the decision-makers, then the allegation should be upheld.</w:t>
      </w:r>
    </w:p>
    <w:p w14:paraId="03104D2A" w14:textId="7C578CBF" w:rsidR="00F022F4" w:rsidRPr="00DF127C" w:rsidRDefault="00F022F4">
      <w:pPr>
        <w:pStyle w:val="ListParagraph"/>
        <w:numPr>
          <w:ilvl w:val="0"/>
          <w:numId w:val="13"/>
        </w:numPr>
        <w:spacing w:line="480" w:lineRule="auto"/>
        <w:rPr>
          <w:rFonts w:asciiTheme="majorHAnsi" w:hAnsiTheme="majorHAnsi"/>
          <w:sz w:val="24"/>
          <w:szCs w:val="24"/>
        </w:rPr>
      </w:pPr>
      <w:r w:rsidRPr="00DF127C">
        <w:rPr>
          <w:rFonts w:asciiTheme="majorHAnsi" w:hAnsiTheme="majorHAnsi"/>
          <w:b/>
          <w:bCs/>
          <w:sz w:val="24"/>
          <w:szCs w:val="24"/>
        </w:rPr>
        <w:t>Writing and sending of decision letter</w:t>
      </w:r>
      <w:r w:rsidR="00DF127C" w:rsidRPr="00DF127C">
        <w:rPr>
          <w:rFonts w:asciiTheme="majorHAnsi" w:hAnsiTheme="majorHAnsi"/>
          <w:b/>
          <w:bCs/>
          <w:sz w:val="24"/>
          <w:szCs w:val="24"/>
        </w:rPr>
        <w:t>:</w:t>
      </w:r>
      <w:r w:rsidR="00DF127C" w:rsidRPr="00DF127C">
        <w:rPr>
          <w:rFonts w:asciiTheme="majorHAnsi" w:hAnsiTheme="majorHAnsi"/>
          <w:sz w:val="24"/>
          <w:szCs w:val="24"/>
        </w:rPr>
        <w:t xml:space="preserve"> </w:t>
      </w:r>
      <w:r w:rsidRPr="00DF127C">
        <w:rPr>
          <w:rFonts w:asciiTheme="majorHAnsi" w:hAnsiTheme="majorHAnsi"/>
          <w:sz w:val="24"/>
          <w:szCs w:val="24"/>
        </w:rPr>
        <w:t>In this part, the decision maker weight given to information for purpose of making the decision. If there is evidence the decision-maker found untrustworthy, this should be stated clearly in the letter.</w:t>
      </w:r>
    </w:p>
    <w:p w14:paraId="2831C469" w14:textId="7BC5601E" w:rsidR="00F022F4" w:rsidRPr="00DF127C" w:rsidRDefault="00F022F4">
      <w:pPr>
        <w:pStyle w:val="ListParagraph"/>
        <w:numPr>
          <w:ilvl w:val="0"/>
          <w:numId w:val="13"/>
        </w:numPr>
        <w:spacing w:line="480" w:lineRule="auto"/>
        <w:rPr>
          <w:rFonts w:asciiTheme="majorHAnsi" w:hAnsiTheme="majorHAnsi"/>
          <w:sz w:val="24"/>
          <w:szCs w:val="24"/>
        </w:rPr>
      </w:pPr>
      <w:r w:rsidRPr="00DF127C">
        <w:rPr>
          <w:rFonts w:asciiTheme="majorHAnsi" w:hAnsiTheme="majorHAnsi"/>
          <w:b/>
          <w:bCs/>
          <w:sz w:val="24"/>
          <w:szCs w:val="24"/>
        </w:rPr>
        <w:t>Record retention</w:t>
      </w:r>
      <w:r w:rsidR="00DF127C" w:rsidRPr="00DF127C">
        <w:rPr>
          <w:rFonts w:asciiTheme="majorHAnsi" w:hAnsiTheme="majorHAnsi"/>
          <w:b/>
          <w:bCs/>
          <w:sz w:val="24"/>
          <w:szCs w:val="24"/>
        </w:rPr>
        <w:t>:</w:t>
      </w:r>
      <w:r w:rsidR="00DF127C" w:rsidRPr="00DF127C">
        <w:rPr>
          <w:rFonts w:asciiTheme="majorHAnsi" w:hAnsiTheme="majorHAnsi"/>
          <w:sz w:val="24"/>
          <w:szCs w:val="24"/>
        </w:rPr>
        <w:t xml:space="preserve"> </w:t>
      </w:r>
      <w:r w:rsidRPr="00DF127C">
        <w:rPr>
          <w:rFonts w:asciiTheme="majorHAnsi" w:hAnsiTheme="majorHAnsi"/>
          <w:sz w:val="24"/>
          <w:szCs w:val="24"/>
        </w:rPr>
        <w:t>Records retention describes the methods and practices in which the decision maker or administrators will use to safeguard important records and maintain them for the required period of time until they need to be stored, redirected or otherwise disposed of.</w:t>
      </w:r>
    </w:p>
    <w:p w14:paraId="1848B71B" w14:textId="5D725744" w:rsidR="00F022F4" w:rsidRPr="00A1739A" w:rsidRDefault="00F022F4" w:rsidP="00923F60">
      <w:pPr>
        <w:spacing w:line="480" w:lineRule="auto"/>
        <w:rPr>
          <w:rFonts w:asciiTheme="majorHAnsi" w:hAnsiTheme="majorHAnsi"/>
          <w:b/>
          <w:bCs/>
          <w:sz w:val="24"/>
          <w:szCs w:val="24"/>
        </w:rPr>
      </w:pPr>
      <w:r w:rsidRPr="00A1739A">
        <w:rPr>
          <w:rFonts w:asciiTheme="majorHAnsi" w:hAnsiTheme="majorHAnsi"/>
          <w:b/>
          <w:bCs/>
          <w:sz w:val="24"/>
          <w:szCs w:val="24"/>
        </w:rPr>
        <w:t>2.5.3</w:t>
      </w:r>
      <w:r w:rsidR="00DF127C">
        <w:rPr>
          <w:rFonts w:asciiTheme="majorHAnsi" w:hAnsiTheme="majorHAnsi"/>
          <w:b/>
          <w:bCs/>
          <w:sz w:val="24"/>
          <w:szCs w:val="24"/>
        </w:rPr>
        <w:tab/>
      </w:r>
      <w:r w:rsidR="00DF127C" w:rsidRPr="00A1739A">
        <w:rPr>
          <w:rFonts w:asciiTheme="majorHAnsi" w:hAnsiTheme="majorHAnsi"/>
          <w:b/>
          <w:bCs/>
          <w:sz w:val="24"/>
          <w:szCs w:val="24"/>
        </w:rPr>
        <w:t xml:space="preserve">Managing Student's Misconduct Cases </w:t>
      </w:r>
    </w:p>
    <w:p w14:paraId="35CDF349" w14:textId="5AA9A57C" w:rsidR="00F022F4" w:rsidRPr="00A1739A" w:rsidRDefault="00F022F4" w:rsidP="00923F60">
      <w:pPr>
        <w:spacing w:line="480" w:lineRule="auto"/>
        <w:rPr>
          <w:rFonts w:asciiTheme="majorHAnsi" w:hAnsiTheme="majorHAnsi"/>
          <w:sz w:val="24"/>
          <w:szCs w:val="24"/>
        </w:rPr>
      </w:pPr>
      <w:r w:rsidRPr="00A1739A">
        <w:rPr>
          <w:rFonts w:asciiTheme="majorHAnsi" w:hAnsiTheme="majorHAnsi"/>
          <w:sz w:val="24"/>
          <w:szCs w:val="24"/>
        </w:rPr>
        <w:t>As members of the Institution community, students must conduct themselves in a manner consistent with the standards of behavior set out in the school's Student Code of Conduct and</w:t>
      </w:r>
    </w:p>
    <w:p w14:paraId="38FB1A6D" w14:textId="77777777" w:rsidR="00F022F4" w:rsidRPr="00A1739A" w:rsidRDefault="00F022F4" w:rsidP="00923F60">
      <w:pPr>
        <w:spacing w:line="480" w:lineRule="auto"/>
        <w:rPr>
          <w:rFonts w:asciiTheme="majorHAnsi" w:hAnsiTheme="majorHAnsi"/>
          <w:sz w:val="24"/>
          <w:szCs w:val="24"/>
        </w:rPr>
      </w:pPr>
      <w:r w:rsidRPr="00A1739A">
        <w:rPr>
          <w:rFonts w:asciiTheme="majorHAnsi" w:hAnsiTheme="majorHAnsi"/>
          <w:sz w:val="24"/>
          <w:szCs w:val="24"/>
        </w:rPr>
        <w:t>other related policies. These standards of behavior promote the good order and management of the school, and academic integrity.</w:t>
      </w:r>
    </w:p>
    <w:p w14:paraId="14319873" w14:textId="77777777" w:rsidR="00F022F4" w:rsidRPr="00A1739A" w:rsidRDefault="00F022F4" w:rsidP="00923F60">
      <w:pPr>
        <w:spacing w:line="480" w:lineRule="auto"/>
        <w:rPr>
          <w:rFonts w:asciiTheme="majorHAnsi" w:hAnsiTheme="majorHAnsi"/>
          <w:sz w:val="24"/>
          <w:szCs w:val="24"/>
        </w:rPr>
      </w:pPr>
      <w:r w:rsidRPr="00A1739A">
        <w:rPr>
          <w:rFonts w:asciiTheme="majorHAnsi" w:hAnsiTheme="majorHAnsi"/>
          <w:sz w:val="24"/>
          <w:szCs w:val="24"/>
        </w:rPr>
        <w:lastRenderedPageBreak/>
        <w:t xml:space="preserve">Failure by a student to meet these standards of behavior is dealt with as misconduct and the student may be subject to disciplinary action. Disciplinary action for misconduct will be taken by </w:t>
      </w:r>
      <w:r w:rsidRPr="00DF127C">
        <w:rPr>
          <w:rFonts w:asciiTheme="majorHAnsi" w:hAnsiTheme="majorHAnsi"/>
          <w:sz w:val="24"/>
          <w:szCs w:val="24"/>
        </w:rPr>
        <w:t xml:space="preserve">the school </w:t>
      </w:r>
      <w:r w:rsidRPr="00A1739A">
        <w:rPr>
          <w:rFonts w:asciiTheme="majorHAnsi" w:hAnsiTheme="majorHAnsi"/>
          <w:sz w:val="24"/>
          <w:szCs w:val="24"/>
        </w:rPr>
        <w:t>under this policy in accordance with the following principles:</w:t>
      </w:r>
    </w:p>
    <w:p w14:paraId="4DB226E1" w14:textId="2D1DD223" w:rsidR="00F022F4" w:rsidRPr="00D33833" w:rsidRDefault="00910CD1">
      <w:pPr>
        <w:pStyle w:val="ListParagraph"/>
        <w:numPr>
          <w:ilvl w:val="0"/>
          <w:numId w:val="14"/>
        </w:numPr>
        <w:spacing w:line="480" w:lineRule="auto"/>
        <w:rPr>
          <w:rFonts w:asciiTheme="majorHAnsi" w:hAnsiTheme="majorHAnsi"/>
          <w:sz w:val="24"/>
          <w:szCs w:val="24"/>
        </w:rPr>
      </w:pPr>
      <w:ins w:id="1" w:author="Paul Ekung" w:date="2023-02-21T02:02:00Z">
        <w:r>
          <w:rPr>
            <w:rFonts w:asciiTheme="majorHAnsi" w:hAnsiTheme="majorHAnsi"/>
            <w:sz w:val="24"/>
            <w:szCs w:val="24"/>
          </w:rPr>
          <w:t>M</w:t>
        </w:r>
      </w:ins>
      <w:del w:id="2" w:author="Paul Ekung" w:date="2023-02-21T02:02:00Z">
        <w:r w:rsidR="00F022F4" w:rsidRPr="00D33833" w:rsidDel="00910CD1">
          <w:rPr>
            <w:rFonts w:asciiTheme="majorHAnsi" w:hAnsiTheme="majorHAnsi"/>
            <w:sz w:val="24"/>
            <w:szCs w:val="24"/>
          </w:rPr>
          <w:delText>m</w:delText>
        </w:r>
      </w:del>
      <w:r w:rsidR="00F022F4" w:rsidRPr="00D33833">
        <w:rPr>
          <w:rFonts w:asciiTheme="majorHAnsi" w:hAnsiTheme="majorHAnsi"/>
          <w:sz w:val="24"/>
          <w:szCs w:val="24"/>
        </w:rPr>
        <w:t>isconduct procedures should be fair and just, and consistent with the requirements of natural justice.</w:t>
      </w:r>
    </w:p>
    <w:p w14:paraId="468A5AEF" w14:textId="4B523DE8" w:rsidR="00F022F4" w:rsidRPr="00D33833" w:rsidRDefault="00910CD1">
      <w:pPr>
        <w:pStyle w:val="ListParagraph"/>
        <w:numPr>
          <w:ilvl w:val="0"/>
          <w:numId w:val="14"/>
        </w:numPr>
        <w:spacing w:line="480" w:lineRule="auto"/>
        <w:rPr>
          <w:rFonts w:asciiTheme="majorHAnsi" w:hAnsiTheme="majorHAnsi"/>
          <w:sz w:val="24"/>
          <w:szCs w:val="24"/>
        </w:rPr>
      </w:pPr>
      <w:ins w:id="3" w:author="Paul Ekung" w:date="2023-02-21T02:01:00Z">
        <w:r>
          <w:rPr>
            <w:rFonts w:asciiTheme="majorHAnsi" w:hAnsiTheme="majorHAnsi"/>
            <w:sz w:val="24"/>
            <w:szCs w:val="24"/>
          </w:rPr>
          <w:t>P</w:t>
        </w:r>
      </w:ins>
      <w:del w:id="4" w:author="Paul Ekung" w:date="2023-02-21T02:01:00Z">
        <w:r w:rsidR="00F022F4" w:rsidRPr="00D33833" w:rsidDel="00910CD1">
          <w:rPr>
            <w:rFonts w:asciiTheme="majorHAnsi" w:hAnsiTheme="majorHAnsi"/>
            <w:sz w:val="24"/>
            <w:szCs w:val="24"/>
          </w:rPr>
          <w:delText>p</w:delText>
        </w:r>
      </w:del>
      <w:r w:rsidR="00F022F4" w:rsidRPr="00D33833">
        <w:rPr>
          <w:rFonts w:asciiTheme="majorHAnsi" w:hAnsiTheme="majorHAnsi"/>
          <w:sz w:val="24"/>
          <w:szCs w:val="24"/>
        </w:rPr>
        <w:t>enalties imposed for substantiated misconduct should be appropriate, proportionate and consistent.</w:t>
      </w:r>
    </w:p>
    <w:p w14:paraId="44CF4A75" w14:textId="39AD6040" w:rsidR="00F022F4" w:rsidRPr="00D33833" w:rsidRDefault="00910CD1">
      <w:pPr>
        <w:pStyle w:val="ListParagraph"/>
        <w:numPr>
          <w:ilvl w:val="0"/>
          <w:numId w:val="14"/>
        </w:numPr>
        <w:spacing w:line="480" w:lineRule="auto"/>
        <w:rPr>
          <w:rFonts w:asciiTheme="majorHAnsi" w:hAnsiTheme="majorHAnsi"/>
          <w:sz w:val="24"/>
          <w:szCs w:val="24"/>
        </w:rPr>
      </w:pPr>
      <w:ins w:id="5" w:author="Paul Ekung" w:date="2023-02-21T02:01:00Z">
        <w:r>
          <w:rPr>
            <w:rFonts w:asciiTheme="majorHAnsi" w:hAnsiTheme="majorHAnsi"/>
            <w:sz w:val="24"/>
            <w:szCs w:val="24"/>
          </w:rPr>
          <w:t>De</w:t>
        </w:r>
      </w:ins>
      <w:del w:id="6" w:author="Paul Ekung" w:date="2023-02-21T02:01:00Z">
        <w:r w:rsidR="00F022F4" w:rsidRPr="00D33833" w:rsidDel="00910CD1">
          <w:rPr>
            <w:rFonts w:asciiTheme="majorHAnsi" w:hAnsiTheme="majorHAnsi"/>
            <w:sz w:val="24"/>
            <w:szCs w:val="24"/>
          </w:rPr>
          <w:delText>3.de</w:delText>
        </w:r>
      </w:del>
      <w:r w:rsidR="00F022F4" w:rsidRPr="00D33833">
        <w:rPr>
          <w:rFonts w:asciiTheme="majorHAnsi" w:hAnsiTheme="majorHAnsi"/>
          <w:sz w:val="24"/>
          <w:szCs w:val="24"/>
        </w:rPr>
        <w:t>cision-making on misconduct should be delegated to appropriate levels of responsibility within the University, and committees formed to consider student misconduct should include student representation and appropriate expertise</w:t>
      </w:r>
      <w:ins w:id="7" w:author="Paul Ekung" w:date="2023-02-20T23:28:00Z">
        <w:r w:rsidR="00055E59">
          <w:rPr>
            <w:rFonts w:asciiTheme="majorHAnsi" w:hAnsiTheme="majorHAnsi"/>
            <w:sz w:val="24"/>
            <w:szCs w:val="24"/>
          </w:rPr>
          <w:t>.</w:t>
        </w:r>
      </w:ins>
    </w:p>
    <w:p w14:paraId="3C0D4CEB" w14:textId="06A0769F" w:rsidR="00F022F4" w:rsidRPr="00D33833" w:rsidDel="00055E59" w:rsidRDefault="00F022F4">
      <w:pPr>
        <w:pStyle w:val="ListParagraph"/>
        <w:numPr>
          <w:ilvl w:val="0"/>
          <w:numId w:val="14"/>
        </w:numPr>
        <w:spacing w:line="480" w:lineRule="auto"/>
        <w:rPr>
          <w:del w:id="8" w:author="Paul Ekung" w:date="2023-02-20T23:28:00Z"/>
          <w:rFonts w:asciiTheme="majorHAnsi" w:hAnsiTheme="majorHAnsi"/>
          <w:b/>
          <w:bCs/>
          <w:sz w:val="24"/>
          <w:szCs w:val="24"/>
        </w:rPr>
      </w:pPr>
      <w:del w:id="9" w:author="Paul Ekung" w:date="2023-02-20T23:28:00Z">
        <w:r w:rsidRPr="00D33833" w:rsidDel="00055E59">
          <w:rPr>
            <w:rFonts w:asciiTheme="majorHAnsi" w:hAnsiTheme="majorHAnsi"/>
            <w:sz w:val="24"/>
            <w:szCs w:val="24"/>
          </w:rPr>
          <w:delText xml:space="preserve">decision-making on misconduct should give proper consideration to relevant human rights, in compliance with the </w:delText>
        </w:r>
        <w:commentRangeStart w:id="10"/>
        <w:r w:rsidRPr="00D33833" w:rsidDel="00055E59">
          <w:rPr>
            <w:rFonts w:asciiTheme="majorHAnsi" w:hAnsiTheme="majorHAnsi"/>
            <w:sz w:val="24"/>
            <w:szCs w:val="24"/>
          </w:rPr>
          <w:delText xml:space="preserve">Human Rights Act 2019 </w:delText>
        </w:r>
        <w:commentRangeEnd w:id="10"/>
        <w:r w:rsidR="00D07B9F" w:rsidDel="00055E59">
          <w:rPr>
            <w:rStyle w:val="CommentReference"/>
          </w:rPr>
          <w:commentReference w:id="10"/>
        </w:r>
        <w:r w:rsidRPr="00D33833" w:rsidDel="00055E59">
          <w:rPr>
            <w:rFonts w:asciiTheme="majorHAnsi" w:hAnsiTheme="majorHAnsi"/>
            <w:sz w:val="24"/>
            <w:szCs w:val="24"/>
          </w:rPr>
          <w:delText>(Qld).</w:delText>
        </w:r>
      </w:del>
    </w:p>
    <w:p w14:paraId="654CB9A5" w14:textId="77777777" w:rsidR="00F022F4" w:rsidRPr="00A1739A" w:rsidRDefault="00F022F4" w:rsidP="00D33833">
      <w:pPr>
        <w:spacing w:before="240" w:line="480" w:lineRule="auto"/>
        <w:rPr>
          <w:rFonts w:asciiTheme="majorHAnsi" w:hAnsiTheme="majorHAnsi"/>
          <w:b/>
          <w:bCs/>
          <w:sz w:val="24"/>
          <w:szCs w:val="24"/>
        </w:rPr>
      </w:pPr>
      <w:r w:rsidRPr="00A1739A">
        <w:rPr>
          <w:rFonts w:asciiTheme="majorHAnsi" w:hAnsiTheme="majorHAnsi"/>
          <w:b/>
          <w:bCs/>
          <w:sz w:val="24"/>
          <w:szCs w:val="24"/>
        </w:rPr>
        <w:t xml:space="preserve">2.6 TECHNOLOGICAL TOOLS AVAILABLE FOR MITIGATING AGAINST STUDENT'S MISCONDUCT </w:t>
      </w:r>
    </w:p>
    <w:p w14:paraId="4B7AECD2" w14:textId="77777777" w:rsidR="00F022F4" w:rsidRPr="00A1739A" w:rsidRDefault="00F022F4" w:rsidP="00923F60">
      <w:pPr>
        <w:spacing w:line="480" w:lineRule="auto"/>
        <w:rPr>
          <w:rFonts w:asciiTheme="majorHAnsi" w:hAnsiTheme="majorHAnsi"/>
          <w:sz w:val="24"/>
          <w:szCs w:val="24"/>
        </w:rPr>
      </w:pPr>
      <w:r w:rsidRPr="00A1739A">
        <w:rPr>
          <w:rFonts w:asciiTheme="majorHAnsi" w:hAnsiTheme="majorHAnsi"/>
          <w:sz w:val="24"/>
          <w:szCs w:val="24"/>
        </w:rPr>
        <w:t>Technology tools alone cannot foster a culture of academic integrity, nor can they prevent student's misconduct.</w:t>
      </w:r>
    </w:p>
    <w:p w14:paraId="45DC141F" w14:textId="77777777" w:rsidR="00F022F4" w:rsidRPr="00A1739A" w:rsidRDefault="00F022F4" w:rsidP="00923F60">
      <w:pPr>
        <w:spacing w:line="480" w:lineRule="auto"/>
        <w:rPr>
          <w:rFonts w:asciiTheme="majorHAnsi" w:hAnsiTheme="majorHAnsi"/>
          <w:sz w:val="24"/>
          <w:szCs w:val="24"/>
        </w:rPr>
      </w:pPr>
      <w:r w:rsidRPr="00A1739A">
        <w:rPr>
          <w:rFonts w:asciiTheme="majorHAnsi" w:hAnsiTheme="majorHAnsi"/>
          <w:sz w:val="24"/>
          <w:szCs w:val="24"/>
        </w:rPr>
        <w:t>However, when used appropriately and in conjunction with other approaches, they may help to prevent or detect academic misconduct and support academic integrity.</w:t>
      </w:r>
    </w:p>
    <w:p w14:paraId="26FCCF51" w14:textId="77777777" w:rsidR="00F022F4" w:rsidRPr="00A1739A" w:rsidRDefault="00F022F4" w:rsidP="00923F60">
      <w:pPr>
        <w:spacing w:line="480" w:lineRule="auto"/>
        <w:rPr>
          <w:rFonts w:asciiTheme="majorHAnsi" w:hAnsiTheme="majorHAnsi"/>
          <w:sz w:val="24"/>
          <w:szCs w:val="24"/>
        </w:rPr>
      </w:pPr>
      <w:r w:rsidRPr="00A1739A">
        <w:rPr>
          <w:rFonts w:asciiTheme="majorHAnsi" w:hAnsiTheme="majorHAnsi"/>
          <w:sz w:val="24"/>
          <w:szCs w:val="24"/>
        </w:rPr>
        <w:t xml:space="preserve">Technology is always changing and these tools are readily available, along with other resources that give step-by-step instructions for specific solutions. </w:t>
      </w:r>
    </w:p>
    <w:p w14:paraId="34CFB8D3" w14:textId="4F9A14C5" w:rsidR="00F022F4" w:rsidRPr="00A41C38" w:rsidRDefault="00F022F4">
      <w:pPr>
        <w:pStyle w:val="ListParagraph"/>
        <w:numPr>
          <w:ilvl w:val="0"/>
          <w:numId w:val="16"/>
        </w:numPr>
        <w:spacing w:line="480" w:lineRule="auto"/>
        <w:rPr>
          <w:rFonts w:asciiTheme="majorHAnsi" w:hAnsiTheme="majorHAnsi"/>
          <w:sz w:val="24"/>
          <w:szCs w:val="24"/>
        </w:rPr>
      </w:pPr>
      <w:r w:rsidRPr="00D33833">
        <w:rPr>
          <w:rFonts w:asciiTheme="majorHAnsi" w:hAnsiTheme="majorHAnsi"/>
          <w:b/>
          <w:bCs/>
          <w:sz w:val="24"/>
          <w:szCs w:val="24"/>
        </w:rPr>
        <w:t xml:space="preserve">CCTV </w:t>
      </w:r>
      <w:r w:rsidR="00D33833" w:rsidRPr="00D33833">
        <w:rPr>
          <w:rFonts w:asciiTheme="majorHAnsi" w:hAnsiTheme="majorHAnsi"/>
          <w:b/>
          <w:bCs/>
          <w:sz w:val="24"/>
          <w:szCs w:val="24"/>
        </w:rPr>
        <w:t xml:space="preserve">Cameras: </w:t>
      </w:r>
      <w:r w:rsidRPr="00D33833">
        <w:rPr>
          <w:rFonts w:asciiTheme="majorHAnsi" w:hAnsiTheme="majorHAnsi"/>
          <w:sz w:val="24"/>
          <w:szCs w:val="24"/>
        </w:rPr>
        <w:t>The use of CCTV cameras brings about a tight surveillance system. For a long time, invigilators have been used as the conventional option for deterring</w:t>
      </w:r>
      <w:r w:rsidR="00D33833" w:rsidRPr="00D33833">
        <w:rPr>
          <w:rFonts w:asciiTheme="majorHAnsi" w:hAnsiTheme="majorHAnsi"/>
          <w:sz w:val="24"/>
          <w:szCs w:val="24"/>
        </w:rPr>
        <w:t xml:space="preserve"> </w:t>
      </w:r>
      <w:r w:rsidRPr="00D33833">
        <w:rPr>
          <w:rFonts w:asciiTheme="majorHAnsi" w:hAnsiTheme="majorHAnsi"/>
          <w:sz w:val="24"/>
          <w:szCs w:val="24"/>
        </w:rPr>
        <w:t>candidates from committing misconduct.</w:t>
      </w:r>
      <w:r w:rsidR="00D33833" w:rsidRPr="00D33833">
        <w:rPr>
          <w:rFonts w:asciiTheme="majorHAnsi" w:hAnsiTheme="majorHAnsi"/>
          <w:sz w:val="24"/>
          <w:szCs w:val="24"/>
        </w:rPr>
        <w:t xml:space="preserve"> </w:t>
      </w:r>
      <w:r w:rsidRPr="00D33833">
        <w:rPr>
          <w:rFonts w:asciiTheme="majorHAnsi" w:hAnsiTheme="majorHAnsi"/>
          <w:sz w:val="24"/>
          <w:szCs w:val="24"/>
        </w:rPr>
        <w:t xml:space="preserve">A CCTV surveillance system can add another layer of security to it, and act as a deterrent against any misconduct (Taylor and Gill, 2014). According to </w:t>
      </w:r>
      <w:r w:rsidR="00D33833" w:rsidRPr="00D33833">
        <w:rPr>
          <w:rFonts w:asciiTheme="majorHAnsi" w:hAnsiTheme="majorHAnsi"/>
          <w:sz w:val="24"/>
          <w:szCs w:val="24"/>
        </w:rPr>
        <w:t>Ratcliffe (</w:t>
      </w:r>
      <w:r w:rsidRPr="00D33833">
        <w:rPr>
          <w:rFonts w:asciiTheme="majorHAnsi" w:hAnsiTheme="majorHAnsi"/>
          <w:sz w:val="24"/>
          <w:szCs w:val="24"/>
        </w:rPr>
        <w:t xml:space="preserve">2019), modern CCTVs have the power to detect faces and as a result, can track the activity of each individual in sight. </w:t>
      </w:r>
      <w:r w:rsidRPr="00A41C38">
        <w:rPr>
          <w:rFonts w:asciiTheme="majorHAnsi" w:hAnsiTheme="majorHAnsi"/>
          <w:sz w:val="24"/>
          <w:szCs w:val="24"/>
        </w:rPr>
        <w:t xml:space="preserve">However, according to </w:t>
      </w:r>
      <w:commentRangeStart w:id="11"/>
      <w:proofErr w:type="spellStart"/>
      <w:r w:rsidR="00A41C38" w:rsidRPr="00A41C38">
        <w:rPr>
          <w:rFonts w:asciiTheme="majorHAnsi" w:hAnsiTheme="majorHAnsi"/>
          <w:sz w:val="24"/>
          <w:szCs w:val="24"/>
        </w:rPr>
        <w:t>Noris</w:t>
      </w:r>
      <w:proofErr w:type="spellEnd"/>
      <w:r w:rsidR="00A41C38" w:rsidRPr="00A41C38">
        <w:rPr>
          <w:rFonts w:asciiTheme="majorHAnsi" w:hAnsiTheme="majorHAnsi"/>
          <w:sz w:val="24"/>
          <w:szCs w:val="24"/>
        </w:rPr>
        <w:t xml:space="preserve"> </w:t>
      </w:r>
      <w:commentRangeEnd w:id="11"/>
      <w:r w:rsidR="00D07B9F">
        <w:rPr>
          <w:rStyle w:val="CommentReference"/>
        </w:rPr>
        <w:commentReference w:id="11"/>
      </w:r>
      <w:del w:id="12" w:author="Paul Ekung" w:date="2023-02-20T23:25:00Z">
        <w:r w:rsidR="00A41C38" w:rsidRPr="00A41C38" w:rsidDel="00055E59">
          <w:rPr>
            <w:rFonts w:asciiTheme="majorHAnsi" w:hAnsiTheme="majorHAnsi"/>
            <w:sz w:val="24"/>
            <w:szCs w:val="24"/>
          </w:rPr>
          <w:delText>(</w:delText>
        </w:r>
        <w:r w:rsidRPr="00A41C38" w:rsidDel="00055E59">
          <w:rPr>
            <w:rFonts w:asciiTheme="majorHAnsi" w:hAnsiTheme="majorHAnsi"/>
            <w:sz w:val="24"/>
            <w:szCs w:val="24"/>
          </w:rPr>
          <w:delText xml:space="preserve">2017) </w:delText>
        </w:r>
      </w:del>
      <w:r w:rsidRPr="00A41C38">
        <w:rPr>
          <w:rFonts w:asciiTheme="majorHAnsi" w:hAnsiTheme="majorHAnsi"/>
          <w:sz w:val="24"/>
          <w:szCs w:val="24"/>
        </w:rPr>
        <w:t xml:space="preserve">and </w:t>
      </w:r>
      <w:r w:rsidR="00A41C38" w:rsidRPr="00A41C38">
        <w:rPr>
          <w:rFonts w:asciiTheme="majorHAnsi" w:hAnsiTheme="majorHAnsi"/>
          <w:sz w:val="24"/>
          <w:szCs w:val="24"/>
        </w:rPr>
        <w:t>Laycock (</w:t>
      </w:r>
      <w:r w:rsidRPr="00A41C38">
        <w:rPr>
          <w:rFonts w:asciiTheme="majorHAnsi" w:hAnsiTheme="majorHAnsi"/>
          <w:sz w:val="24"/>
          <w:szCs w:val="24"/>
        </w:rPr>
        <w:t xml:space="preserve">2019), the CCTV camera still have some shortcomings in </w:t>
      </w:r>
      <w:r w:rsidRPr="00A41C38">
        <w:rPr>
          <w:rFonts w:asciiTheme="majorHAnsi" w:hAnsiTheme="majorHAnsi"/>
          <w:sz w:val="24"/>
          <w:szCs w:val="24"/>
        </w:rPr>
        <w:lastRenderedPageBreak/>
        <w:t xml:space="preserve">monitoring examinations. Some of </w:t>
      </w:r>
      <w:r w:rsidR="00A41C38" w:rsidRPr="00A41C38">
        <w:rPr>
          <w:rFonts w:asciiTheme="majorHAnsi" w:hAnsiTheme="majorHAnsi"/>
          <w:sz w:val="24"/>
          <w:szCs w:val="24"/>
        </w:rPr>
        <w:t>these shortcomings</w:t>
      </w:r>
      <w:r w:rsidRPr="00A41C38">
        <w:rPr>
          <w:rFonts w:asciiTheme="majorHAnsi" w:hAnsiTheme="majorHAnsi"/>
          <w:sz w:val="24"/>
          <w:szCs w:val="24"/>
        </w:rPr>
        <w:t xml:space="preserve"> as posited by Noris and Laycock include:</w:t>
      </w:r>
    </w:p>
    <w:p w14:paraId="1FF239DE" w14:textId="0B7706AA" w:rsidR="00F022F4" w:rsidRPr="00D33833" w:rsidRDefault="00F022F4">
      <w:pPr>
        <w:pStyle w:val="ListParagraph"/>
        <w:numPr>
          <w:ilvl w:val="0"/>
          <w:numId w:val="15"/>
        </w:numPr>
        <w:spacing w:line="480" w:lineRule="auto"/>
        <w:ind w:left="1440"/>
        <w:rPr>
          <w:rFonts w:asciiTheme="majorHAnsi" w:hAnsiTheme="majorHAnsi"/>
          <w:sz w:val="24"/>
          <w:szCs w:val="24"/>
        </w:rPr>
      </w:pPr>
      <w:r w:rsidRPr="00D33833">
        <w:rPr>
          <w:rFonts w:asciiTheme="majorHAnsi" w:hAnsiTheme="majorHAnsi"/>
          <w:sz w:val="24"/>
          <w:szCs w:val="24"/>
        </w:rPr>
        <w:t>Unable to access every corner of the examination hall.</w:t>
      </w:r>
    </w:p>
    <w:p w14:paraId="2AA2AA81" w14:textId="7553319D" w:rsidR="00F022F4" w:rsidRPr="00D33833" w:rsidRDefault="00F022F4">
      <w:pPr>
        <w:pStyle w:val="ListParagraph"/>
        <w:numPr>
          <w:ilvl w:val="0"/>
          <w:numId w:val="15"/>
        </w:numPr>
        <w:spacing w:line="480" w:lineRule="auto"/>
        <w:ind w:left="1440"/>
        <w:rPr>
          <w:rFonts w:asciiTheme="majorHAnsi" w:hAnsiTheme="majorHAnsi"/>
          <w:sz w:val="24"/>
          <w:szCs w:val="24"/>
        </w:rPr>
      </w:pPr>
      <w:r w:rsidRPr="00D33833">
        <w:rPr>
          <w:rFonts w:asciiTheme="majorHAnsi" w:hAnsiTheme="majorHAnsi"/>
          <w:sz w:val="24"/>
          <w:szCs w:val="24"/>
        </w:rPr>
        <w:t xml:space="preserve">Security camera images not clear. </w:t>
      </w:r>
    </w:p>
    <w:p w14:paraId="3D73DAD3" w14:textId="33D6FDCA" w:rsidR="00F022F4" w:rsidRPr="00D33833" w:rsidRDefault="00F022F4">
      <w:pPr>
        <w:pStyle w:val="ListParagraph"/>
        <w:numPr>
          <w:ilvl w:val="0"/>
          <w:numId w:val="15"/>
        </w:numPr>
        <w:spacing w:line="480" w:lineRule="auto"/>
        <w:ind w:left="1440"/>
        <w:rPr>
          <w:rFonts w:asciiTheme="majorHAnsi" w:hAnsiTheme="majorHAnsi"/>
          <w:sz w:val="24"/>
          <w:szCs w:val="24"/>
        </w:rPr>
      </w:pPr>
      <w:r w:rsidRPr="00D33833">
        <w:rPr>
          <w:rFonts w:asciiTheme="majorHAnsi" w:hAnsiTheme="majorHAnsi"/>
          <w:sz w:val="24"/>
          <w:szCs w:val="24"/>
        </w:rPr>
        <w:t xml:space="preserve">It can be a costly affair. </w:t>
      </w:r>
    </w:p>
    <w:p w14:paraId="209EA0D4" w14:textId="7E41C7B2" w:rsidR="00F022F4" w:rsidRPr="00D33833" w:rsidRDefault="00F022F4">
      <w:pPr>
        <w:pStyle w:val="ListParagraph"/>
        <w:numPr>
          <w:ilvl w:val="0"/>
          <w:numId w:val="15"/>
        </w:numPr>
        <w:spacing w:line="480" w:lineRule="auto"/>
        <w:ind w:left="1440"/>
        <w:rPr>
          <w:rFonts w:asciiTheme="majorHAnsi" w:hAnsiTheme="majorHAnsi"/>
          <w:sz w:val="24"/>
          <w:szCs w:val="24"/>
        </w:rPr>
      </w:pPr>
      <w:r w:rsidRPr="00D33833">
        <w:rPr>
          <w:rFonts w:asciiTheme="majorHAnsi" w:hAnsiTheme="majorHAnsi"/>
          <w:sz w:val="24"/>
          <w:szCs w:val="24"/>
        </w:rPr>
        <w:t xml:space="preserve">CCTV cameras can be vulnerable. </w:t>
      </w:r>
    </w:p>
    <w:p w14:paraId="2ECE13E9" w14:textId="79D7E116" w:rsidR="00F022F4" w:rsidRPr="00D33833" w:rsidRDefault="00F022F4">
      <w:pPr>
        <w:pStyle w:val="ListParagraph"/>
        <w:numPr>
          <w:ilvl w:val="0"/>
          <w:numId w:val="16"/>
        </w:numPr>
        <w:spacing w:line="480" w:lineRule="auto"/>
        <w:rPr>
          <w:rFonts w:asciiTheme="majorHAnsi" w:hAnsiTheme="majorHAnsi"/>
          <w:sz w:val="24"/>
          <w:szCs w:val="24"/>
        </w:rPr>
      </w:pPr>
      <w:r w:rsidRPr="00D33833">
        <w:rPr>
          <w:rFonts w:asciiTheme="majorHAnsi" w:hAnsiTheme="majorHAnsi"/>
          <w:b/>
          <w:bCs/>
          <w:sz w:val="24"/>
          <w:szCs w:val="24"/>
        </w:rPr>
        <w:t>The Brain-Friend Software</w:t>
      </w:r>
      <w:r w:rsidR="00D33833" w:rsidRPr="00D33833">
        <w:rPr>
          <w:rFonts w:asciiTheme="majorHAnsi" w:hAnsiTheme="majorHAnsi"/>
          <w:b/>
          <w:bCs/>
          <w:sz w:val="24"/>
          <w:szCs w:val="24"/>
        </w:rPr>
        <w:t xml:space="preserve">: </w:t>
      </w:r>
      <w:r w:rsidRPr="00D33833">
        <w:rPr>
          <w:rFonts w:asciiTheme="majorHAnsi" w:hAnsiTheme="majorHAnsi"/>
          <w:sz w:val="24"/>
          <w:szCs w:val="24"/>
        </w:rPr>
        <w:t xml:space="preserve">According to </w:t>
      </w:r>
      <w:proofErr w:type="spellStart"/>
      <w:r w:rsidRPr="00D33833">
        <w:rPr>
          <w:rFonts w:asciiTheme="majorHAnsi" w:hAnsiTheme="majorHAnsi"/>
          <w:sz w:val="24"/>
          <w:szCs w:val="24"/>
        </w:rPr>
        <w:t>Mikairu</w:t>
      </w:r>
      <w:proofErr w:type="spellEnd"/>
      <w:r w:rsidR="00D07B9F">
        <w:rPr>
          <w:rFonts w:asciiTheme="majorHAnsi" w:hAnsiTheme="majorHAnsi"/>
          <w:sz w:val="24"/>
          <w:szCs w:val="24"/>
        </w:rPr>
        <w:t xml:space="preserve"> and </w:t>
      </w:r>
      <w:proofErr w:type="spellStart"/>
      <w:r w:rsidR="00882575">
        <w:rPr>
          <w:rFonts w:asciiTheme="majorHAnsi" w:hAnsiTheme="majorHAnsi"/>
          <w:sz w:val="24"/>
          <w:szCs w:val="24"/>
        </w:rPr>
        <w:t>Lawni</w:t>
      </w:r>
      <w:proofErr w:type="spellEnd"/>
      <w:r w:rsidRPr="00D33833">
        <w:rPr>
          <w:rFonts w:asciiTheme="majorHAnsi" w:hAnsiTheme="majorHAnsi"/>
          <w:sz w:val="24"/>
          <w:szCs w:val="24"/>
        </w:rPr>
        <w:t xml:space="preserve"> (2020), an innovative educational software knows as Brain-Friend by </w:t>
      </w:r>
      <w:proofErr w:type="spellStart"/>
      <w:r w:rsidRPr="00D33833">
        <w:rPr>
          <w:rFonts w:asciiTheme="majorHAnsi" w:hAnsiTheme="majorHAnsi"/>
          <w:sz w:val="24"/>
          <w:szCs w:val="24"/>
        </w:rPr>
        <w:t>Cinfores</w:t>
      </w:r>
      <w:proofErr w:type="spellEnd"/>
      <w:r w:rsidRPr="00D33833">
        <w:rPr>
          <w:rFonts w:asciiTheme="majorHAnsi" w:hAnsiTheme="majorHAnsi"/>
          <w:sz w:val="24"/>
          <w:szCs w:val="24"/>
        </w:rPr>
        <w:t xml:space="preserve"> Limited as a self-preparatory tool to improve the academic performance of students, thereby eradicating examination malpractice. According to him, the most similar benefit of this product is that it helps to eradicate examination malpractice as proper preparation is said to prevent poor performance. </w:t>
      </w:r>
    </w:p>
    <w:p w14:paraId="2029B678" w14:textId="35ADE3F7" w:rsidR="00F022F4" w:rsidRPr="00A1739A" w:rsidRDefault="00F022F4" w:rsidP="00923F60">
      <w:pPr>
        <w:spacing w:line="480" w:lineRule="auto"/>
        <w:rPr>
          <w:rFonts w:asciiTheme="majorHAnsi" w:hAnsiTheme="majorHAnsi"/>
          <w:sz w:val="24"/>
          <w:szCs w:val="24"/>
        </w:rPr>
      </w:pPr>
      <w:r w:rsidRPr="00A1739A">
        <w:rPr>
          <w:rFonts w:asciiTheme="majorHAnsi" w:hAnsiTheme="majorHAnsi"/>
          <w:sz w:val="24"/>
          <w:szCs w:val="24"/>
        </w:rPr>
        <w:t xml:space="preserve">However, a common problem being witnessed as a result of using this software according to </w:t>
      </w:r>
      <w:proofErr w:type="spellStart"/>
      <w:r w:rsidR="00882575">
        <w:rPr>
          <w:rFonts w:asciiTheme="majorHAnsi" w:hAnsiTheme="majorHAnsi"/>
          <w:sz w:val="24"/>
          <w:szCs w:val="24"/>
        </w:rPr>
        <w:t>Mikairu</w:t>
      </w:r>
      <w:proofErr w:type="spellEnd"/>
      <w:r w:rsidR="00882575">
        <w:rPr>
          <w:rFonts w:asciiTheme="majorHAnsi" w:hAnsiTheme="majorHAnsi"/>
          <w:sz w:val="24"/>
          <w:szCs w:val="24"/>
        </w:rPr>
        <w:t xml:space="preserve"> and </w:t>
      </w:r>
      <w:proofErr w:type="spellStart"/>
      <w:r w:rsidRPr="00A1739A">
        <w:rPr>
          <w:rFonts w:asciiTheme="majorHAnsi" w:hAnsiTheme="majorHAnsi"/>
          <w:sz w:val="24"/>
          <w:szCs w:val="24"/>
        </w:rPr>
        <w:t>Lawni</w:t>
      </w:r>
      <w:proofErr w:type="spellEnd"/>
      <w:r w:rsidR="00882575">
        <w:rPr>
          <w:rFonts w:asciiTheme="majorHAnsi" w:hAnsiTheme="majorHAnsi"/>
          <w:sz w:val="24"/>
          <w:szCs w:val="24"/>
        </w:rPr>
        <w:t xml:space="preserve"> (2020)</w:t>
      </w:r>
      <w:r w:rsidRPr="00A1739A">
        <w:rPr>
          <w:rFonts w:asciiTheme="majorHAnsi" w:hAnsiTheme="majorHAnsi"/>
          <w:sz w:val="24"/>
          <w:szCs w:val="24"/>
        </w:rPr>
        <w:t xml:space="preserve"> is that, it is limited to only computer literates.</w:t>
      </w:r>
    </w:p>
    <w:p w14:paraId="7B49D8DE" w14:textId="28AB8195" w:rsidR="00F022F4" w:rsidRPr="00A1739A" w:rsidRDefault="00F022F4" w:rsidP="00A41C38">
      <w:pPr>
        <w:spacing w:before="240" w:line="480" w:lineRule="auto"/>
        <w:rPr>
          <w:rFonts w:asciiTheme="majorHAnsi" w:hAnsiTheme="majorHAnsi"/>
          <w:b/>
          <w:bCs/>
          <w:sz w:val="24"/>
          <w:szCs w:val="24"/>
        </w:rPr>
      </w:pPr>
      <w:r w:rsidRPr="00A1739A">
        <w:rPr>
          <w:rFonts w:asciiTheme="majorHAnsi" w:hAnsiTheme="majorHAnsi"/>
          <w:b/>
          <w:bCs/>
          <w:sz w:val="24"/>
          <w:szCs w:val="24"/>
        </w:rPr>
        <w:t xml:space="preserve">2.7 </w:t>
      </w:r>
      <w:r w:rsidR="00A41C38">
        <w:rPr>
          <w:rFonts w:asciiTheme="majorHAnsi" w:hAnsiTheme="majorHAnsi"/>
          <w:b/>
          <w:bCs/>
          <w:sz w:val="24"/>
          <w:szCs w:val="24"/>
        </w:rPr>
        <w:tab/>
      </w:r>
      <w:r w:rsidRPr="00A1739A">
        <w:rPr>
          <w:rFonts w:asciiTheme="majorHAnsi" w:hAnsiTheme="majorHAnsi"/>
          <w:b/>
          <w:bCs/>
          <w:sz w:val="24"/>
          <w:szCs w:val="24"/>
        </w:rPr>
        <w:t xml:space="preserve">CONCLUSION </w:t>
      </w:r>
    </w:p>
    <w:p w14:paraId="5B11B8D7" w14:textId="77777777" w:rsidR="00F022F4" w:rsidRPr="00A1739A" w:rsidRDefault="00F022F4" w:rsidP="00923F60">
      <w:pPr>
        <w:spacing w:line="480" w:lineRule="auto"/>
        <w:rPr>
          <w:rFonts w:asciiTheme="majorHAnsi" w:hAnsiTheme="majorHAnsi"/>
          <w:sz w:val="24"/>
          <w:szCs w:val="24"/>
        </w:rPr>
      </w:pPr>
      <w:r w:rsidRPr="00A1739A">
        <w:rPr>
          <w:rFonts w:asciiTheme="majorHAnsi" w:hAnsiTheme="majorHAnsi"/>
          <w:sz w:val="24"/>
          <w:szCs w:val="24"/>
        </w:rPr>
        <w:t>This study when completed and implemented, will no doubt improve on the available tools used in reporting and managing student's misconduct in the following ways:</w:t>
      </w:r>
    </w:p>
    <w:p w14:paraId="1F6EADF5" w14:textId="05E822D1" w:rsidR="00F022F4" w:rsidRPr="00A41C38" w:rsidRDefault="00F022F4">
      <w:pPr>
        <w:pStyle w:val="ListParagraph"/>
        <w:numPr>
          <w:ilvl w:val="0"/>
          <w:numId w:val="17"/>
        </w:numPr>
        <w:spacing w:line="480" w:lineRule="auto"/>
        <w:rPr>
          <w:rFonts w:asciiTheme="majorHAnsi" w:hAnsiTheme="majorHAnsi"/>
          <w:sz w:val="24"/>
          <w:szCs w:val="24"/>
        </w:rPr>
      </w:pPr>
      <w:r w:rsidRPr="00A41C38">
        <w:rPr>
          <w:rFonts w:asciiTheme="majorHAnsi" w:hAnsiTheme="majorHAnsi"/>
          <w:sz w:val="24"/>
          <w:szCs w:val="24"/>
        </w:rPr>
        <w:t xml:space="preserve">Improving the reporting and management of student's misconduct cases from the manual method (Pen </w:t>
      </w:r>
      <w:r w:rsidR="00A41C38" w:rsidRPr="00A41C38">
        <w:rPr>
          <w:rFonts w:asciiTheme="majorHAnsi" w:hAnsiTheme="majorHAnsi"/>
          <w:sz w:val="24"/>
          <w:szCs w:val="24"/>
        </w:rPr>
        <w:t>on</w:t>
      </w:r>
      <w:r w:rsidRPr="00A41C38">
        <w:rPr>
          <w:rFonts w:asciiTheme="majorHAnsi" w:hAnsiTheme="majorHAnsi"/>
          <w:sz w:val="24"/>
          <w:szCs w:val="24"/>
        </w:rPr>
        <w:t xml:space="preserve"> Paper) such as filling of malpractice form to an automatic method (Web Based) by completely eradicating time consumption and cost in producing reports,</w:t>
      </w:r>
      <w:r w:rsidR="00A41C38" w:rsidRPr="00A41C38">
        <w:rPr>
          <w:rFonts w:asciiTheme="majorHAnsi" w:hAnsiTheme="majorHAnsi"/>
          <w:sz w:val="24"/>
          <w:szCs w:val="24"/>
        </w:rPr>
        <w:t xml:space="preserve"> </w:t>
      </w:r>
      <w:r w:rsidRPr="00A41C38">
        <w:rPr>
          <w:rFonts w:asciiTheme="majorHAnsi" w:hAnsiTheme="majorHAnsi"/>
          <w:sz w:val="24"/>
          <w:szCs w:val="24"/>
        </w:rPr>
        <w:t xml:space="preserve">duplication of data entry, reduction in sharing information, ‘mis keying’ of </w:t>
      </w:r>
      <w:r w:rsidR="00A41C38" w:rsidRPr="00A41C38">
        <w:rPr>
          <w:rFonts w:asciiTheme="majorHAnsi" w:hAnsiTheme="majorHAnsi"/>
          <w:sz w:val="24"/>
          <w:szCs w:val="24"/>
        </w:rPr>
        <w:t>information, room</w:t>
      </w:r>
      <w:r w:rsidRPr="00A41C38">
        <w:rPr>
          <w:rFonts w:asciiTheme="majorHAnsi" w:hAnsiTheme="majorHAnsi"/>
          <w:sz w:val="24"/>
          <w:szCs w:val="24"/>
        </w:rPr>
        <w:t xml:space="preserve"> for errors etc.</w:t>
      </w:r>
    </w:p>
    <w:p w14:paraId="74145888" w14:textId="4B978847" w:rsidR="00F022F4" w:rsidRPr="00A41C38" w:rsidRDefault="00F022F4">
      <w:pPr>
        <w:pStyle w:val="ListParagraph"/>
        <w:numPr>
          <w:ilvl w:val="0"/>
          <w:numId w:val="17"/>
        </w:numPr>
        <w:spacing w:line="480" w:lineRule="auto"/>
        <w:rPr>
          <w:rFonts w:asciiTheme="majorHAnsi" w:hAnsiTheme="majorHAnsi"/>
          <w:sz w:val="24"/>
          <w:szCs w:val="24"/>
        </w:rPr>
      </w:pPr>
      <w:r w:rsidRPr="00A41C38">
        <w:rPr>
          <w:rFonts w:asciiTheme="majorHAnsi" w:hAnsiTheme="majorHAnsi"/>
          <w:sz w:val="24"/>
          <w:szCs w:val="24"/>
        </w:rPr>
        <w:t>Providing a quick report opportunity for anyone including students to report misconduct cases that occur around thereby promoting discipline and supporting the report of misconduct in a high level.</w:t>
      </w:r>
    </w:p>
    <w:p w14:paraId="4B955304" w14:textId="77777777" w:rsidR="00F022F4" w:rsidRPr="00A1739A" w:rsidDel="00D6506D" w:rsidRDefault="00F022F4" w:rsidP="00D6506D">
      <w:pPr>
        <w:spacing w:line="480" w:lineRule="auto"/>
        <w:jc w:val="center"/>
        <w:rPr>
          <w:del w:id="13" w:author="Paul Ekung" w:date="2023-02-21T02:49:00Z"/>
          <w:rFonts w:asciiTheme="majorHAnsi" w:hAnsiTheme="majorHAnsi"/>
          <w:sz w:val="24"/>
          <w:szCs w:val="24"/>
        </w:rPr>
      </w:pPr>
    </w:p>
    <w:p w14:paraId="3A9E92CD" w14:textId="77777777" w:rsidR="00F022F4" w:rsidRPr="00A1739A" w:rsidDel="00D6506D" w:rsidRDefault="00F022F4" w:rsidP="00D6506D">
      <w:pPr>
        <w:spacing w:line="480" w:lineRule="auto"/>
        <w:jc w:val="center"/>
        <w:rPr>
          <w:del w:id="14" w:author="Paul Ekung" w:date="2023-02-21T02:49:00Z"/>
          <w:rFonts w:asciiTheme="majorHAnsi" w:hAnsiTheme="majorHAnsi"/>
          <w:sz w:val="24"/>
          <w:szCs w:val="24"/>
        </w:rPr>
      </w:pPr>
    </w:p>
    <w:p w14:paraId="56D36C64" w14:textId="77777777" w:rsidR="00A41C38" w:rsidDel="00D6506D" w:rsidRDefault="00A41C38" w:rsidP="00D6506D">
      <w:pPr>
        <w:spacing w:line="480" w:lineRule="auto"/>
        <w:jc w:val="center"/>
        <w:rPr>
          <w:del w:id="15" w:author="Paul Ekung" w:date="2023-02-21T02:49:00Z"/>
          <w:rFonts w:asciiTheme="majorHAnsi" w:hAnsiTheme="majorHAnsi"/>
          <w:b/>
          <w:bCs/>
          <w:sz w:val="24"/>
          <w:szCs w:val="24"/>
        </w:rPr>
      </w:pPr>
    </w:p>
    <w:p w14:paraId="70224596" w14:textId="77777777" w:rsidR="00A41C38" w:rsidDel="00D6506D" w:rsidRDefault="00A41C38" w:rsidP="00D6506D">
      <w:pPr>
        <w:jc w:val="center"/>
        <w:rPr>
          <w:del w:id="16" w:author="Paul Ekung" w:date="2023-02-21T02:49:00Z"/>
          <w:rFonts w:asciiTheme="majorHAnsi" w:hAnsiTheme="majorHAnsi"/>
          <w:b/>
          <w:bCs/>
          <w:sz w:val="24"/>
          <w:szCs w:val="24"/>
        </w:rPr>
      </w:pPr>
      <w:del w:id="17" w:author="Paul Ekung" w:date="2023-02-21T02:49:00Z">
        <w:r w:rsidDel="00D6506D">
          <w:rPr>
            <w:rFonts w:asciiTheme="majorHAnsi" w:hAnsiTheme="majorHAnsi"/>
            <w:b/>
            <w:bCs/>
            <w:sz w:val="24"/>
            <w:szCs w:val="24"/>
          </w:rPr>
          <w:br w:type="page"/>
        </w:r>
      </w:del>
    </w:p>
    <w:p w14:paraId="09AB86A0" w14:textId="1967C1F4" w:rsidR="00A41C38" w:rsidRDefault="00AA4150" w:rsidP="00D6506D">
      <w:pPr>
        <w:jc w:val="center"/>
        <w:rPr>
          <w:ins w:id="18" w:author="Paul Ekung" w:date="2023-02-21T02:50:00Z"/>
          <w:rFonts w:asciiTheme="majorHAnsi" w:hAnsiTheme="majorHAnsi"/>
          <w:b/>
          <w:bCs/>
          <w:sz w:val="24"/>
          <w:szCs w:val="24"/>
        </w:rPr>
      </w:pPr>
      <w:r w:rsidRPr="00A1739A">
        <w:rPr>
          <w:rFonts w:asciiTheme="majorHAnsi" w:hAnsiTheme="majorHAnsi"/>
          <w:b/>
          <w:bCs/>
          <w:sz w:val="24"/>
          <w:szCs w:val="24"/>
        </w:rPr>
        <w:t>CHAPTER THREE</w:t>
      </w:r>
    </w:p>
    <w:p w14:paraId="3C8860D1" w14:textId="77777777" w:rsidR="00D6506D" w:rsidRDefault="00D6506D" w:rsidP="00D6506D">
      <w:pPr>
        <w:jc w:val="center"/>
        <w:rPr>
          <w:rFonts w:asciiTheme="majorHAnsi" w:hAnsiTheme="majorHAnsi"/>
          <w:b/>
          <w:bCs/>
          <w:sz w:val="24"/>
          <w:szCs w:val="24"/>
        </w:rPr>
      </w:pPr>
    </w:p>
    <w:p w14:paraId="6FC4356A" w14:textId="61FD38B8" w:rsidR="00AA4150" w:rsidRPr="00A1739A" w:rsidRDefault="00AA4150" w:rsidP="004B0DC8">
      <w:pPr>
        <w:spacing w:line="480" w:lineRule="auto"/>
        <w:jc w:val="center"/>
        <w:rPr>
          <w:rFonts w:asciiTheme="majorHAnsi" w:hAnsiTheme="majorHAnsi"/>
          <w:b/>
          <w:bCs/>
          <w:sz w:val="24"/>
          <w:szCs w:val="24"/>
        </w:rPr>
      </w:pPr>
      <w:r w:rsidRPr="00A1739A">
        <w:rPr>
          <w:rFonts w:asciiTheme="majorHAnsi" w:hAnsiTheme="majorHAnsi"/>
          <w:b/>
          <w:bCs/>
          <w:sz w:val="24"/>
          <w:szCs w:val="24"/>
        </w:rPr>
        <w:t>SYSTEM INVESTIGATION AND ANALYSIS</w:t>
      </w:r>
    </w:p>
    <w:p w14:paraId="554203A4" w14:textId="4A75E20E" w:rsidR="00AA4150" w:rsidRPr="00A1739A" w:rsidRDefault="00AA4150" w:rsidP="00923F60">
      <w:pPr>
        <w:spacing w:line="480" w:lineRule="auto"/>
        <w:rPr>
          <w:rFonts w:asciiTheme="majorHAnsi" w:hAnsiTheme="majorHAnsi"/>
          <w:b/>
          <w:bCs/>
          <w:sz w:val="24"/>
          <w:szCs w:val="24"/>
        </w:rPr>
      </w:pPr>
      <w:r w:rsidRPr="00A1739A">
        <w:rPr>
          <w:rFonts w:asciiTheme="majorHAnsi" w:hAnsiTheme="majorHAnsi"/>
          <w:b/>
          <w:bCs/>
          <w:sz w:val="24"/>
          <w:szCs w:val="24"/>
        </w:rPr>
        <w:t xml:space="preserve">3.1 </w:t>
      </w:r>
      <w:r w:rsidR="004B0DC8">
        <w:rPr>
          <w:rFonts w:asciiTheme="majorHAnsi" w:hAnsiTheme="majorHAnsi"/>
          <w:b/>
          <w:bCs/>
          <w:sz w:val="24"/>
          <w:szCs w:val="24"/>
        </w:rPr>
        <w:tab/>
      </w:r>
      <w:r w:rsidRPr="00A1739A">
        <w:rPr>
          <w:rFonts w:asciiTheme="majorHAnsi" w:hAnsiTheme="majorHAnsi"/>
          <w:b/>
          <w:bCs/>
          <w:sz w:val="24"/>
          <w:szCs w:val="24"/>
        </w:rPr>
        <w:t xml:space="preserve">INTRODUCTION </w:t>
      </w:r>
    </w:p>
    <w:p w14:paraId="60928637" w14:textId="77777777" w:rsidR="00AA4150" w:rsidRPr="00A1739A" w:rsidRDefault="00AA4150" w:rsidP="00923F60">
      <w:pPr>
        <w:spacing w:line="480" w:lineRule="auto"/>
        <w:rPr>
          <w:rFonts w:asciiTheme="majorHAnsi" w:hAnsiTheme="majorHAnsi"/>
          <w:sz w:val="24"/>
          <w:szCs w:val="24"/>
        </w:rPr>
      </w:pPr>
      <w:r w:rsidRPr="00A1739A">
        <w:rPr>
          <w:rFonts w:asciiTheme="majorHAnsi" w:hAnsiTheme="majorHAnsi"/>
          <w:sz w:val="24"/>
          <w:szCs w:val="24"/>
        </w:rPr>
        <w:t xml:space="preserve">System investigation involves true evaluation of all the aspects of the system and situations in which it operates. It also entails the enquiring into the functioning and operations of the system studied. Therefore, system analysis is the process of gathering and interpreting facts, diagnosing problems and using the facts to improve the system. </w:t>
      </w:r>
    </w:p>
    <w:p w14:paraId="7033CB70" w14:textId="276E0C8D" w:rsidR="00AA4150" w:rsidRPr="00A1739A" w:rsidRDefault="00AA4150" w:rsidP="00923F60">
      <w:pPr>
        <w:spacing w:line="480" w:lineRule="auto"/>
        <w:rPr>
          <w:rFonts w:asciiTheme="majorHAnsi" w:hAnsiTheme="majorHAnsi"/>
          <w:b/>
          <w:bCs/>
          <w:sz w:val="24"/>
          <w:szCs w:val="24"/>
        </w:rPr>
      </w:pPr>
      <w:r w:rsidRPr="00A1739A">
        <w:rPr>
          <w:rFonts w:asciiTheme="majorHAnsi" w:hAnsiTheme="majorHAnsi"/>
          <w:b/>
          <w:bCs/>
          <w:sz w:val="24"/>
          <w:szCs w:val="24"/>
        </w:rPr>
        <w:t xml:space="preserve">3.2 </w:t>
      </w:r>
      <w:r w:rsidR="004B0DC8">
        <w:rPr>
          <w:rFonts w:asciiTheme="majorHAnsi" w:hAnsiTheme="majorHAnsi"/>
          <w:b/>
          <w:bCs/>
          <w:sz w:val="24"/>
          <w:szCs w:val="24"/>
        </w:rPr>
        <w:tab/>
      </w:r>
      <w:r w:rsidRPr="00A1739A">
        <w:rPr>
          <w:rFonts w:asciiTheme="majorHAnsi" w:hAnsiTheme="majorHAnsi"/>
          <w:b/>
          <w:bCs/>
          <w:sz w:val="24"/>
          <w:szCs w:val="24"/>
        </w:rPr>
        <w:t>APPLIED METHODS OF INVESTIGATION</w:t>
      </w:r>
    </w:p>
    <w:p w14:paraId="0E107144" w14:textId="77777777" w:rsidR="00AA4150" w:rsidRPr="00A1739A" w:rsidRDefault="00AA4150" w:rsidP="00923F60">
      <w:pPr>
        <w:spacing w:line="480" w:lineRule="auto"/>
        <w:rPr>
          <w:rFonts w:asciiTheme="majorHAnsi" w:hAnsiTheme="majorHAnsi"/>
          <w:color w:val="C00000"/>
          <w:sz w:val="24"/>
          <w:szCs w:val="24"/>
        </w:rPr>
      </w:pPr>
      <w:r w:rsidRPr="00A1739A">
        <w:rPr>
          <w:rFonts w:asciiTheme="majorHAnsi" w:hAnsiTheme="majorHAnsi"/>
          <w:sz w:val="24"/>
          <w:szCs w:val="24"/>
        </w:rPr>
        <w:t>On the process of system study and investigation, the following methods were employed:</w:t>
      </w:r>
      <w:r w:rsidRPr="00A1739A">
        <w:rPr>
          <w:rFonts w:asciiTheme="majorHAnsi" w:hAnsiTheme="majorHAnsi"/>
          <w:color w:val="C00000"/>
          <w:sz w:val="24"/>
          <w:szCs w:val="24"/>
        </w:rPr>
        <w:t xml:space="preserve"> </w:t>
      </w:r>
    </w:p>
    <w:p w14:paraId="27D5EEA2" w14:textId="5C97D506" w:rsidR="00AA4150" w:rsidRPr="004B0DC8" w:rsidRDefault="00AA4150">
      <w:pPr>
        <w:pStyle w:val="ListParagraph"/>
        <w:numPr>
          <w:ilvl w:val="0"/>
          <w:numId w:val="18"/>
        </w:numPr>
        <w:spacing w:line="480" w:lineRule="auto"/>
        <w:rPr>
          <w:rFonts w:asciiTheme="majorHAnsi" w:hAnsiTheme="majorHAnsi"/>
          <w:sz w:val="24"/>
          <w:szCs w:val="24"/>
        </w:rPr>
      </w:pPr>
      <w:r w:rsidRPr="004B0DC8">
        <w:rPr>
          <w:rFonts w:asciiTheme="majorHAnsi" w:hAnsiTheme="majorHAnsi"/>
          <w:sz w:val="24"/>
          <w:szCs w:val="24"/>
        </w:rPr>
        <w:t xml:space="preserve">Interview. </w:t>
      </w:r>
    </w:p>
    <w:p w14:paraId="553087C7" w14:textId="70FDBC28" w:rsidR="00AA4150" w:rsidRPr="004B0DC8" w:rsidRDefault="00AA4150">
      <w:pPr>
        <w:pStyle w:val="ListParagraph"/>
        <w:numPr>
          <w:ilvl w:val="0"/>
          <w:numId w:val="18"/>
        </w:numPr>
        <w:spacing w:line="480" w:lineRule="auto"/>
        <w:rPr>
          <w:rFonts w:asciiTheme="majorHAnsi" w:hAnsiTheme="majorHAnsi"/>
          <w:sz w:val="24"/>
          <w:szCs w:val="24"/>
        </w:rPr>
      </w:pPr>
      <w:r w:rsidRPr="004B0DC8">
        <w:rPr>
          <w:rFonts w:asciiTheme="majorHAnsi" w:hAnsiTheme="majorHAnsi"/>
          <w:sz w:val="24"/>
          <w:szCs w:val="24"/>
        </w:rPr>
        <w:t>Examination of records.</w:t>
      </w:r>
    </w:p>
    <w:p w14:paraId="41D5CFB5" w14:textId="24F40C6C" w:rsidR="00AA4150" w:rsidRPr="004B0DC8" w:rsidRDefault="00AA4150">
      <w:pPr>
        <w:pStyle w:val="ListParagraph"/>
        <w:numPr>
          <w:ilvl w:val="0"/>
          <w:numId w:val="18"/>
        </w:numPr>
        <w:spacing w:line="480" w:lineRule="auto"/>
        <w:rPr>
          <w:rFonts w:asciiTheme="majorHAnsi" w:hAnsiTheme="majorHAnsi"/>
          <w:sz w:val="24"/>
          <w:szCs w:val="24"/>
        </w:rPr>
      </w:pPr>
      <w:r w:rsidRPr="004B0DC8">
        <w:rPr>
          <w:rFonts w:asciiTheme="majorHAnsi" w:hAnsiTheme="majorHAnsi"/>
          <w:sz w:val="24"/>
          <w:szCs w:val="24"/>
        </w:rPr>
        <w:t xml:space="preserve">Observation of staffs during work hours. </w:t>
      </w:r>
    </w:p>
    <w:p w14:paraId="428E3A9B" w14:textId="77777777" w:rsidR="00AA4150" w:rsidRPr="004B0DC8" w:rsidRDefault="00AA4150">
      <w:pPr>
        <w:pStyle w:val="ListParagraph"/>
        <w:numPr>
          <w:ilvl w:val="0"/>
          <w:numId w:val="19"/>
        </w:numPr>
        <w:spacing w:line="480" w:lineRule="auto"/>
        <w:rPr>
          <w:rFonts w:asciiTheme="majorHAnsi" w:hAnsiTheme="majorHAnsi"/>
          <w:sz w:val="24"/>
          <w:szCs w:val="24"/>
        </w:rPr>
      </w:pPr>
      <w:r w:rsidRPr="004B0DC8">
        <w:rPr>
          <w:rFonts w:asciiTheme="majorHAnsi" w:hAnsiTheme="majorHAnsi"/>
          <w:b/>
          <w:bCs/>
          <w:sz w:val="24"/>
          <w:szCs w:val="24"/>
        </w:rPr>
        <w:t xml:space="preserve">Interview </w:t>
      </w:r>
    </w:p>
    <w:p w14:paraId="656B1CB4" w14:textId="47983154" w:rsidR="00AA4150" w:rsidRPr="00A1739A" w:rsidRDefault="00AA4150" w:rsidP="00923F60">
      <w:pPr>
        <w:spacing w:line="480" w:lineRule="auto"/>
        <w:rPr>
          <w:rFonts w:asciiTheme="majorHAnsi" w:hAnsiTheme="majorHAnsi"/>
          <w:sz w:val="24"/>
          <w:szCs w:val="24"/>
        </w:rPr>
      </w:pPr>
      <w:r w:rsidRPr="00A1739A">
        <w:rPr>
          <w:rFonts w:asciiTheme="majorHAnsi" w:hAnsiTheme="majorHAnsi"/>
          <w:sz w:val="24"/>
          <w:szCs w:val="24"/>
        </w:rPr>
        <w:t xml:space="preserve">The researcher </w:t>
      </w:r>
      <w:r w:rsidR="004B0DC8" w:rsidRPr="00A1739A">
        <w:rPr>
          <w:rFonts w:asciiTheme="majorHAnsi" w:hAnsiTheme="majorHAnsi"/>
          <w:sz w:val="24"/>
          <w:szCs w:val="24"/>
        </w:rPr>
        <w:t>opts</w:t>
      </w:r>
      <w:r w:rsidRPr="00A1739A">
        <w:rPr>
          <w:rFonts w:asciiTheme="majorHAnsi" w:hAnsiTheme="majorHAnsi"/>
          <w:sz w:val="24"/>
          <w:szCs w:val="24"/>
        </w:rPr>
        <w:t xml:space="preserve"> for the interview method of fact finding because the interview method will give him the firsthand knowledge of the situation and will help to realize if he is been lied and also will help to observe the body language of the person he interviews, and also give a quick response to the question asked. </w:t>
      </w:r>
    </w:p>
    <w:p w14:paraId="20D530CC" w14:textId="65731DE1" w:rsidR="00AA4150" w:rsidRPr="004B0DC8" w:rsidRDefault="00AA4150" w:rsidP="00923F60">
      <w:pPr>
        <w:spacing w:line="480" w:lineRule="auto"/>
        <w:rPr>
          <w:rFonts w:asciiTheme="majorHAnsi" w:hAnsiTheme="majorHAnsi"/>
          <w:sz w:val="24"/>
          <w:szCs w:val="24"/>
        </w:rPr>
      </w:pPr>
      <w:r w:rsidRPr="00A1739A">
        <w:rPr>
          <w:rFonts w:asciiTheme="majorHAnsi" w:hAnsiTheme="majorHAnsi"/>
          <w:sz w:val="24"/>
          <w:szCs w:val="24"/>
        </w:rPr>
        <w:t>Interview is used to collect and gather information verbally through questions posed by the author. This was done by the author through discussing the basic operational characteristics of the system with the dean of student affairs and thereafter with the a few head of departments of the Akanu Ibiam Federal Polytechnic Unwana. During the interview, the author verified the importance of providing a quick report opportunity in the system so as to ensure proper reporting of diverse misconduct cases.</w:t>
      </w:r>
    </w:p>
    <w:p w14:paraId="2DBDBD61" w14:textId="77777777" w:rsidR="00AA4150" w:rsidRPr="004B0DC8" w:rsidRDefault="00AA4150">
      <w:pPr>
        <w:pStyle w:val="ListParagraph"/>
        <w:numPr>
          <w:ilvl w:val="0"/>
          <w:numId w:val="19"/>
        </w:numPr>
        <w:spacing w:line="480" w:lineRule="auto"/>
        <w:rPr>
          <w:rFonts w:asciiTheme="majorHAnsi" w:hAnsiTheme="majorHAnsi"/>
          <w:b/>
          <w:bCs/>
          <w:sz w:val="24"/>
          <w:szCs w:val="24"/>
        </w:rPr>
      </w:pPr>
      <w:r w:rsidRPr="004B0DC8">
        <w:rPr>
          <w:rFonts w:asciiTheme="majorHAnsi" w:hAnsiTheme="majorHAnsi"/>
          <w:b/>
          <w:bCs/>
          <w:sz w:val="24"/>
          <w:szCs w:val="24"/>
        </w:rPr>
        <w:t xml:space="preserve">Examination of records </w:t>
      </w:r>
    </w:p>
    <w:p w14:paraId="6316FFB6" w14:textId="77777777" w:rsidR="00AA4150" w:rsidRPr="00A1739A" w:rsidRDefault="00AA4150" w:rsidP="00923F60">
      <w:pPr>
        <w:spacing w:line="480" w:lineRule="auto"/>
        <w:rPr>
          <w:rFonts w:asciiTheme="majorHAnsi" w:hAnsiTheme="majorHAnsi"/>
          <w:sz w:val="24"/>
          <w:szCs w:val="24"/>
        </w:rPr>
      </w:pPr>
      <w:r w:rsidRPr="00A1739A">
        <w:rPr>
          <w:rFonts w:asciiTheme="majorHAnsi" w:hAnsiTheme="majorHAnsi"/>
          <w:sz w:val="24"/>
          <w:szCs w:val="24"/>
        </w:rPr>
        <w:t xml:space="preserve">During the system study, the researcher was able to examine some records that relate to the study. However, some records were inaccessible due to policy restrictions. Some of these </w:t>
      </w:r>
      <w:r w:rsidRPr="00A1739A">
        <w:rPr>
          <w:rFonts w:asciiTheme="majorHAnsi" w:hAnsiTheme="majorHAnsi"/>
          <w:sz w:val="24"/>
          <w:szCs w:val="24"/>
        </w:rPr>
        <w:lastRenderedPageBreak/>
        <w:t>documents examined include the organization chart, case file, case report form and misconduct report roll. Misconduct reports are prepared each semester. Through these reports, the school administration monitors misconduct activities based on the frequency of its occurrence.</w:t>
      </w:r>
    </w:p>
    <w:p w14:paraId="045CE248" w14:textId="77777777" w:rsidR="00AA4150" w:rsidRPr="004B0DC8" w:rsidRDefault="00AA4150">
      <w:pPr>
        <w:pStyle w:val="ListParagraph"/>
        <w:numPr>
          <w:ilvl w:val="0"/>
          <w:numId w:val="16"/>
        </w:numPr>
        <w:spacing w:line="480" w:lineRule="auto"/>
        <w:rPr>
          <w:rFonts w:asciiTheme="majorHAnsi" w:hAnsiTheme="majorHAnsi"/>
          <w:b/>
          <w:bCs/>
          <w:sz w:val="24"/>
          <w:szCs w:val="24"/>
        </w:rPr>
      </w:pPr>
      <w:r w:rsidRPr="004B0DC8">
        <w:rPr>
          <w:rFonts w:asciiTheme="majorHAnsi" w:hAnsiTheme="majorHAnsi"/>
          <w:b/>
          <w:bCs/>
          <w:sz w:val="24"/>
          <w:szCs w:val="24"/>
        </w:rPr>
        <w:t xml:space="preserve">Observation of staff during work hours </w:t>
      </w:r>
    </w:p>
    <w:p w14:paraId="7A618C9D" w14:textId="77777777" w:rsidR="00AA4150" w:rsidRPr="00A1739A" w:rsidRDefault="00AA4150" w:rsidP="00923F60">
      <w:pPr>
        <w:spacing w:line="480" w:lineRule="auto"/>
        <w:rPr>
          <w:rFonts w:asciiTheme="majorHAnsi" w:hAnsiTheme="majorHAnsi"/>
          <w:sz w:val="24"/>
          <w:szCs w:val="24"/>
        </w:rPr>
      </w:pPr>
      <w:r w:rsidRPr="00A1739A">
        <w:rPr>
          <w:rFonts w:asciiTheme="majorHAnsi" w:hAnsiTheme="majorHAnsi"/>
          <w:sz w:val="24"/>
          <w:szCs w:val="24"/>
        </w:rPr>
        <w:t xml:space="preserve">The author observed how some activities were carried out by the staffs at their various offices and how often some activities were repeated if need be. Observation techniques was adopted to allow the author understand how, when, where and why issues aroused certain particular activities. It is worth mentioning here that the author was not allowed for any reason to watch a misconduct suspect and staffs in their offices. </w:t>
      </w:r>
    </w:p>
    <w:p w14:paraId="0B5C668A" w14:textId="69F8E08F" w:rsidR="00AA4150" w:rsidRPr="00A1739A" w:rsidRDefault="00AA4150" w:rsidP="00401CBE">
      <w:pPr>
        <w:spacing w:before="240" w:line="480" w:lineRule="auto"/>
        <w:rPr>
          <w:rFonts w:asciiTheme="majorHAnsi" w:hAnsiTheme="majorHAnsi"/>
          <w:b/>
          <w:bCs/>
          <w:sz w:val="24"/>
          <w:szCs w:val="24"/>
        </w:rPr>
      </w:pPr>
      <w:r w:rsidRPr="00A1739A">
        <w:rPr>
          <w:rFonts w:asciiTheme="majorHAnsi" w:hAnsiTheme="majorHAnsi"/>
          <w:b/>
          <w:bCs/>
          <w:sz w:val="24"/>
          <w:szCs w:val="24"/>
        </w:rPr>
        <w:t xml:space="preserve">3.3 </w:t>
      </w:r>
      <w:r w:rsidR="00401CBE">
        <w:rPr>
          <w:rFonts w:asciiTheme="majorHAnsi" w:hAnsiTheme="majorHAnsi"/>
          <w:b/>
          <w:bCs/>
          <w:sz w:val="24"/>
          <w:szCs w:val="24"/>
        </w:rPr>
        <w:tab/>
      </w:r>
      <w:r w:rsidRPr="00A1739A">
        <w:rPr>
          <w:rFonts w:asciiTheme="majorHAnsi" w:hAnsiTheme="majorHAnsi"/>
          <w:b/>
          <w:bCs/>
          <w:sz w:val="24"/>
          <w:szCs w:val="24"/>
        </w:rPr>
        <w:t xml:space="preserve">ANALYSIS </w:t>
      </w:r>
    </w:p>
    <w:p w14:paraId="72D66737" w14:textId="77777777" w:rsidR="00AA4150" w:rsidRPr="00A1739A" w:rsidRDefault="00AA4150" w:rsidP="00923F60">
      <w:pPr>
        <w:spacing w:line="480" w:lineRule="auto"/>
        <w:rPr>
          <w:rFonts w:asciiTheme="majorHAnsi" w:hAnsiTheme="majorHAnsi"/>
          <w:sz w:val="24"/>
          <w:szCs w:val="24"/>
        </w:rPr>
      </w:pPr>
      <w:r w:rsidRPr="00A1739A">
        <w:rPr>
          <w:rFonts w:asciiTheme="majorHAnsi" w:hAnsiTheme="majorHAnsi"/>
          <w:sz w:val="24"/>
          <w:szCs w:val="24"/>
        </w:rPr>
        <w:t xml:space="preserve">When a system investigation is carried out, it is worthwhile to analyze the system in its operational facts or phase to reveal the details discovered. </w:t>
      </w:r>
    </w:p>
    <w:p w14:paraId="632E06C1" w14:textId="4AC46447" w:rsidR="00AA4150" w:rsidRPr="00A1739A" w:rsidRDefault="00AA4150" w:rsidP="00923F60">
      <w:pPr>
        <w:spacing w:line="480" w:lineRule="auto"/>
        <w:rPr>
          <w:rFonts w:asciiTheme="majorHAnsi" w:hAnsiTheme="majorHAnsi"/>
          <w:sz w:val="24"/>
          <w:szCs w:val="24"/>
        </w:rPr>
      </w:pPr>
      <w:r w:rsidRPr="00A1739A">
        <w:rPr>
          <w:rFonts w:asciiTheme="majorHAnsi" w:hAnsiTheme="majorHAnsi"/>
          <w:sz w:val="24"/>
          <w:szCs w:val="24"/>
        </w:rPr>
        <w:t xml:space="preserve">The Akanu Ibiam Federal Polytechnic Unwana composes of </w:t>
      </w:r>
      <w:r w:rsidR="00A1739A" w:rsidRPr="00A1739A">
        <w:rPr>
          <w:rFonts w:asciiTheme="majorHAnsi" w:hAnsiTheme="majorHAnsi"/>
          <w:sz w:val="24"/>
          <w:szCs w:val="24"/>
        </w:rPr>
        <w:t>various offices</w:t>
      </w:r>
      <w:r w:rsidRPr="00A1739A">
        <w:rPr>
          <w:rFonts w:asciiTheme="majorHAnsi" w:hAnsiTheme="majorHAnsi"/>
          <w:sz w:val="24"/>
          <w:szCs w:val="24"/>
        </w:rPr>
        <w:t xml:space="preserve"> and sectors that are interwoven in function and some other operations.</w:t>
      </w:r>
      <w:r w:rsidR="00401CBE">
        <w:rPr>
          <w:rFonts w:asciiTheme="majorHAnsi" w:hAnsiTheme="majorHAnsi"/>
          <w:sz w:val="24"/>
          <w:szCs w:val="24"/>
        </w:rPr>
        <w:t xml:space="preserve"> </w:t>
      </w:r>
      <w:r w:rsidR="00401CBE" w:rsidRPr="00A1739A">
        <w:rPr>
          <w:rFonts w:asciiTheme="majorHAnsi" w:hAnsiTheme="majorHAnsi"/>
          <w:sz w:val="24"/>
          <w:szCs w:val="24"/>
        </w:rPr>
        <w:t>This sectors or office</w:t>
      </w:r>
      <w:r w:rsidRPr="00A1739A">
        <w:rPr>
          <w:rFonts w:asciiTheme="majorHAnsi" w:hAnsiTheme="majorHAnsi"/>
          <w:sz w:val="24"/>
          <w:szCs w:val="24"/>
        </w:rPr>
        <w:t xml:space="preserve"> includes:</w:t>
      </w:r>
    </w:p>
    <w:p w14:paraId="77C5F2AD" w14:textId="1A34877B" w:rsidR="00AA4150" w:rsidRPr="00401CBE" w:rsidRDefault="00AA4150">
      <w:pPr>
        <w:pStyle w:val="ListParagraph"/>
        <w:numPr>
          <w:ilvl w:val="0"/>
          <w:numId w:val="21"/>
        </w:numPr>
        <w:tabs>
          <w:tab w:val="left" w:leader="hyphen" w:pos="2880"/>
        </w:tabs>
        <w:spacing w:line="480" w:lineRule="auto"/>
        <w:rPr>
          <w:rFonts w:asciiTheme="majorHAnsi" w:hAnsiTheme="majorHAnsi"/>
          <w:sz w:val="24"/>
          <w:szCs w:val="24"/>
        </w:rPr>
      </w:pPr>
      <w:r w:rsidRPr="00401CBE">
        <w:rPr>
          <w:rFonts w:asciiTheme="majorHAnsi" w:hAnsiTheme="majorHAnsi"/>
          <w:sz w:val="24"/>
          <w:szCs w:val="24"/>
        </w:rPr>
        <w:t>Sector 'A'</w:t>
      </w:r>
      <w:r w:rsidR="00401CBE">
        <w:rPr>
          <w:rFonts w:asciiTheme="majorHAnsi" w:hAnsiTheme="majorHAnsi"/>
          <w:sz w:val="24"/>
          <w:szCs w:val="24"/>
        </w:rPr>
        <w:tab/>
      </w:r>
      <w:r w:rsidRPr="00401CBE">
        <w:rPr>
          <w:rFonts w:asciiTheme="majorHAnsi" w:hAnsiTheme="majorHAnsi"/>
          <w:sz w:val="24"/>
          <w:szCs w:val="24"/>
        </w:rPr>
        <w:t xml:space="preserve">Governing Council. </w:t>
      </w:r>
    </w:p>
    <w:p w14:paraId="7FFBCB82" w14:textId="7CB21F57" w:rsidR="00AA4150" w:rsidRPr="00401CBE" w:rsidRDefault="00AA4150">
      <w:pPr>
        <w:pStyle w:val="ListParagraph"/>
        <w:numPr>
          <w:ilvl w:val="0"/>
          <w:numId w:val="20"/>
        </w:numPr>
        <w:tabs>
          <w:tab w:val="left" w:leader="hyphen" w:pos="2880"/>
        </w:tabs>
        <w:spacing w:line="480" w:lineRule="auto"/>
        <w:rPr>
          <w:rFonts w:asciiTheme="majorHAnsi" w:hAnsiTheme="majorHAnsi"/>
          <w:sz w:val="24"/>
          <w:szCs w:val="24"/>
        </w:rPr>
      </w:pPr>
      <w:r w:rsidRPr="00401CBE">
        <w:rPr>
          <w:rFonts w:asciiTheme="majorHAnsi" w:hAnsiTheme="majorHAnsi"/>
          <w:sz w:val="24"/>
          <w:szCs w:val="24"/>
        </w:rPr>
        <w:t>Sector 'B'</w:t>
      </w:r>
      <w:r w:rsidR="00401CBE">
        <w:rPr>
          <w:rFonts w:asciiTheme="majorHAnsi" w:hAnsiTheme="majorHAnsi"/>
          <w:sz w:val="24"/>
          <w:szCs w:val="24"/>
        </w:rPr>
        <w:tab/>
      </w:r>
      <w:r w:rsidRPr="00401CBE">
        <w:rPr>
          <w:rFonts w:asciiTheme="majorHAnsi" w:hAnsiTheme="majorHAnsi"/>
          <w:sz w:val="24"/>
          <w:szCs w:val="24"/>
        </w:rPr>
        <w:t>Rector.</w:t>
      </w:r>
    </w:p>
    <w:p w14:paraId="79BB3362" w14:textId="26256933" w:rsidR="00AA4150" w:rsidRPr="00401CBE" w:rsidRDefault="00AA4150">
      <w:pPr>
        <w:pStyle w:val="ListParagraph"/>
        <w:numPr>
          <w:ilvl w:val="0"/>
          <w:numId w:val="20"/>
        </w:numPr>
        <w:tabs>
          <w:tab w:val="left" w:leader="hyphen" w:pos="2880"/>
        </w:tabs>
        <w:spacing w:line="480" w:lineRule="auto"/>
        <w:rPr>
          <w:rFonts w:asciiTheme="majorHAnsi" w:hAnsiTheme="majorHAnsi"/>
          <w:sz w:val="24"/>
          <w:szCs w:val="24"/>
        </w:rPr>
      </w:pPr>
      <w:r w:rsidRPr="00401CBE">
        <w:rPr>
          <w:rFonts w:asciiTheme="majorHAnsi" w:hAnsiTheme="majorHAnsi"/>
          <w:sz w:val="24"/>
          <w:szCs w:val="24"/>
        </w:rPr>
        <w:t>Sector 'C'</w:t>
      </w:r>
      <w:r w:rsidR="00401CBE">
        <w:rPr>
          <w:rFonts w:asciiTheme="majorHAnsi" w:hAnsiTheme="majorHAnsi"/>
          <w:sz w:val="24"/>
          <w:szCs w:val="24"/>
        </w:rPr>
        <w:tab/>
      </w:r>
      <w:r w:rsidRPr="00401CBE">
        <w:rPr>
          <w:rFonts w:asciiTheme="majorHAnsi" w:hAnsiTheme="majorHAnsi"/>
          <w:sz w:val="24"/>
          <w:szCs w:val="24"/>
        </w:rPr>
        <w:t xml:space="preserve">Academic Board. </w:t>
      </w:r>
    </w:p>
    <w:p w14:paraId="1DAF2BDE" w14:textId="258D47AF" w:rsidR="00AA4150" w:rsidRPr="00401CBE" w:rsidRDefault="00AA4150">
      <w:pPr>
        <w:pStyle w:val="ListParagraph"/>
        <w:numPr>
          <w:ilvl w:val="0"/>
          <w:numId w:val="20"/>
        </w:numPr>
        <w:tabs>
          <w:tab w:val="left" w:leader="hyphen" w:pos="2880"/>
        </w:tabs>
        <w:spacing w:line="480" w:lineRule="auto"/>
        <w:rPr>
          <w:rFonts w:asciiTheme="majorHAnsi" w:hAnsiTheme="majorHAnsi"/>
          <w:sz w:val="24"/>
          <w:szCs w:val="24"/>
        </w:rPr>
      </w:pPr>
      <w:r w:rsidRPr="00401CBE">
        <w:rPr>
          <w:rFonts w:asciiTheme="majorHAnsi" w:hAnsiTheme="majorHAnsi"/>
          <w:sz w:val="24"/>
          <w:szCs w:val="24"/>
        </w:rPr>
        <w:t>Sector 'D'</w:t>
      </w:r>
      <w:r w:rsidR="00401CBE">
        <w:rPr>
          <w:rFonts w:asciiTheme="majorHAnsi" w:hAnsiTheme="majorHAnsi"/>
          <w:sz w:val="24"/>
          <w:szCs w:val="24"/>
        </w:rPr>
        <w:tab/>
      </w:r>
      <w:r w:rsidRPr="00401CBE">
        <w:rPr>
          <w:rFonts w:asciiTheme="majorHAnsi" w:hAnsiTheme="majorHAnsi"/>
          <w:sz w:val="24"/>
          <w:szCs w:val="24"/>
        </w:rPr>
        <w:t>Deputy Rector (Academic).</w:t>
      </w:r>
    </w:p>
    <w:p w14:paraId="6432A176" w14:textId="11899BAB" w:rsidR="00AA4150" w:rsidRPr="00401CBE" w:rsidRDefault="00AA4150">
      <w:pPr>
        <w:pStyle w:val="ListParagraph"/>
        <w:numPr>
          <w:ilvl w:val="0"/>
          <w:numId w:val="20"/>
        </w:numPr>
        <w:tabs>
          <w:tab w:val="left" w:leader="hyphen" w:pos="2880"/>
        </w:tabs>
        <w:spacing w:line="480" w:lineRule="auto"/>
        <w:rPr>
          <w:rFonts w:asciiTheme="majorHAnsi" w:hAnsiTheme="majorHAnsi"/>
          <w:sz w:val="24"/>
          <w:szCs w:val="24"/>
        </w:rPr>
      </w:pPr>
      <w:r w:rsidRPr="00401CBE">
        <w:rPr>
          <w:rFonts w:asciiTheme="majorHAnsi" w:hAnsiTheme="majorHAnsi"/>
          <w:sz w:val="24"/>
          <w:szCs w:val="24"/>
        </w:rPr>
        <w:t>Sector 'E'</w:t>
      </w:r>
      <w:r w:rsidR="00401CBE">
        <w:rPr>
          <w:rFonts w:asciiTheme="majorHAnsi" w:hAnsiTheme="majorHAnsi"/>
          <w:sz w:val="24"/>
          <w:szCs w:val="24"/>
        </w:rPr>
        <w:tab/>
      </w:r>
      <w:r w:rsidRPr="00401CBE">
        <w:rPr>
          <w:rFonts w:asciiTheme="majorHAnsi" w:hAnsiTheme="majorHAnsi"/>
          <w:sz w:val="24"/>
          <w:szCs w:val="24"/>
        </w:rPr>
        <w:t>Deputy Rector (Admin).</w:t>
      </w:r>
    </w:p>
    <w:p w14:paraId="05692674" w14:textId="6246C153" w:rsidR="00AA4150" w:rsidRPr="00401CBE" w:rsidRDefault="00AA4150">
      <w:pPr>
        <w:pStyle w:val="ListParagraph"/>
        <w:numPr>
          <w:ilvl w:val="0"/>
          <w:numId w:val="20"/>
        </w:numPr>
        <w:tabs>
          <w:tab w:val="left" w:leader="hyphen" w:pos="2880"/>
        </w:tabs>
        <w:spacing w:line="480" w:lineRule="auto"/>
        <w:rPr>
          <w:rFonts w:asciiTheme="majorHAnsi" w:hAnsiTheme="majorHAnsi"/>
          <w:sz w:val="24"/>
          <w:szCs w:val="24"/>
        </w:rPr>
      </w:pPr>
      <w:r w:rsidRPr="00401CBE">
        <w:rPr>
          <w:rFonts w:asciiTheme="majorHAnsi" w:hAnsiTheme="majorHAnsi"/>
          <w:sz w:val="24"/>
          <w:szCs w:val="24"/>
        </w:rPr>
        <w:t>Sector 'F'</w:t>
      </w:r>
      <w:r w:rsidR="00401CBE">
        <w:rPr>
          <w:rFonts w:asciiTheme="majorHAnsi" w:hAnsiTheme="majorHAnsi"/>
          <w:sz w:val="24"/>
          <w:szCs w:val="24"/>
        </w:rPr>
        <w:tab/>
      </w:r>
      <w:r w:rsidRPr="00401CBE">
        <w:rPr>
          <w:rFonts w:asciiTheme="majorHAnsi" w:hAnsiTheme="majorHAnsi"/>
          <w:sz w:val="24"/>
          <w:szCs w:val="24"/>
        </w:rPr>
        <w:t xml:space="preserve">Registrar. </w:t>
      </w:r>
    </w:p>
    <w:p w14:paraId="4F23A8BE" w14:textId="1A6B71EC" w:rsidR="00AA4150" w:rsidRPr="00401CBE" w:rsidRDefault="00AA4150">
      <w:pPr>
        <w:pStyle w:val="ListParagraph"/>
        <w:numPr>
          <w:ilvl w:val="0"/>
          <w:numId w:val="20"/>
        </w:numPr>
        <w:tabs>
          <w:tab w:val="left" w:leader="hyphen" w:pos="2880"/>
        </w:tabs>
        <w:spacing w:line="480" w:lineRule="auto"/>
        <w:rPr>
          <w:rFonts w:asciiTheme="majorHAnsi" w:hAnsiTheme="majorHAnsi"/>
          <w:sz w:val="24"/>
          <w:szCs w:val="24"/>
        </w:rPr>
      </w:pPr>
      <w:r w:rsidRPr="00401CBE">
        <w:rPr>
          <w:rFonts w:asciiTheme="majorHAnsi" w:hAnsiTheme="majorHAnsi"/>
          <w:sz w:val="24"/>
          <w:szCs w:val="24"/>
        </w:rPr>
        <w:t>Sector 'G'</w:t>
      </w:r>
      <w:r w:rsidR="00401CBE">
        <w:rPr>
          <w:rFonts w:asciiTheme="majorHAnsi" w:hAnsiTheme="majorHAnsi"/>
          <w:sz w:val="24"/>
          <w:szCs w:val="24"/>
        </w:rPr>
        <w:tab/>
      </w:r>
      <w:r w:rsidRPr="00401CBE">
        <w:rPr>
          <w:rFonts w:asciiTheme="majorHAnsi" w:hAnsiTheme="majorHAnsi"/>
          <w:sz w:val="24"/>
          <w:szCs w:val="24"/>
        </w:rPr>
        <w:t xml:space="preserve">Bursary. </w:t>
      </w:r>
    </w:p>
    <w:p w14:paraId="260D6EB8" w14:textId="719D6ADE" w:rsidR="00AA4150" w:rsidRPr="00401CBE" w:rsidRDefault="00AA4150">
      <w:pPr>
        <w:pStyle w:val="ListParagraph"/>
        <w:numPr>
          <w:ilvl w:val="0"/>
          <w:numId w:val="20"/>
        </w:numPr>
        <w:tabs>
          <w:tab w:val="left" w:leader="hyphen" w:pos="2880"/>
        </w:tabs>
        <w:spacing w:line="480" w:lineRule="auto"/>
        <w:rPr>
          <w:rFonts w:asciiTheme="majorHAnsi" w:hAnsiTheme="majorHAnsi"/>
          <w:sz w:val="24"/>
          <w:szCs w:val="24"/>
        </w:rPr>
      </w:pPr>
      <w:r w:rsidRPr="00401CBE">
        <w:rPr>
          <w:rFonts w:asciiTheme="majorHAnsi" w:hAnsiTheme="majorHAnsi"/>
          <w:sz w:val="24"/>
          <w:szCs w:val="24"/>
        </w:rPr>
        <w:t>Sector 'H'</w:t>
      </w:r>
      <w:r w:rsidR="00401CBE">
        <w:rPr>
          <w:rFonts w:asciiTheme="majorHAnsi" w:hAnsiTheme="majorHAnsi"/>
          <w:sz w:val="24"/>
          <w:szCs w:val="24"/>
        </w:rPr>
        <w:tab/>
      </w:r>
      <w:r w:rsidRPr="00401CBE">
        <w:rPr>
          <w:rFonts w:asciiTheme="majorHAnsi" w:hAnsiTheme="majorHAnsi"/>
          <w:sz w:val="24"/>
          <w:szCs w:val="24"/>
        </w:rPr>
        <w:t>Library.</w:t>
      </w:r>
    </w:p>
    <w:p w14:paraId="6C5D5FAF" w14:textId="1405E2C9" w:rsidR="00AA4150" w:rsidRPr="00401CBE" w:rsidRDefault="00AA4150">
      <w:pPr>
        <w:pStyle w:val="ListParagraph"/>
        <w:numPr>
          <w:ilvl w:val="0"/>
          <w:numId w:val="20"/>
        </w:numPr>
        <w:tabs>
          <w:tab w:val="left" w:leader="hyphen" w:pos="2880"/>
        </w:tabs>
        <w:spacing w:line="480" w:lineRule="auto"/>
        <w:rPr>
          <w:rFonts w:asciiTheme="majorHAnsi" w:hAnsiTheme="majorHAnsi"/>
          <w:sz w:val="24"/>
          <w:szCs w:val="24"/>
        </w:rPr>
      </w:pPr>
      <w:r w:rsidRPr="00401CBE">
        <w:rPr>
          <w:rFonts w:asciiTheme="majorHAnsi" w:hAnsiTheme="majorHAnsi"/>
          <w:sz w:val="24"/>
          <w:szCs w:val="24"/>
        </w:rPr>
        <w:t>Sector 'I</w:t>
      </w:r>
      <w:r w:rsidR="00401CBE">
        <w:rPr>
          <w:rFonts w:asciiTheme="majorHAnsi" w:hAnsiTheme="majorHAnsi"/>
          <w:sz w:val="24"/>
          <w:szCs w:val="24"/>
        </w:rPr>
        <w:t>’</w:t>
      </w:r>
      <w:r w:rsidR="00401CBE">
        <w:rPr>
          <w:rFonts w:asciiTheme="majorHAnsi" w:hAnsiTheme="majorHAnsi"/>
          <w:sz w:val="24"/>
          <w:szCs w:val="24"/>
        </w:rPr>
        <w:tab/>
      </w:r>
      <w:r w:rsidRPr="00401CBE">
        <w:rPr>
          <w:rFonts w:asciiTheme="majorHAnsi" w:hAnsiTheme="majorHAnsi"/>
          <w:sz w:val="24"/>
          <w:szCs w:val="24"/>
        </w:rPr>
        <w:t>Schools.</w:t>
      </w:r>
    </w:p>
    <w:p w14:paraId="2D92AFCD" w14:textId="09912CE8" w:rsidR="00AA4150" w:rsidRPr="0045013E" w:rsidRDefault="00AA4150">
      <w:pPr>
        <w:pStyle w:val="ListParagraph"/>
        <w:numPr>
          <w:ilvl w:val="0"/>
          <w:numId w:val="20"/>
        </w:numPr>
        <w:tabs>
          <w:tab w:val="left" w:leader="hyphen" w:pos="2880"/>
        </w:tabs>
        <w:spacing w:line="480" w:lineRule="auto"/>
        <w:rPr>
          <w:rFonts w:asciiTheme="majorHAnsi" w:hAnsiTheme="majorHAnsi"/>
          <w:sz w:val="24"/>
          <w:szCs w:val="24"/>
        </w:rPr>
      </w:pPr>
      <w:r w:rsidRPr="00401CBE">
        <w:rPr>
          <w:rFonts w:asciiTheme="majorHAnsi" w:hAnsiTheme="majorHAnsi"/>
          <w:sz w:val="24"/>
          <w:szCs w:val="24"/>
        </w:rPr>
        <w:t>Sector 'J'</w:t>
      </w:r>
      <w:r w:rsidR="00401CBE">
        <w:rPr>
          <w:rFonts w:asciiTheme="majorHAnsi" w:hAnsiTheme="majorHAnsi"/>
          <w:sz w:val="24"/>
          <w:szCs w:val="24"/>
        </w:rPr>
        <w:tab/>
      </w:r>
      <w:r w:rsidRPr="00401CBE">
        <w:rPr>
          <w:rFonts w:asciiTheme="majorHAnsi" w:hAnsiTheme="majorHAnsi"/>
          <w:sz w:val="24"/>
          <w:szCs w:val="24"/>
        </w:rPr>
        <w:t>Departments.</w:t>
      </w:r>
    </w:p>
    <w:p w14:paraId="6F6F18A5" w14:textId="21746320" w:rsidR="00AA4150" w:rsidRPr="00A1739A" w:rsidRDefault="00AA4150" w:rsidP="00923F60">
      <w:pPr>
        <w:spacing w:line="480" w:lineRule="auto"/>
        <w:rPr>
          <w:rFonts w:asciiTheme="majorHAnsi" w:hAnsiTheme="majorHAnsi"/>
          <w:sz w:val="24"/>
          <w:szCs w:val="24"/>
        </w:rPr>
      </w:pPr>
      <w:r w:rsidRPr="00A1739A">
        <w:rPr>
          <w:rFonts w:asciiTheme="majorHAnsi" w:hAnsiTheme="majorHAnsi"/>
          <w:b/>
          <w:bCs/>
          <w:sz w:val="24"/>
          <w:szCs w:val="24"/>
        </w:rPr>
        <w:lastRenderedPageBreak/>
        <w:t xml:space="preserve">3.4 </w:t>
      </w:r>
      <w:r w:rsidR="0045013E">
        <w:rPr>
          <w:rFonts w:asciiTheme="majorHAnsi" w:hAnsiTheme="majorHAnsi"/>
          <w:b/>
          <w:bCs/>
          <w:sz w:val="24"/>
          <w:szCs w:val="24"/>
        </w:rPr>
        <w:tab/>
      </w:r>
      <w:r w:rsidRPr="00A1739A">
        <w:rPr>
          <w:rFonts w:asciiTheme="majorHAnsi" w:hAnsiTheme="majorHAnsi"/>
          <w:b/>
          <w:bCs/>
          <w:sz w:val="24"/>
          <w:szCs w:val="24"/>
        </w:rPr>
        <w:t>THE ORGANISATION AND ITS ENVIRONMENT</w:t>
      </w:r>
    </w:p>
    <w:p w14:paraId="14117598" w14:textId="77777777" w:rsidR="00AA4150" w:rsidRPr="00A1739A" w:rsidRDefault="00AA4150" w:rsidP="00923F60">
      <w:pPr>
        <w:spacing w:line="480" w:lineRule="auto"/>
        <w:rPr>
          <w:rFonts w:asciiTheme="majorHAnsi" w:hAnsiTheme="majorHAnsi"/>
          <w:b/>
          <w:bCs/>
          <w:sz w:val="24"/>
          <w:szCs w:val="24"/>
        </w:rPr>
      </w:pPr>
      <w:r w:rsidRPr="00A1739A">
        <w:rPr>
          <w:rFonts w:asciiTheme="majorHAnsi" w:hAnsiTheme="majorHAnsi"/>
          <w:b/>
          <w:bCs/>
          <w:noProof/>
          <w:sz w:val="24"/>
          <w:szCs w:val="24"/>
        </w:rPr>
        <mc:AlternateContent>
          <mc:Choice Requires="wps">
            <w:drawing>
              <wp:anchor distT="0" distB="0" distL="114300" distR="114300" simplePos="0" relativeHeight="251710464" behindDoc="0" locked="0" layoutInCell="1" allowOverlap="1" wp14:anchorId="382E9BD5" wp14:editId="3C41E29B">
                <wp:simplePos x="0" y="0"/>
                <wp:positionH relativeFrom="column">
                  <wp:posOffset>1797685</wp:posOffset>
                </wp:positionH>
                <wp:positionV relativeFrom="paragraph">
                  <wp:posOffset>301625</wp:posOffset>
                </wp:positionV>
                <wp:extent cx="1714500" cy="346425"/>
                <wp:effectExtent l="0" t="0" r="19050" b="15875"/>
                <wp:wrapNone/>
                <wp:docPr id="14" name="Rectangle 14"/>
                <wp:cNvGraphicFramePr/>
                <a:graphic xmlns:a="http://schemas.openxmlformats.org/drawingml/2006/main">
                  <a:graphicData uri="http://schemas.microsoft.com/office/word/2010/wordprocessingShape">
                    <wps:wsp>
                      <wps:cNvSpPr/>
                      <wps:spPr>
                        <a:xfrm>
                          <a:off x="0" y="0"/>
                          <a:ext cx="1714500" cy="346425"/>
                        </a:xfrm>
                        <a:prstGeom prst="rect">
                          <a:avLst/>
                        </a:prstGeom>
                      </wps:spPr>
                      <wps:style>
                        <a:lnRef idx="2">
                          <a:schemeClr val="dk1"/>
                        </a:lnRef>
                        <a:fillRef idx="1">
                          <a:schemeClr val="lt1"/>
                        </a:fillRef>
                        <a:effectRef idx="0">
                          <a:schemeClr val="dk1"/>
                        </a:effectRef>
                        <a:fontRef idx="minor">
                          <a:schemeClr val="dk1"/>
                        </a:fontRef>
                      </wps:style>
                      <wps:txbx>
                        <w:txbxContent>
                          <w:p w14:paraId="1CD5E84F" w14:textId="77777777" w:rsidR="002A7753" w:rsidRPr="00EC3D19" w:rsidRDefault="002A7753" w:rsidP="00AA4150">
                            <w:pPr>
                              <w:jc w:val="center"/>
                            </w:pPr>
                            <w:r w:rsidRPr="00EC3D19">
                              <w:t xml:space="preserve">GOVERNING COUNCIL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2E9BD5" id="Rectangle 14" o:spid="_x0000_s1026" style="position:absolute;left:0;text-align:left;margin-left:141.55pt;margin-top:23.75pt;width:135pt;height:27.3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" fillcolor="white [3201]" strokecolor="black [3200]" strokeweight="2pt">
                <v:textbox>
                  <w:txbxContent>
                    <w:p w14:paraId="1CD5E84F" w14:textId="77777777" w:rsidR="002A7753" w:rsidRPr="00EC3D19" w:rsidRDefault="002A7753" w:rsidP="00AA4150">
                      <w:pPr>
                        <w:jc w:val="center"/>
                      </w:pPr>
                      <w:r w:rsidRPr="00EC3D19">
                        <w:t xml:space="preserve">GOVERNING COUNCIL </w:t>
                      </w:r>
                    </w:p>
                  </w:txbxContent>
                </v:textbox>
              </v:rect>
            </w:pict>
          </mc:Fallback>
        </mc:AlternateContent>
      </w:r>
    </w:p>
    <w:p w14:paraId="7CD9013C" w14:textId="77777777" w:rsidR="00AA4150" w:rsidRPr="00A1739A" w:rsidRDefault="00AA4150" w:rsidP="00923F60">
      <w:pPr>
        <w:spacing w:line="480" w:lineRule="auto"/>
        <w:rPr>
          <w:rFonts w:asciiTheme="majorHAnsi" w:hAnsiTheme="majorHAnsi"/>
          <w:b/>
          <w:bCs/>
          <w:sz w:val="24"/>
          <w:szCs w:val="24"/>
        </w:rPr>
      </w:pPr>
      <w:r w:rsidRPr="00A1739A">
        <w:rPr>
          <w:rFonts w:asciiTheme="majorHAnsi" w:hAnsiTheme="majorHAnsi"/>
          <w:b/>
          <w:bCs/>
          <w:noProof/>
          <w:sz w:val="24"/>
          <w:szCs w:val="24"/>
        </w:rPr>
        <mc:AlternateContent>
          <mc:Choice Requires="wps">
            <w:drawing>
              <wp:anchor distT="0" distB="0" distL="114300" distR="114300" simplePos="0" relativeHeight="251711488" behindDoc="0" locked="0" layoutInCell="1" allowOverlap="1" wp14:anchorId="4A0D94F9" wp14:editId="469F17BE">
                <wp:simplePos x="0" y="0"/>
                <wp:positionH relativeFrom="column">
                  <wp:posOffset>2622704</wp:posOffset>
                </wp:positionH>
                <wp:positionV relativeFrom="paragraph">
                  <wp:posOffset>326098</wp:posOffset>
                </wp:positionV>
                <wp:extent cx="10898" cy="4934465"/>
                <wp:effectExtent l="0" t="0" r="27305" b="19050"/>
                <wp:wrapNone/>
                <wp:docPr id="15" name="Straight Connector 15"/>
                <wp:cNvGraphicFramePr/>
                <a:graphic xmlns:a="http://schemas.openxmlformats.org/drawingml/2006/main">
                  <a:graphicData uri="http://schemas.microsoft.com/office/word/2010/wordprocessingShape">
                    <wps:wsp>
                      <wps:cNvCnPr/>
                      <wps:spPr>
                        <a:xfrm flipH="1">
                          <a:off x="0" y="0"/>
                          <a:ext cx="10898" cy="49344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782FCF19" id="Straight Connector 15" o:spid="_x0000_s1026" style="position:absolute;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6.5pt,25.7pt" to="207.35pt,4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" strokecolor="black [3040]"/>
            </w:pict>
          </mc:Fallback>
        </mc:AlternateContent>
      </w:r>
    </w:p>
    <w:p w14:paraId="2C1163C4" w14:textId="77777777" w:rsidR="00AA4150" w:rsidRPr="00A1739A" w:rsidRDefault="00AA4150" w:rsidP="00923F60">
      <w:pPr>
        <w:spacing w:line="480" w:lineRule="auto"/>
        <w:rPr>
          <w:rFonts w:asciiTheme="majorHAnsi" w:hAnsiTheme="majorHAnsi"/>
          <w:b/>
          <w:bCs/>
          <w:sz w:val="24"/>
          <w:szCs w:val="24"/>
        </w:rPr>
      </w:pPr>
      <w:r w:rsidRPr="00A1739A">
        <w:rPr>
          <w:rFonts w:asciiTheme="majorHAnsi" w:hAnsiTheme="majorHAnsi"/>
          <w:b/>
          <w:bCs/>
          <w:noProof/>
          <w:sz w:val="24"/>
          <w:szCs w:val="24"/>
        </w:rPr>
        <mc:AlternateContent>
          <mc:Choice Requires="wps">
            <w:drawing>
              <wp:anchor distT="0" distB="0" distL="114300" distR="114300" simplePos="0" relativeHeight="251712512" behindDoc="0" locked="0" layoutInCell="1" allowOverlap="1" wp14:anchorId="0455787A" wp14:editId="605EC025">
                <wp:simplePos x="0" y="0"/>
                <wp:positionH relativeFrom="column">
                  <wp:posOffset>1921399</wp:posOffset>
                </wp:positionH>
                <wp:positionV relativeFrom="paragraph">
                  <wp:posOffset>305435</wp:posOffset>
                </wp:positionV>
                <wp:extent cx="1424145" cy="320690"/>
                <wp:effectExtent l="0" t="0" r="24130" b="22225"/>
                <wp:wrapNone/>
                <wp:docPr id="16" name="Rectangle 16"/>
                <wp:cNvGraphicFramePr/>
                <a:graphic xmlns:a="http://schemas.openxmlformats.org/drawingml/2006/main">
                  <a:graphicData uri="http://schemas.microsoft.com/office/word/2010/wordprocessingShape">
                    <wps:wsp>
                      <wps:cNvSpPr/>
                      <wps:spPr>
                        <a:xfrm>
                          <a:off x="0" y="0"/>
                          <a:ext cx="1424145" cy="320690"/>
                        </a:xfrm>
                        <a:prstGeom prst="rect">
                          <a:avLst/>
                        </a:prstGeom>
                      </wps:spPr>
                      <wps:style>
                        <a:lnRef idx="2">
                          <a:schemeClr val="dk1"/>
                        </a:lnRef>
                        <a:fillRef idx="1">
                          <a:schemeClr val="lt1"/>
                        </a:fillRef>
                        <a:effectRef idx="0">
                          <a:schemeClr val="dk1"/>
                        </a:effectRef>
                        <a:fontRef idx="minor">
                          <a:schemeClr val="dk1"/>
                        </a:fontRef>
                      </wps:style>
                      <wps:txbx>
                        <w:txbxContent>
                          <w:p w14:paraId="4318F2F7" w14:textId="77777777" w:rsidR="002A7753" w:rsidRPr="00EC3D19" w:rsidRDefault="002A7753" w:rsidP="00AA4150">
                            <w:pPr>
                              <w:jc w:val="center"/>
                            </w:pPr>
                            <w:r w:rsidRPr="00EC3D19">
                              <w:t>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5787A" id="Rectangle 16" o:spid="_x0000_s1027" style="position:absolute;left:0;text-align:left;margin-left:151.3pt;margin-top:24.05pt;width:112.15pt;height:25.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" fillcolor="white [3201]" strokecolor="black [3200]" strokeweight="2pt">
                <v:textbox>
                  <w:txbxContent>
                    <w:p w14:paraId="4318F2F7" w14:textId="77777777" w:rsidR="002A7753" w:rsidRPr="00EC3D19" w:rsidRDefault="002A7753" w:rsidP="00AA4150">
                      <w:pPr>
                        <w:jc w:val="center"/>
                      </w:pPr>
                      <w:r w:rsidRPr="00EC3D19">
                        <w:t>RECTOR</w:t>
                      </w:r>
                    </w:p>
                  </w:txbxContent>
                </v:textbox>
              </v:rect>
            </w:pict>
          </mc:Fallback>
        </mc:AlternateContent>
      </w:r>
    </w:p>
    <w:p w14:paraId="322D318B" w14:textId="77777777" w:rsidR="00AA4150" w:rsidRPr="00A1739A" w:rsidRDefault="00AA4150" w:rsidP="00923F60">
      <w:pPr>
        <w:spacing w:line="480" w:lineRule="auto"/>
        <w:rPr>
          <w:rFonts w:asciiTheme="majorHAnsi" w:hAnsiTheme="majorHAnsi"/>
          <w:b/>
          <w:bCs/>
          <w:sz w:val="24"/>
          <w:szCs w:val="24"/>
        </w:rPr>
      </w:pPr>
      <w:r w:rsidRPr="00A1739A">
        <w:rPr>
          <w:rFonts w:asciiTheme="majorHAnsi" w:hAnsiTheme="majorHAnsi"/>
          <w:b/>
          <w:bCs/>
          <w:noProof/>
          <w:sz w:val="24"/>
          <w:szCs w:val="24"/>
        </w:rPr>
        <mc:AlternateContent>
          <mc:Choice Requires="wps">
            <w:drawing>
              <wp:anchor distT="45720" distB="45720" distL="114300" distR="114300" simplePos="0" relativeHeight="251781120" behindDoc="0" locked="0" layoutInCell="1" allowOverlap="1" wp14:anchorId="17114E68" wp14:editId="30545DE3">
                <wp:simplePos x="0" y="0"/>
                <wp:positionH relativeFrom="margin">
                  <wp:align>right</wp:align>
                </wp:positionH>
                <wp:positionV relativeFrom="paragraph">
                  <wp:posOffset>199390</wp:posOffset>
                </wp:positionV>
                <wp:extent cx="2219325" cy="333375"/>
                <wp:effectExtent l="0" t="0" r="0" b="0"/>
                <wp:wrapSquare wrapText="bothSides"/>
                <wp:docPr id="1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333375"/>
                        </a:xfrm>
                        <a:prstGeom prst="rect">
                          <a:avLst/>
                        </a:prstGeom>
                        <a:noFill/>
                        <a:ln w="9525">
                          <a:noFill/>
                          <a:miter lim="800000"/>
                          <a:headEnd/>
                          <a:tailEnd/>
                        </a:ln>
                      </wps:spPr>
                      <wps:txbx>
                        <w:txbxContent>
                          <w:p w14:paraId="07B31BB8" w14:textId="77777777" w:rsidR="002A7753" w:rsidRPr="00EC3D19" w:rsidRDefault="002A7753" w:rsidP="0045013E">
                            <w:pPr>
                              <w:pBdr>
                                <w:top w:val="single" w:sz="4" w:space="1" w:color="auto"/>
                                <w:left w:val="single" w:sz="4" w:space="4" w:color="auto"/>
                                <w:bottom w:val="single" w:sz="4" w:space="1" w:color="auto"/>
                                <w:right w:val="single" w:sz="4" w:space="4" w:color="auto"/>
                              </w:pBdr>
                            </w:pPr>
                            <w:r w:rsidRPr="00EC3D19">
                              <w:t>PERSONAL SEC TO THE RECTOR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114E68" id="_x0000_t202" coordsize="21600,21600" o:spt="202" path="m,l,21600r21600,l21600,xe">
                <v:stroke joinstyle="miter"/>
                <v:path gradientshapeok="t" o:connecttype="rect"/>
              </v:shapetype>
              <v:shape id="Text Box 2" o:spid="_x0000_s1028" type="#_x0000_t202" style="position:absolute;left:0;text-align:left;margin-left:123.55pt;margin-top:15.7pt;width:174.75pt;height:26.25pt;z-index:2517811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" filled="f" stroked="f">
                <v:textbox>
                  <w:txbxContent>
                    <w:p w14:paraId="07B31BB8" w14:textId="77777777" w:rsidR="002A7753" w:rsidRPr="00EC3D19" w:rsidRDefault="002A7753" w:rsidP="0045013E">
                      <w:pPr>
                        <w:pBdr>
                          <w:top w:val="single" w:sz="4" w:space="1" w:color="auto"/>
                          <w:left w:val="single" w:sz="4" w:space="4" w:color="auto"/>
                          <w:bottom w:val="single" w:sz="4" w:space="1" w:color="auto"/>
                          <w:right w:val="single" w:sz="4" w:space="4" w:color="auto"/>
                        </w:pBdr>
                      </w:pPr>
                      <w:r w:rsidRPr="00EC3D19">
                        <w:t>PERSONAL SEC TO THE RECTOR</w:t>
                      </w:r>
                    </w:p>
                  </w:txbxContent>
                </v:textbox>
                <w10:wrap type="square" anchorx="margin"/>
              </v:shape>
            </w:pict>
          </mc:Fallback>
        </mc:AlternateContent>
      </w:r>
    </w:p>
    <w:p w14:paraId="0AD26516" w14:textId="6D3CCAFA" w:rsidR="00AA4150" w:rsidRPr="00A1739A" w:rsidRDefault="0045013E" w:rsidP="00923F60">
      <w:pPr>
        <w:spacing w:line="480" w:lineRule="auto"/>
        <w:rPr>
          <w:rFonts w:asciiTheme="majorHAnsi" w:hAnsiTheme="majorHAnsi"/>
          <w:b/>
          <w:bCs/>
          <w:sz w:val="24"/>
          <w:szCs w:val="24"/>
        </w:rPr>
      </w:pPr>
      <w:r w:rsidRPr="00A1739A">
        <w:rPr>
          <w:rFonts w:asciiTheme="majorHAnsi" w:hAnsiTheme="majorHAnsi"/>
          <w:b/>
          <w:bCs/>
          <w:noProof/>
          <w:sz w:val="24"/>
          <w:szCs w:val="24"/>
        </w:rPr>
        <mc:AlternateContent>
          <mc:Choice Requires="wps">
            <w:drawing>
              <wp:anchor distT="45720" distB="45720" distL="114300" distR="114300" simplePos="0" relativeHeight="251780096" behindDoc="0" locked="0" layoutInCell="1" allowOverlap="1" wp14:anchorId="7546477B" wp14:editId="0BCF71FB">
                <wp:simplePos x="0" y="0"/>
                <wp:positionH relativeFrom="column">
                  <wp:posOffset>866775</wp:posOffset>
                </wp:positionH>
                <wp:positionV relativeFrom="paragraph">
                  <wp:posOffset>108585</wp:posOffset>
                </wp:positionV>
                <wp:extent cx="1257300" cy="30988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09880"/>
                        </a:xfrm>
                        <a:prstGeom prst="rect">
                          <a:avLst/>
                        </a:prstGeom>
                        <a:noFill/>
                        <a:ln w="9525">
                          <a:noFill/>
                          <a:miter lim="800000"/>
                          <a:headEnd/>
                          <a:tailEnd/>
                        </a:ln>
                      </wps:spPr>
                      <wps:txbx>
                        <w:txbxContent>
                          <w:p w14:paraId="5E298269" w14:textId="77777777" w:rsidR="002A7753" w:rsidRPr="00EC3D19" w:rsidRDefault="002A7753" w:rsidP="0045013E">
                            <w:pPr>
                              <w:pBdr>
                                <w:top w:val="single" w:sz="4" w:space="1" w:color="auto"/>
                                <w:left w:val="single" w:sz="4" w:space="4" w:color="auto"/>
                                <w:bottom w:val="single" w:sz="4" w:space="1" w:color="auto"/>
                                <w:right w:val="single" w:sz="4" w:space="4" w:color="auto"/>
                              </w:pBdr>
                              <w:rPr>
                                <w:rFonts w:ascii="Cambria" w:hAnsi="Cambria"/>
                                <w:sz w:val="20"/>
                              </w:rPr>
                            </w:pPr>
                            <w:r w:rsidRPr="00EC3D19">
                              <w:rPr>
                                <w:rFonts w:ascii="Cambria" w:hAnsi="Cambria"/>
                                <w:sz w:val="20"/>
                              </w:rPr>
                              <w:t>ACADEMIC 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46477B" id="_x0000_s1029" type="#_x0000_t202" style="position:absolute;left:0;text-align:left;margin-left:68.25pt;margin-top:8.55pt;width:99pt;height:24.4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" filled="f" stroked="f">
                <v:textbox>
                  <w:txbxContent>
                    <w:p w14:paraId="5E298269" w14:textId="77777777" w:rsidR="002A7753" w:rsidRPr="00EC3D19" w:rsidRDefault="002A7753" w:rsidP="0045013E">
                      <w:pPr>
                        <w:pBdr>
                          <w:top w:val="single" w:sz="4" w:space="1" w:color="auto"/>
                          <w:left w:val="single" w:sz="4" w:space="4" w:color="auto"/>
                          <w:bottom w:val="single" w:sz="4" w:space="1" w:color="auto"/>
                          <w:right w:val="single" w:sz="4" w:space="4" w:color="auto"/>
                        </w:pBdr>
                        <w:rPr>
                          <w:rFonts w:ascii="Cambria" w:hAnsi="Cambria"/>
                          <w:sz w:val="20"/>
                        </w:rPr>
                      </w:pPr>
                      <w:r w:rsidRPr="00EC3D19">
                        <w:rPr>
                          <w:rFonts w:ascii="Cambria" w:hAnsi="Cambria"/>
                          <w:sz w:val="20"/>
                        </w:rPr>
                        <w:t>ACADEMIC BOARD</w:t>
                      </w:r>
                    </w:p>
                  </w:txbxContent>
                </v:textbox>
                <w10:wrap type="square"/>
              </v:shape>
            </w:pict>
          </mc:Fallback>
        </mc:AlternateContent>
      </w:r>
      <w:r w:rsidR="00AA4150" w:rsidRPr="00A1739A">
        <w:rPr>
          <w:rFonts w:asciiTheme="majorHAnsi" w:hAnsiTheme="majorHAnsi"/>
          <w:b/>
          <w:bCs/>
          <w:noProof/>
          <w:sz w:val="24"/>
          <w:szCs w:val="24"/>
        </w:rPr>
        <mc:AlternateContent>
          <mc:Choice Requires="wps">
            <w:drawing>
              <wp:anchor distT="0" distB="0" distL="114300" distR="114300" simplePos="0" relativeHeight="251719680" behindDoc="0" locked="0" layoutInCell="1" allowOverlap="1" wp14:anchorId="3C59B8E8" wp14:editId="4612DEAA">
                <wp:simplePos x="0" y="0"/>
                <wp:positionH relativeFrom="column">
                  <wp:posOffset>2639060</wp:posOffset>
                </wp:positionH>
                <wp:positionV relativeFrom="paragraph">
                  <wp:posOffset>45938</wp:posOffset>
                </wp:positionV>
                <wp:extent cx="1104900" cy="0"/>
                <wp:effectExtent l="0" t="0" r="0" b="0"/>
                <wp:wrapNone/>
                <wp:docPr id="62" name="Straight Connector 62"/>
                <wp:cNvGraphicFramePr/>
                <a:graphic xmlns:a="http://schemas.openxmlformats.org/drawingml/2006/main">
                  <a:graphicData uri="http://schemas.microsoft.com/office/word/2010/wordprocessingShape">
                    <wps:wsp>
                      <wps:cNvCnPr/>
                      <wps:spPr>
                        <a:xfrm flipH="1">
                          <a:off x="0" y="0"/>
                          <a:ext cx="1104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7FC131F3" id="Straight Connector 62" o:spid="_x0000_s1026" style="position:absolute;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7.8pt,3.6pt" to="294.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" strokecolor="black [3040]"/>
            </w:pict>
          </mc:Fallback>
        </mc:AlternateContent>
      </w:r>
      <w:r w:rsidR="00AA4150" w:rsidRPr="00A1739A">
        <w:rPr>
          <w:rFonts w:asciiTheme="majorHAnsi" w:hAnsiTheme="majorHAnsi"/>
          <w:b/>
          <w:bCs/>
          <w:noProof/>
          <w:sz w:val="24"/>
          <w:szCs w:val="24"/>
        </w:rPr>
        <mc:AlternateContent>
          <mc:Choice Requires="wps">
            <w:drawing>
              <wp:anchor distT="0" distB="0" distL="114300" distR="114300" simplePos="0" relativeHeight="251718656" behindDoc="0" locked="0" layoutInCell="1" allowOverlap="1" wp14:anchorId="0E78575F" wp14:editId="41F09863">
                <wp:simplePos x="0" y="0"/>
                <wp:positionH relativeFrom="column">
                  <wp:posOffset>2062480</wp:posOffset>
                </wp:positionH>
                <wp:positionV relativeFrom="paragraph">
                  <wp:posOffset>251242</wp:posOffset>
                </wp:positionV>
                <wp:extent cx="563245" cy="0"/>
                <wp:effectExtent l="0" t="0" r="0" b="0"/>
                <wp:wrapNone/>
                <wp:docPr id="61" name="Straight Connector 61"/>
                <wp:cNvGraphicFramePr/>
                <a:graphic xmlns:a="http://schemas.openxmlformats.org/drawingml/2006/main">
                  <a:graphicData uri="http://schemas.microsoft.com/office/word/2010/wordprocessingShape">
                    <wps:wsp>
                      <wps:cNvCnPr/>
                      <wps:spPr>
                        <a:xfrm flipH="1">
                          <a:off x="0" y="0"/>
                          <a:ext cx="5632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7C09C5F1" id="Straight Connector 61" o:spid="_x0000_s1026" style="position:absolute;flip:x;z-index:251718656;visibility:visible;mso-wrap-style:square;mso-wrap-distance-left:9pt;mso-wrap-distance-top:0;mso-wrap-distance-right:9pt;mso-wrap-distance-bottom:0;mso-position-horizontal:absolute;mso-position-horizontal-relative:text;mso-position-vertical:absolute;mso-position-vertical-relative:text" from="162.4pt,19.8pt" to="206.7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" strokecolor="black [3040]"/>
            </w:pict>
          </mc:Fallback>
        </mc:AlternateContent>
      </w:r>
    </w:p>
    <w:p w14:paraId="447CAA53" w14:textId="77777777" w:rsidR="00AA4150" w:rsidRPr="00A1739A" w:rsidRDefault="00AA4150" w:rsidP="00923F60">
      <w:pPr>
        <w:spacing w:line="480" w:lineRule="auto"/>
        <w:rPr>
          <w:rFonts w:asciiTheme="majorHAnsi" w:hAnsiTheme="majorHAnsi"/>
          <w:b/>
          <w:bCs/>
          <w:sz w:val="24"/>
          <w:szCs w:val="24"/>
        </w:rPr>
      </w:pPr>
      <w:r w:rsidRPr="00A1739A">
        <w:rPr>
          <w:rFonts w:asciiTheme="majorHAnsi" w:hAnsiTheme="majorHAnsi"/>
          <w:b/>
          <w:bCs/>
          <w:noProof/>
          <w:sz w:val="24"/>
          <w:szCs w:val="24"/>
        </w:rPr>
        <mc:AlternateContent>
          <mc:Choice Requires="wps">
            <w:drawing>
              <wp:anchor distT="0" distB="0" distL="114300" distR="114300" simplePos="0" relativeHeight="251724800" behindDoc="0" locked="0" layoutInCell="1" allowOverlap="1" wp14:anchorId="12B6ABDE" wp14:editId="7A5FF420">
                <wp:simplePos x="0" y="0"/>
                <wp:positionH relativeFrom="column">
                  <wp:posOffset>4364677</wp:posOffset>
                </wp:positionH>
                <wp:positionV relativeFrom="paragraph">
                  <wp:posOffset>40765</wp:posOffset>
                </wp:positionV>
                <wp:extent cx="0" cy="1581240"/>
                <wp:effectExtent l="0" t="0" r="38100" b="19050"/>
                <wp:wrapNone/>
                <wp:docPr id="67" name="Straight Connector 67"/>
                <wp:cNvGraphicFramePr/>
                <a:graphic xmlns:a="http://schemas.openxmlformats.org/drawingml/2006/main">
                  <a:graphicData uri="http://schemas.microsoft.com/office/word/2010/wordprocessingShape">
                    <wps:wsp>
                      <wps:cNvCnPr/>
                      <wps:spPr>
                        <a:xfrm>
                          <a:off x="0" y="0"/>
                          <a:ext cx="0" cy="1581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32815383" id="Straight Connector 67"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7pt,3.2pt" to="343.7pt,12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" strokecolor="black [3040]"/>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22752" behindDoc="0" locked="0" layoutInCell="1" allowOverlap="1" wp14:anchorId="71CF8651" wp14:editId="1E1079E3">
                <wp:simplePos x="0" y="0"/>
                <wp:positionH relativeFrom="column">
                  <wp:posOffset>2682777</wp:posOffset>
                </wp:positionH>
                <wp:positionV relativeFrom="paragraph">
                  <wp:posOffset>146779</wp:posOffset>
                </wp:positionV>
                <wp:extent cx="662341" cy="519637"/>
                <wp:effectExtent l="0" t="0" r="23495" b="13970"/>
                <wp:wrapNone/>
                <wp:docPr id="65" name="Rectangle 65"/>
                <wp:cNvGraphicFramePr/>
                <a:graphic xmlns:a="http://schemas.openxmlformats.org/drawingml/2006/main">
                  <a:graphicData uri="http://schemas.microsoft.com/office/word/2010/wordprocessingShape">
                    <wps:wsp>
                      <wps:cNvSpPr/>
                      <wps:spPr>
                        <a:xfrm>
                          <a:off x="0" y="0"/>
                          <a:ext cx="662341" cy="519637"/>
                        </a:xfrm>
                        <a:prstGeom prst="rect">
                          <a:avLst/>
                        </a:prstGeom>
                      </wps:spPr>
                      <wps:style>
                        <a:lnRef idx="2">
                          <a:schemeClr val="dk1"/>
                        </a:lnRef>
                        <a:fillRef idx="1">
                          <a:schemeClr val="lt1"/>
                        </a:fillRef>
                        <a:effectRef idx="0">
                          <a:schemeClr val="dk1"/>
                        </a:effectRef>
                        <a:fontRef idx="minor">
                          <a:schemeClr val="dk1"/>
                        </a:fontRef>
                      </wps:style>
                      <wps:txbx>
                        <w:txbxContent>
                          <w:p w14:paraId="43DC4CE0" w14:textId="77777777" w:rsidR="002A7753" w:rsidRPr="00EC3D19" w:rsidRDefault="002A7753" w:rsidP="00AA4150">
                            <w:pPr>
                              <w:jc w:val="center"/>
                              <w:rPr>
                                <w:rFonts w:ascii="Cambria" w:hAnsi="Cambria"/>
                                <w:sz w:val="16"/>
                                <w:szCs w:val="16"/>
                              </w:rPr>
                            </w:pPr>
                            <w:r w:rsidRPr="00EC3D19">
                              <w:rPr>
                                <w:rFonts w:ascii="Cambria" w:hAnsi="Cambria"/>
                                <w:sz w:val="16"/>
                                <w:szCs w:val="16"/>
                              </w:rPr>
                              <w:t>DEPUTY RECTOR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CF8651" id="Rectangle 65" o:spid="_x0000_s1030" style="position:absolute;left:0;text-align:left;margin-left:211.25pt;margin-top:11.55pt;width:52.15pt;height:40.9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" fillcolor="white [3201]" strokecolor="black [3200]" strokeweight="2pt">
                <v:textbox>
                  <w:txbxContent>
                    <w:p w14:paraId="43DC4CE0" w14:textId="77777777" w:rsidR="002A7753" w:rsidRPr="00EC3D19" w:rsidRDefault="002A7753" w:rsidP="00AA4150">
                      <w:pPr>
                        <w:jc w:val="center"/>
                        <w:rPr>
                          <w:rFonts w:ascii="Cambria" w:hAnsi="Cambria"/>
                          <w:sz w:val="16"/>
                          <w:szCs w:val="16"/>
                        </w:rPr>
                      </w:pPr>
                      <w:r w:rsidRPr="00EC3D19">
                        <w:rPr>
                          <w:rFonts w:ascii="Cambria" w:hAnsi="Cambria"/>
                          <w:sz w:val="16"/>
                          <w:szCs w:val="16"/>
                        </w:rPr>
                        <w:t>DEPUTY RECTOR ADMIN</w:t>
                      </w:r>
                    </w:p>
                  </w:txbxContent>
                </v:textbox>
              </v:rect>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17632" behindDoc="0" locked="0" layoutInCell="1" allowOverlap="1" wp14:anchorId="3AAA3B69" wp14:editId="675EFBD9">
                <wp:simplePos x="0" y="0"/>
                <wp:positionH relativeFrom="column">
                  <wp:posOffset>1182986</wp:posOffset>
                </wp:positionH>
                <wp:positionV relativeFrom="paragraph">
                  <wp:posOffset>44972</wp:posOffset>
                </wp:positionV>
                <wp:extent cx="1270" cy="184087"/>
                <wp:effectExtent l="0" t="0" r="36830" b="26035"/>
                <wp:wrapNone/>
                <wp:docPr id="60" name="Straight Connector 60"/>
                <wp:cNvGraphicFramePr/>
                <a:graphic xmlns:a="http://schemas.openxmlformats.org/drawingml/2006/main">
                  <a:graphicData uri="http://schemas.microsoft.com/office/word/2010/wordprocessingShape">
                    <wps:wsp>
                      <wps:cNvCnPr/>
                      <wps:spPr>
                        <a:xfrm flipH="1">
                          <a:off x="0" y="0"/>
                          <a:ext cx="1270" cy="18408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05339852" id="Straight Connector 60" o:spid="_x0000_s1026" style="position:absolute;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15pt,3.55pt" to="93.2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" strokecolor="black [3040]"/>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16608" behindDoc="0" locked="0" layoutInCell="1" allowOverlap="1" wp14:anchorId="742F319F" wp14:editId="19017129">
                <wp:simplePos x="0" y="0"/>
                <wp:positionH relativeFrom="column">
                  <wp:posOffset>1008611</wp:posOffset>
                </wp:positionH>
                <wp:positionV relativeFrom="paragraph">
                  <wp:posOffset>229004</wp:posOffset>
                </wp:positionV>
                <wp:extent cx="1212042" cy="459971"/>
                <wp:effectExtent l="0" t="0" r="26670" b="16510"/>
                <wp:wrapNone/>
                <wp:docPr id="59" name="Rectangle 59"/>
                <wp:cNvGraphicFramePr/>
                <a:graphic xmlns:a="http://schemas.openxmlformats.org/drawingml/2006/main">
                  <a:graphicData uri="http://schemas.microsoft.com/office/word/2010/wordprocessingShape">
                    <wps:wsp>
                      <wps:cNvSpPr/>
                      <wps:spPr>
                        <a:xfrm>
                          <a:off x="0" y="0"/>
                          <a:ext cx="1212042" cy="459971"/>
                        </a:xfrm>
                        <a:prstGeom prst="rect">
                          <a:avLst/>
                        </a:prstGeom>
                      </wps:spPr>
                      <wps:style>
                        <a:lnRef idx="2">
                          <a:schemeClr val="dk1"/>
                        </a:lnRef>
                        <a:fillRef idx="1">
                          <a:schemeClr val="lt1"/>
                        </a:fillRef>
                        <a:effectRef idx="0">
                          <a:schemeClr val="dk1"/>
                        </a:effectRef>
                        <a:fontRef idx="minor">
                          <a:schemeClr val="dk1"/>
                        </a:fontRef>
                      </wps:style>
                      <wps:txbx>
                        <w:txbxContent>
                          <w:p w14:paraId="7E18A3F6" w14:textId="77777777" w:rsidR="002A7753" w:rsidRPr="00EC3D19" w:rsidRDefault="002A7753" w:rsidP="00AA4150">
                            <w:pPr>
                              <w:jc w:val="center"/>
                              <w:rPr>
                                <w:rFonts w:ascii="Cambria" w:hAnsi="Cambria"/>
                                <w:sz w:val="18"/>
                                <w:szCs w:val="18"/>
                              </w:rPr>
                            </w:pPr>
                            <w:r w:rsidRPr="00EC3D19">
                              <w:rPr>
                                <w:rFonts w:ascii="Cambria" w:hAnsi="Cambria"/>
                                <w:sz w:val="18"/>
                                <w:szCs w:val="18"/>
                              </w:rPr>
                              <w:t>DEPUTY RECTOR ACADEMIC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2F319F" id="Rectangle 59" o:spid="_x0000_s1031" style="position:absolute;left:0;text-align:left;margin-left:79.4pt;margin-top:18.05pt;width:95.45pt;height:36.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" fillcolor="white [3201]" strokecolor="black [3200]" strokeweight="2pt">
                <v:textbox>
                  <w:txbxContent>
                    <w:p w14:paraId="7E18A3F6" w14:textId="77777777" w:rsidR="002A7753" w:rsidRPr="00EC3D19" w:rsidRDefault="002A7753" w:rsidP="00AA4150">
                      <w:pPr>
                        <w:jc w:val="center"/>
                        <w:rPr>
                          <w:rFonts w:ascii="Cambria" w:hAnsi="Cambria"/>
                          <w:sz w:val="18"/>
                          <w:szCs w:val="18"/>
                        </w:rPr>
                      </w:pPr>
                      <w:r w:rsidRPr="00EC3D19">
                        <w:rPr>
                          <w:rFonts w:ascii="Cambria" w:hAnsi="Cambria"/>
                          <w:sz w:val="18"/>
                          <w:szCs w:val="18"/>
                        </w:rPr>
                        <w:t>DEPUTY RECTOR ACADEMIC</w:t>
                      </w:r>
                    </w:p>
                  </w:txbxContent>
                </v:textbox>
              </v:rect>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14560" behindDoc="0" locked="0" layoutInCell="1" allowOverlap="1" wp14:anchorId="0DF3D758" wp14:editId="0A8725B8">
                <wp:simplePos x="0" y="0"/>
                <wp:positionH relativeFrom="column">
                  <wp:posOffset>-764771</wp:posOffset>
                </wp:positionH>
                <wp:positionV relativeFrom="paragraph">
                  <wp:posOffset>245630</wp:posOffset>
                </wp:positionV>
                <wp:extent cx="1737071" cy="294640"/>
                <wp:effectExtent l="0" t="0" r="15875" b="10160"/>
                <wp:wrapNone/>
                <wp:docPr id="57" name="Rectangle 57"/>
                <wp:cNvGraphicFramePr/>
                <a:graphic xmlns:a="http://schemas.openxmlformats.org/drawingml/2006/main">
                  <a:graphicData uri="http://schemas.microsoft.com/office/word/2010/wordprocessingShape">
                    <wps:wsp>
                      <wps:cNvSpPr/>
                      <wps:spPr>
                        <a:xfrm>
                          <a:off x="0" y="0"/>
                          <a:ext cx="1737071" cy="294640"/>
                        </a:xfrm>
                        <a:prstGeom prst="rect">
                          <a:avLst/>
                        </a:prstGeom>
                      </wps:spPr>
                      <wps:style>
                        <a:lnRef idx="2">
                          <a:schemeClr val="dk1"/>
                        </a:lnRef>
                        <a:fillRef idx="1">
                          <a:schemeClr val="lt1"/>
                        </a:fillRef>
                        <a:effectRef idx="0">
                          <a:schemeClr val="dk1"/>
                        </a:effectRef>
                        <a:fontRef idx="minor">
                          <a:schemeClr val="dk1"/>
                        </a:fontRef>
                      </wps:style>
                      <wps:txbx>
                        <w:txbxContent>
                          <w:p w14:paraId="302A88E5" w14:textId="77777777" w:rsidR="002A7753" w:rsidRPr="00EC3D19" w:rsidRDefault="002A7753" w:rsidP="00AA4150">
                            <w:pPr>
                              <w:jc w:val="center"/>
                              <w:rPr>
                                <w:rFonts w:ascii="Cambria" w:hAnsi="Cambria"/>
                                <w:sz w:val="20"/>
                              </w:rPr>
                            </w:pPr>
                            <w:r w:rsidRPr="00EC3D19">
                              <w:rPr>
                                <w:rFonts w:ascii="Cambria" w:hAnsi="Cambria"/>
                                <w:sz w:val="20"/>
                              </w:rPr>
                              <w:t>POLYTECHNIC LIBERIAN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F3D758" id="Rectangle 57" o:spid="_x0000_s1032" style="position:absolute;left:0;text-align:left;margin-left:-60.2pt;margin-top:19.35pt;width:136.8pt;height:23.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" fillcolor="white [3201]" strokecolor="black [3200]" strokeweight="2pt">
                <v:textbox>
                  <w:txbxContent>
                    <w:p w14:paraId="302A88E5" w14:textId="77777777" w:rsidR="002A7753" w:rsidRPr="00EC3D19" w:rsidRDefault="002A7753" w:rsidP="00AA4150">
                      <w:pPr>
                        <w:jc w:val="center"/>
                        <w:rPr>
                          <w:rFonts w:ascii="Cambria" w:hAnsi="Cambria"/>
                          <w:sz w:val="20"/>
                        </w:rPr>
                      </w:pPr>
                      <w:r w:rsidRPr="00EC3D19">
                        <w:rPr>
                          <w:rFonts w:ascii="Cambria" w:hAnsi="Cambria"/>
                          <w:sz w:val="20"/>
                        </w:rPr>
                        <w:t>POLYTECHNIC LIBERIAN</w:t>
                      </w:r>
                    </w:p>
                  </w:txbxContent>
                </v:textbox>
              </v:rect>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21728" behindDoc="0" locked="0" layoutInCell="1" allowOverlap="1" wp14:anchorId="31D8A562" wp14:editId="3AF32CF5">
                <wp:simplePos x="0" y="0"/>
                <wp:positionH relativeFrom="column">
                  <wp:posOffset>2888209</wp:posOffset>
                </wp:positionH>
                <wp:positionV relativeFrom="paragraph">
                  <wp:posOffset>50710</wp:posOffset>
                </wp:positionV>
                <wp:extent cx="1670" cy="203682"/>
                <wp:effectExtent l="0" t="0" r="36830" b="25400"/>
                <wp:wrapNone/>
                <wp:docPr id="64" name="Straight Connector 64"/>
                <wp:cNvGraphicFramePr/>
                <a:graphic xmlns:a="http://schemas.openxmlformats.org/drawingml/2006/main">
                  <a:graphicData uri="http://schemas.microsoft.com/office/word/2010/wordprocessingShape">
                    <wps:wsp>
                      <wps:cNvCnPr/>
                      <wps:spPr>
                        <a:xfrm flipH="1">
                          <a:off x="0" y="0"/>
                          <a:ext cx="1670" cy="2036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416CCB7E" id="Straight Connector 64" o:spid="_x0000_s1026" style="position:absolute;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4pt,4pt" to="227.5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" strokecolor="black [3040]"/>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15584" behindDoc="0" locked="0" layoutInCell="1" allowOverlap="1" wp14:anchorId="3A6D7214" wp14:editId="7DBEBA63">
                <wp:simplePos x="0" y="0"/>
                <wp:positionH relativeFrom="column">
                  <wp:posOffset>294687</wp:posOffset>
                </wp:positionH>
                <wp:positionV relativeFrom="paragraph">
                  <wp:posOffset>44128</wp:posOffset>
                </wp:positionV>
                <wp:extent cx="1670" cy="203682"/>
                <wp:effectExtent l="0" t="0" r="36830" b="25400"/>
                <wp:wrapNone/>
                <wp:docPr id="58" name="Straight Connector 58"/>
                <wp:cNvGraphicFramePr/>
                <a:graphic xmlns:a="http://schemas.openxmlformats.org/drawingml/2006/main">
                  <a:graphicData uri="http://schemas.microsoft.com/office/word/2010/wordprocessingShape">
                    <wps:wsp>
                      <wps:cNvCnPr/>
                      <wps:spPr>
                        <a:xfrm flipH="1">
                          <a:off x="0" y="0"/>
                          <a:ext cx="1670" cy="2036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103FF6E4" id="Straight Connector 58"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pt,3.45pt" to="23.3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" strokecolor="black [3040]"/>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13536" behindDoc="0" locked="0" layoutInCell="1" allowOverlap="1" wp14:anchorId="01F978D3" wp14:editId="2DFE2967">
                <wp:simplePos x="0" y="0"/>
                <wp:positionH relativeFrom="column">
                  <wp:posOffset>295275</wp:posOffset>
                </wp:positionH>
                <wp:positionV relativeFrom="paragraph">
                  <wp:posOffset>43180</wp:posOffset>
                </wp:positionV>
                <wp:extent cx="4705350" cy="0"/>
                <wp:effectExtent l="0" t="0" r="0" b="0"/>
                <wp:wrapNone/>
                <wp:docPr id="18" name="Straight Connector 18"/>
                <wp:cNvGraphicFramePr/>
                <a:graphic xmlns:a="http://schemas.openxmlformats.org/drawingml/2006/main">
                  <a:graphicData uri="http://schemas.microsoft.com/office/word/2010/wordprocessingShape">
                    <wps:wsp>
                      <wps:cNvCnPr/>
                      <wps:spPr>
                        <a:xfrm>
                          <a:off x="0" y="0"/>
                          <a:ext cx="4705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5340AF8F" id="Straight Connector 18"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23.25pt,3.4pt" to="393.7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" strokecolor="black [3040]"/>
            </w:pict>
          </mc:Fallback>
        </mc:AlternateContent>
      </w:r>
    </w:p>
    <w:p w14:paraId="7D9F07DE" w14:textId="77777777" w:rsidR="00AA4150" w:rsidRPr="00A1739A" w:rsidRDefault="00AA4150" w:rsidP="00923F60">
      <w:pPr>
        <w:spacing w:line="480" w:lineRule="auto"/>
        <w:rPr>
          <w:rFonts w:asciiTheme="majorHAnsi" w:hAnsiTheme="majorHAnsi"/>
          <w:b/>
          <w:bCs/>
          <w:sz w:val="24"/>
          <w:szCs w:val="24"/>
        </w:rPr>
      </w:pPr>
    </w:p>
    <w:p w14:paraId="58FDC80F" w14:textId="77777777" w:rsidR="00AA4150" w:rsidRPr="00A1739A" w:rsidRDefault="00AA4150" w:rsidP="00923F60">
      <w:pPr>
        <w:spacing w:line="480" w:lineRule="auto"/>
        <w:rPr>
          <w:rFonts w:asciiTheme="majorHAnsi" w:hAnsiTheme="majorHAnsi"/>
          <w:b/>
          <w:bCs/>
          <w:sz w:val="24"/>
          <w:szCs w:val="24"/>
        </w:rPr>
      </w:pPr>
      <w:r w:rsidRPr="00A1739A">
        <w:rPr>
          <w:rFonts w:asciiTheme="majorHAnsi" w:hAnsiTheme="majorHAnsi"/>
          <w:b/>
          <w:bCs/>
          <w:noProof/>
          <w:sz w:val="24"/>
          <w:szCs w:val="24"/>
        </w:rPr>
        <mc:AlternateContent>
          <mc:Choice Requires="wps">
            <w:drawing>
              <wp:anchor distT="0" distB="0" distL="114300" distR="114300" simplePos="0" relativeHeight="251723776" behindDoc="0" locked="0" layoutInCell="1" allowOverlap="1" wp14:anchorId="51CE9A27" wp14:editId="7920CCDB">
                <wp:simplePos x="0" y="0"/>
                <wp:positionH relativeFrom="column">
                  <wp:posOffset>2755285</wp:posOffset>
                </wp:positionH>
                <wp:positionV relativeFrom="paragraph">
                  <wp:posOffset>109897</wp:posOffset>
                </wp:positionV>
                <wp:extent cx="1208458" cy="242570"/>
                <wp:effectExtent l="0" t="0" r="10795" b="24130"/>
                <wp:wrapNone/>
                <wp:docPr id="66" name="Rectangle 66"/>
                <wp:cNvGraphicFramePr/>
                <a:graphic xmlns:a="http://schemas.openxmlformats.org/drawingml/2006/main">
                  <a:graphicData uri="http://schemas.microsoft.com/office/word/2010/wordprocessingShape">
                    <wps:wsp>
                      <wps:cNvSpPr/>
                      <wps:spPr>
                        <a:xfrm>
                          <a:off x="0" y="0"/>
                          <a:ext cx="1208458" cy="242570"/>
                        </a:xfrm>
                        <a:prstGeom prst="rect">
                          <a:avLst/>
                        </a:prstGeom>
                      </wps:spPr>
                      <wps:style>
                        <a:lnRef idx="2">
                          <a:schemeClr val="dk1"/>
                        </a:lnRef>
                        <a:fillRef idx="1">
                          <a:schemeClr val="lt1"/>
                        </a:fillRef>
                        <a:effectRef idx="0">
                          <a:schemeClr val="dk1"/>
                        </a:effectRef>
                        <a:fontRef idx="minor">
                          <a:schemeClr val="dk1"/>
                        </a:fontRef>
                      </wps:style>
                      <wps:txbx>
                        <w:txbxContent>
                          <w:p w14:paraId="26D33FF5" w14:textId="77777777" w:rsidR="002A7753" w:rsidRPr="00EC3D19" w:rsidRDefault="002A7753" w:rsidP="00AA4150">
                            <w:pPr>
                              <w:jc w:val="center"/>
                              <w:rPr>
                                <w:rFonts w:ascii="Cambria" w:hAnsi="Cambria"/>
                                <w:sz w:val="16"/>
                                <w:szCs w:val="16"/>
                              </w:rPr>
                            </w:pPr>
                            <w:r w:rsidRPr="00EC3D19">
                              <w:rPr>
                                <w:rFonts w:ascii="Cambria" w:hAnsi="Cambria"/>
                                <w:sz w:val="16"/>
                                <w:szCs w:val="16"/>
                              </w:rPr>
                              <w:t xml:space="preserve">POLY GUEST HOUSE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CE9A27" id="Rectangle 66" o:spid="_x0000_s1033" style="position:absolute;left:0;text-align:left;margin-left:216.95pt;margin-top:8.65pt;width:95.15pt;height:19.1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" fillcolor="white [3201]" strokecolor="black [3200]" strokeweight="2pt">
                <v:textbox>
                  <w:txbxContent>
                    <w:p w14:paraId="26D33FF5" w14:textId="77777777" w:rsidR="002A7753" w:rsidRPr="00EC3D19" w:rsidRDefault="002A7753" w:rsidP="00AA4150">
                      <w:pPr>
                        <w:jc w:val="center"/>
                        <w:rPr>
                          <w:rFonts w:ascii="Cambria" w:hAnsi="Cambria"/>
                          <w:sz w:val="16"/>
                          <w:szCs w:val="16"/>
                        </w:rPr>
                      </w:pPr>
                      <w:r w:rsidRPr="00EC3D19">
                        <w:rPr>
                          <w:rFonts w:ascii="Cambria" w:hAnsi="Cambria"/>
                          <w:sz w:val="16"/>
                          <w:szCs w:val="16"/>
                        </w:rPr>
                        <w:t xml:space="preserve">POLY GUEST HOUSE </w:t>
                      </w:r>
                    </w:p>
                  </w:txbxContent>
                </v:textbox>
              </v:rect>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20704" behindDoc="0" locked="0" layoutInCell="1" allowOverlap="1" wp14:anchorId="6054F096" wp14:editId="5CF4EB49">
                <wp:simplePos x="0" y="0"/>
                <wp:positionH relativeFrom="column">
                  <wp:posOffset>1239979</wp:posOffset>
                </wp:positionH>
                <wp:positionV relativeFrom="paragraph">
                  <wp:posOffset>31573</wp:posOffset>
                </wp:positionV>
                <wp:extent cx="0" cy="534909"/>
                <wp:effectExtent l="0" t="0" r="38100" b="36830"/>
                <wp:wrapNone/>
                <wp:docPr id="63" name="Straight Connector 63"/>
                <wp:cNvGraphicFramePr/>
                <a:graphic xmlns:a="http://schemas.openxmlformats.org/drawingml/2006/main">
                  <a:graphicData uri="http://schemas.microsoft.com/office/word/2010/wordprocessingShape">
                    <wps:wsp>
                      <wps:cNvCnPr/>
                      <wps:spPr>
                        <a:xfrm>
                          <a:off x="0" y="0"/>
                          <a:ext cx="0" cy="53490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5FCB32CB" id="Straight Connector 63" o:spid="_x0000_s1026" style="position:absolute;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7.65pt,2.5pt" to="97.65pt,4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" strokecolor="black [3040]"/>
            </w:pict>
          </mc:Fallback>
        </mc:AlternateContent>
      </w:r>
    </w:p>
    <w:p w14:paraId="1AF0BD65" w14:textId="77777777" w:rsidR="00AA4150" w:rsidRPr="00A1739A" w:rsidRDefault="00AA4150" w:rsidP="00923F60">
      <w:pPr>
        <w:spacing w:line="480" w:lineRule="auto"/>
        <w:rPr>
          <w:rFonts w:asciiTheme="majorHAnsi" w:hAnsiTheme="majorHAnsi"/>
          <w:b/>
          <w:bCs/>
          <w:sz w:val="24"/>
          <w:szCs w:val="24"/>
        </w:rPr>
      </w:pPr>
      <w:r w:rsidRPr="00A1739A">
        <w:rPr>
          <w:rFonts w:asciiTheme="majorHAnsi" w:hAnsiTheme="majorHAnsi"/>
          <w:b/>
          <w:bCs/>
          <w:noProof/>
          <w:sz w:val="24"/>
          <w:szCs w:val="24"/>
        </w:rPr>
        <mc:AlternateContent>
          <mc:Choice Requires="wps">
            <w:drawing>
              <wp:anchor distT="0" distB="0" distL="114300" distR="114300" simplePos="0" relativeHeight="251786240" behindDoc="0" locked="0" layoutInCell="1" allowOverlap="1" wp14:anchorId="2010627B" wp14:editId="7B4F8F2D">
                <wp:simplePos x="0" y="0"/>
                <wp:positionH relativeFrom="column">
                  <wp:posOffset>-696558</wp:posOffset>
                </wp:positionH>
                <wp:positionV relativeFrom="paragraph">
                  <wp:posOffset>236855</wp:posOffset>
                </wp:positionV>
                <wp:extent cx="0" cy="138430"/>
                <wp:effectExtent l="0" t="0" r="38100" b="33020"/>
                <wp:wrapNone/>
                <wp:docPr id="192" name="Straight Connector 192"/>
                <wp:cNvGraphicFramePr/>
                <a:graphic xmlns:a="http://schemas.openxmlformats.org/drawingml/2006/main">
                  <a:graphicData uri="http://schemas.microsoft.com/office/word/2010/wordprocessingShape">
                    <wps:wsp>
                      <wps:cNvCnPr/>
                      <wps:spPr>
                        <a:xfrm>
                          <a:off x="0" y="0"/>
                          <a:ext cx="0" cy="138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0D3CC7ED" id="Straight Connector 192"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85pt,18.65pt" to="-54.85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" strokecolor="black [3040]"/>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25824" behindDoc="0" locked="0" layoutInCell="1" allowOverlap="1" wp14:anchorId="79A4EB8B" wp14:editId="4E257885">
                <wp:simplePos x="0" y="0"/>
                <wp:positionH relativeFrom="column">
                  <wp:posOffset>-708211</wp:posOffset>
                </wp:positionH>
                <wp:positionV relativeFrom="paragraph">
                  <wp:posOffset>239134</wp:posOffset>
                </wp:positionV>
                <wp:extent cx="2174950" cy="1307"/>
                <wp:effectExtent l="0" t="0" r="34925" b="36830"/>
                <wp:wrapNone/>
                <wp:docPr id="68" name="Straight Connector 68"/>
                <wp:cNvGraphicFramePr/>
                <a:graphic xmlns:a="http://schemas.openxmlformats.org/drawingml/2006/main">
                  <a:graphicData uri="http://schemas.microsoft.com/office/word/2010/wordprocessingShape">
                    <wps:wsp>
                      <wps:cNvCnPr/>
                      <wps:spPr>
                        <a:xfrm flipV="1">
                          <a:off x="0" y="0"/>
                          <a:ext cx="2174950" cy="13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3996B7B9" id="Straight Connector 68" o:spid="_x0000_s1026" style="position:absolute;flip:y;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75pt,18.85pt" to="115.5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" strokecolor="black [3040]"/>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34016" behindDoc="0" locked="0" layoutInCell="1" allowOverlap="1" wp14:anchorId="1421B492" wp14:editId="0BCCC63A">
                <wp:simplePos x="0" y="0"/>
                <wp:positionH relativeFrom="column">
                  <wp:posOffset>-415925</wp:posOffset>
                </wp:positionH>
                <wp:positionV relativeFrom="paragraph">
                  <wp:posOffset>382270</wp:posOffset>
                </wp:positionV>
                <wp:extent cx="417830" cy="414020"/>
                <wp:effectExtent l="0" t="0" r="20320" b="24130"/>
                <wp:wrapNone/>
                <wp:docPr id="76" name="Rectangle 76"/>
                <wp:cNvGraphicFramePr/>
                <a:graphic xmlns:a="http://schemas.openxmlformats.org/drawingml/2006/main">
                  <a:graphicData uri="http://schemas.microsoft.com/office/word/2010/wordprocessingShape">
                    <wps:wsp>
                      <wps:cNvSpPr/>
                      <wps:spPr>
                        <a:xfrm>
                          <a:off x="0" y="0"/>
                          <a:ext cx="417830" cy="414020"/>
                        </a:xfrm>
                        <a:prstGeom prst="rect">
                          <a:avLst/>
                        </a:prstGeom>
                      </wps:spPr>
                      <wps:style>
                        <a:lnRef idx="2">
                          <a:schemeClr val="dk1"/>
                        </a:lnRef>
                        <a:fillRef idx="1">
                          <a:schemeClr val="lt1"/>
                        </a:fillRef>
                        <a:effectRef idx="0">
                          <a:schemeClr val="dk1"/>
                        </a:effectRef>
                        <a:fontRef idx="minor">
                          <a:schemeClr val="dk1"/>
                        </a:fontRef>
                      </wps:style>
                      <wps:txbx>
                        <w:txbxContent>
                          <w:p w14:paraId="47085882" w14:textId="77777777" w:rsidR="002A7753" w:rsidRPr="00EC3D19" w:rsidRDefault="002A7753" w:rsidP="00AA4150">
                            <w:pPr>
                              <w:jc w:val="center"/>
                              <w:rPr>
                                <w:rFonts w:ascii="Cambria" w:hAnsi="Cambria"/>
                                <w:sz w:val="14"/>
                                <w:szCs w:val="14"/>
                              </w:rPr>
                            </w:pPr>
                            <w:r w:rsidRPr="00EC3D19">
                              <w:rPr>
                                <w:rFonts w:ascii="Cambria" w:hAnsi="Cambria"/>
                                <w:sz w:val="14"/>
                                <w:szCs w:val="14"/>
                              </w:rPr>
                              <w:t>DEAN 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1B492" id="Rectangle 76" o:spid="_x0000_s1034" style="position:absolute;left:0;text-align:left;margin-left:-32.75pt;margin-top:30.1pt;width:32.9pt;height:32.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" fillcolor="white [3201]" strokecolor="black [3200]" strokeweight="2pt">
                <v:textbox>
                  <w:txbxContent>
                    <w:p w14:paraId="47085882" w14:textId="77777777" w:rsidR="002A7753" w:rsidRPr="00EC3D19" w:rsidRDefault="002A7753" w:rsidP="00AA4150">
                      <w:pPr>
                        <w:jc w:val="center"/>
                        <w:rPr>
                          <w:rFonts w:ascii="Cambria" w:hAnsi="Cambria"/>
                          <w:sz w:val="14"/>
                          <w:szCs w:val="14"/>
                        </w:rPr>
                      </w:pPr>
                      <w:r w:rsidRPr="00EC3D19">
                        <w:rPr>
                          <w:rFonts w:ascii="Cambria" w:hAnsi="Cambria"/>
                          <w:sz w:val="14"/>
                          <w:szCs w:val="14"/>
                        </w:rPr>
                        <w:t>DEAN SET</w:t>
                      </w:r>
                    </w:p>
                  </w:txbxContent>
                </v:textbox>
              </v:rect>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32992" behindDoc="0" locked="0" layoutInCell="1" allowOverlap="1" wp14:anchorId="17BD3234" wp14:editId="2CB3E108">
                <wp:simplePos x="0" y="0"/>
                <wp:positionH relativeFrom="column">
                  <wp:posOffset>-828712</wp:posOffset>
                </wp:positionH>
                <wp:positionV relativeFrom="paragraph">
                  <wp:posOffset>379095</wp:posOffset>
                </wp:positionV>
                <wp:extent cx="385445" cy="465455"/>
                <wp:effectExtent l="0" t="0" r="14605" b="10795"/>
                <wp:wrapNone/>
                <wp:docPr id="75" name="Rectangle 75"/>
                <wp:cNvGraphicFramePr/>
                <a:graphic xmlns:a="http://schemas.openxmlformats.org/drawingml/2006/main">
                  <a:graphicData uri="http://schemas.microsoft.com/office/word/2010/wordprocessingShape">
                    <wps:wsp>
                      <wps:cNvSpPr/>
                      <wps:spPr>
                        <a:xfrm>
                          <a:off x="0" y="0"/>
                          <a:ext cx="385445" cy="465455"/>
                        </a:xfrm>
                        <a:prstGeom prst="rect">
                          <a:avLst/>
                        </a:prstGeom>
                      </wps:spPr>
                      <wps:style>
                        <a:lnRef idx="2">
                          <a:schemeClr val="dk1"/>
                        </a:lnRef>
                        <a:fillRef idx="1">
                          <a:schemeClr val="lt1"/>
                        </a:fillRef>
                        <a:effectRef idx="0">
                          <a:schemeClr val="dk1"/>
                        </a:effectRef>
                        <a:fontRef idx="minor">
                          <a:schemeClr val="dk1"/>
                        </a:fontRef>
                      </wps:style>
                      <wps:txbx>
                        <w:txbxContent>
                          <w:p w14:paraId="573C6A81" w14:textId="77777777" w:rsidR="002A7753" w:rsidRPr="00EC3D19" w:rsidRDefault="002A7753" w:rsidP="00AA4150">
                            <w:pPr>
                              <w:jc w:val="center"/>
                              <w:rPr>
                                <w:rFonts w:ascii="Cambria" w:hAnsi="Cambria" w:cstheme="majorHAnsi"/>
                                <w:sz w:val="14"/>
                                <w:szCs w:val="14"/>
                              </w:rPr>
                            </w:pPr>
                            <w:r w:rsidRPr="00EC3D19">
                              <w:rPr>
                                <w:rFonts w:ascii="Cambria" w:hAnsi="Cambria" w:cstheme="majorHAnsi"/>
                                <w:sz w:val="14"/>
                                <w:szCs w:val="14"/>
                              </w:rPr>
                              <w:t>DEAN SBS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BD3234" id="Rectangle 75" o:spid="_x0000_s1035" style="position:absolute;left:0;text-align:left;margin-left:-65.25pt;margin-top:29.85pt;width:30.35pt;height:36.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" fillcolor="white [3201]" strokecolor="black [3200]" strokeweight="2pt">
                <v:textbox>
                  <w:txbxContent>
                    <w:p w14:paraId="573C6A81" w14:textId="77777777" w:rsidR="002A7753" w:rsidRPr="00EC3D19" w:rsidRDefault="002A7753" w:rsidP="00AA4150">
                      <w:pPr>
                        <w:jc w:val="center"/>
                        <w:rPr>
                          <w:rFonts w:ascii="Cambria" w:hAnsi="Cambria" w:cstheme="majorHAnsi"/>
                          <w:sz w:val="14"/>
                          <w:szCs w:val="14"/>
                        </w:rPr>
                      </w:pPr>
                      <w:r w:rsidRPr="00EC3D19">
                        <w:rPr>
                          <w:rFonts w:ascii="Cambria" w:hAnsi="Cambria" w:cstheme="majorHAnsi"/>
                          <w:sz w:val="14"/>
                          <w:szCs w:val="14"/>
                        </w:rPr>
                        <w:t>DEAN SBS</w:t>
                      </w:r>
                    </w:p>
                  </w:txbxContent>
                </v:textbox>
              </v:rect>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39136" behindDoc="0" locked="0" layoutInCell="1" allowOverlap="1" wp14:anchorId="1B103753" wp14:editId="0226B63B">
                <wp:simplePos x="0" y="0"/>
                <wp:positionH relativeFrom="column">
                  <wp:posOffset>2194342</wp:posOffset>
                </wp:positionH>
                <wp:positionV relativeFrom="paragraph">
                  <wp:posOffset>280670</wp:posOffset>
                </wp:positionV>
                <wp:extent cx="870089" cy="261833"/>
                <wp:effectExtent l="0" t="0" r="25400" b="24130"/>
                <wp:wrapNone/>
                <wp:docPr id="84" name="Rectangle 84"/>
                <wp:cNvGraphicFramePr/>
                <a:graphic xmlns:a="http://schemas.openxmlformats.org/drawingml/2006/main">
                  <a:graphicData uri="http://schemas.microsoft.com/office/word/2010/wordprocessingShape">
                    <wps:wsp>
                      <wps:cNvSpPr/>
                      <wps:spPr>
                        <a:xfrm>
                          <a:off x="0" y="0"/>
                          <a:ext cx="870089" cy="261833"/>
                        </a:xfrm>
                        <a:prstGeom prst="rect">
                          <a:avLst/>
                        </a:prstGeom>
                      </wps:spPr>
                      <wps:style>
                        <a:lnRef idx="2">
                          <a:schemeClr val="dk1"/>
                        </a:lnRef>
                        <a:fillRef idx="1">
                          <a:schemeClr val="lt1"/>
                        </a:fillRef>
                        <a:effectRef idx="0">
                          <a:schemeClr val="dk1"/>
                        </a:effectRef>
                        <a:fontRef idx="minor">
                          <a:schemeClr val="dk1"/>
                        </a:fontRef>
                      </wps:style>
                      <wps:txbx>
                        <w:txbxContent>
                          <w:p w14:paraId="6D2F661C" w14:textId="77777777" w:rsidR="002A7753" w:rsidRPr="00EC3D19" w:rsidRDefault="002A7753" w:rsidP="00AA4150">
                            <w:pPr>
                              <w:jc w:val="center"/>
                            </w:pPr>
                            <w:r w:rsidRPr="00EC3D19">
                              <w:rPr>
                                <w:rFonts w:ascii="Cambria" w:hAnsi="Cambria"/>
                                <w:sz w:val="18"/>
                                <w:szCs w:val="18"/>
                              </w:rPr>
                              <w:t>REGISTRAR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103753" id="Rectangle 84" o:spid="_x0000_s1036" style="position:absolute;left:0;text-align:left;margin-left:172.8pt;margin-top:22.1pt;width:68.5pt;height:20.6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" fillcolor="white [3201]" strokecolor="black [3200]" strokeweight="2pt">
                <v:textbox>
                  <w:txbxContent>
                    <w:p w14:paraId="6D2F661C" w14:textId="77777777" w:rsidR="002A7753" w:rsidRPr="00EC3D19" w:rsidRDefault="002A7753" w:rsidP="00AA4150">
                      <w:pPr>
                        <w:jc w:val="center"/>
                      </w:pPr>
                      <w:r w:rsidRPr="00EC3D19">
                        <w:rPr>
                          <w:rFonts w:ascii="Cambria" w:hAnsi="Cambria"/>
                          <w:sz w:val="18"/>
                          <w:szCs w:val="18"/>
                        </w:rPr>
                        <w:t>REGISTRAR</w:t>
                      </w:r>
                    </w:p>
                  </w:txbxContent>
                </v:textbox>
              </v:rect>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27872" behindDoc="0" locked="0" layoutInCell="1" allowOverlap="1" wp14:anchorId="7110C9AC" wp14:editId="5FDFB983">
                <wp:simplePos x="0" y="0"/>
                <wp:positionH relativeFrom="column">
                  <wp:posOffset>50054</wp:posOffset>
                </wp:positionH>
                <wp:positionV relativeFrom="paragraph">
                  <wp:posOffset>241300</wp:posOffset>
                </wp:positionV>
                <wp:extent cx="0" cy="138430"/>
                <wp:effectExtent l="0" t="0" r="38100" b="33020"/>
                <wp:wrapNone/>
                <wp:docPr id="70" name="Straight Connector 70"/>
                <wp:cNvGraphicFramePr/>
                <a:graphic xmlns:a="http://schemas.openxmlformats.org/drawingml/2006/main">
                  <a:graphicData uri="http://schemas.microsoft.com/office/word/2010/wordprocessingShape">
                    <wps:wsp>
                      <wps:cNvCnPr/>
                      <wps:spPr>
                        <a:xfrm>
                          <a:off x="0" y="0"/>
                          <a:ext cx="0" cy="138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4F78B0CA" id="Straight Connector 70"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3.95pt,19pt" to="3.9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" strokecolor="black [3040]"/>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29920" behindDoc="0" locked="0" layoutInCell="1" allowOverlap="1" wp14:anchorId="5AF4B387" wp14:editId="4590CDC8">
                <wp:simplePos x="0" y="0"/>
                <wp:positionH relativeFrom="column">
                  <wp:posOffset>448421</wp:posOffset>
                </wp:positionH>
                <wp:positionV relativeFrom="paragraph">
                  <wp:posOffset>235585</wp:posOffset>
                </wp:positionV>
                <wp:extent cx="0" cy="186055"/>
                <wp:effectExtent l="0" t="0" r="38100" b="23495"/>
                <wp:wrapNone/>
                <wp:docPr id="72" name="Straight Connector 72"/>
                <wp:cNvGraphicFramePr/>
                <a:graphic xmlns:a="http://schemas.openxmlformats.org/drawingml/2006/main">
                  <a:graphicData uri="http://schemas.microsoft.com/office/word/2010/wordprocessingShape">
                    <wps:wsp>
                      <wps:cNvCnPr/>
                      <wps:spPr>
                        <a:xfrm>
                          <a:off x="0" y="0"/>
                          <a:ext cx="0" cy="1860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44D38111" id="Straight Connector 72"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35.3pt,18.55pt" to="35.3pt,3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" strokecolor="black [3040]"/>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28896" behindDoc="0" locked="0" layoutInCell="1" allowOverlap="1" wp14:anchorId="01833B79" wp14:editId="24DCCC28">
                <wp:simplePos x="0" y="0"/>
                <wp:positionH relativeFrom="column">
                  <wp:posOffset>775446</wp:posOffset>
                </wp:positionH>
                <wp:positionV relativeFrom="paragraph">
                  <wp:posOffset>241300</wp:posOffset>
                </wp:positionV>
                <wp:extent cx="0" cy="186055"/>
                <wp:effectExtent l="0" t="0" r="38100" b="23495"/>
                <wp:wrapNone/>
                <wp:docPr id="71" name="Straight Connector 71"/>
                <wp:cNvGraphicFramePr/>
                <a:graphic xmlns:a="http://schemas.openxmlformats.org/drawingml/2006/main">
                  <a:graphicData uri="http://schemas.microsoft.com/office/word/2010/wordprocessingShape">
                    <wps:wsp>
                      <wps:cNvCnPr/>
                      <wps:spPr>
                        <a:xfrm>
                          <a:off x="0" y="0"/>
                          <a:ext cx="0" cy="1860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6B21FDCE" id="Straight Connector 71"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61.05pt,19pt" to="61.0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" strokecolor="black [3040]"/>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31968" behindDoc="0" locked="0" layoutInCell="1" allowOverlap="1" wp14:anchorId="1E98BE3E" wp14:editId="4F4888C6">
                <wp:simplePos x="0" y="0"/>
                <wp:positionH relativeFrom="column">
                  <wp:posOffset>1468629</wp:posOffset>
                </wp:positionH>
                <wp:positionV relativeFrom="paragraph">
                  <wp:posOffset>241694</wp:posOffset>
                </wp:positionV>
                <wp:extent cx="0" cy="138430"/>
                <wp:effectExtent l="0" t="0" r="38100" b="33020"/>
                <wp:wrapNone/>
                <wp:docPr id="74" name="Straight Connector 74"/>
                <wp:cNvGraphicFramePr/>
                <a:graphic xmlns:a="http://schemas.openxmlformats.org/drawingml/2006/main">
                  <a:graphicData uri="http://schemas.microsoft.com/office/word/2010/wordprocessingShape">
                    <wps:wsp>
                      <wps:cNvCnPr/>
                      <wps:spPr>
                        <a:xfrm>
                          <a:off x="0" y="0"/>
                          <a:ext cx="0" cy="1384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2F77B15C" id="Straight Connector 74"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115.65pt,19.05pt" to="115.65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" strokecolor="black [3040]"/>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30944" behindDoc="0" locked="0" layoutInCell="1" allowOverlap="1" wp14:anchorId="4656A30A" wp14:editId="5F3354C9">
                <wp:simplePos x="0" y="0"/>
                <wp:positionH relativeFrom="column">
                  <wp:posOffset>1105081</wp:posOffset>
                </wp:positionH>
                <wp:positionV relativeFrom="paragraph">
                  <wp:posOffset>237361</wp:posOffset>
                </wp:positionV>
                <wp:extent cx="0" cy="216682"/>
                <wp:effectExtent l="0" t="0" r="38100" b="31115"/>
                <wp:wrapNone/>
                <wp:docPr id="73" name="Straight Connector 73"/>
                <wp:cNvGraphicFramePr/>
                <a:graphic xmlns:a="http://schemas.openxmlformats.org/drawingml/2006/main">
                  <a:graphicData uri="http://schemas.microsoft.com/office/word/2010/wordprocessingShape">
                    <wps:wsp>
                      <wps:cNvCnPr/>
                      <wps:spPr>
                        <a:xfrm>
                          <a:off x="0" y="0"/>
                          <a:ext cx="0" cy="21668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03F50149" id="Straight Connector 73"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87pt,18.7pt" to="87pt,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" strokecolor="black [3040]"/>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26848" behindDoc="0" locked="0" layoutInCell="1" allowOverlap="1" wp14:anchorId="6063870C" wp14:editId="0E8D5AC4">
                <wp:simplePos x="0" y="0"/>
                <wp:positionH relativeFrom="column">
                  <wp:posOffset>-316356</wp:posOffset>
                </wp:positionH>
                <wp:positionV relativeFrom="paragraph">
                  <wp:posOffset>241502</wp:posOffset>
                </wp:positionV>
                <wp:extent cx="0" cy="138869"/>
                <wp:effectExtent l="0" t="0" r="38100" b="33020"/>
                <wp:wrapNone/>
                <wp:docPr id="69" name="Straight Connector 69"/>
                <wp:cNvGraphicFramePr/>
                <a:graphic xmlns:a="http://schemas.openxmlformats.org/drawingml/2006/main">
                  <a:graphicData uri="http://schemas.microsoft.com/office/word/2010/wordprocessingShape">
                    <wps:wsp>
                      <wps:cNvCnPr/>
                      <wps:spPr>
                        <a:xfrm>
                          <a:off x="0" y="0"/>
                          <a:ext cx="0" cy="13886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00E3851E" id="Straight Connector 69"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pt,19pt" to="-24.9pt,2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" strokecolor="black [3040]"/>
            </w:pict>
          </mc:Fallback>
        </mc:AlternateContent>
      </w:r>
      <w:r w:rsidRPr="00A1739A">
        <w:rPr>
          <w:rFonts w:asciiTheme="majorHAnsi" w:hAnsiTheme="majorHAnsi"/>
          <w:b/>
          <w:bCs/>
          <w:sz w:val="24"/>
          <w:szCs w:val="24"/>
        </w:rPr>
        <w:t>s</w:t>
      </w:r>
    </w:p>
    <w:p w14:paraId="209E8C48" w14:textId="77777777" w:rsidR="00AA4150" w:rsidRPr="00A1739A" w:rsidRDefault="00AA4150" w:rsidP="00923F60">
      <w:pPr>
        <w:spacing w:line="480" w:lineRule="auto"/>
        <w:rPr>
          <w:rFonts w:asciiTheme="majorHAnsi" w:hAnsiTheme="majorHAnsi"/>
          <w:b/>
          <w:bCs/>
          <w:sz w:val="24"/>
          <w:szCs w:val="24"/>
        </w:rPr>
      </w:pPr>
      <w:r w:rsidRPr="00A1739A">
        <w:rPr>
          <w:rFonts w:asciiTheme="majorHAnsi" w:hAnsiTheme="majorHAnsi"/>
          <w:b/>
          <w:bCs/>
          <w:noProof/>
          <w:sz w:val="24"/>
          <w:szCs w:val="24"/>
        </w:rPr>
        <mc:AlternateContent>
          <mc:Choice Requires="wps">
            <w:drawing>
              <wp:anchor distT="0" distB="0" distL="114300" distR="114300" simplePos="0" relativeHeight="251735040" behindDoc="0" locked="0" layoutInCell="1" allowOverlap="1" wp14:anchorId="7F47D2C5" wp14:editId="49DD5C23">
                <wp:simplePos x="0" y="0"/>
                <wp:positionH relativeFrom="column">
                  <wp:posOffset>1401445</wp:posOffset>
                </wp:positionH>
                <wp:positionV relativeFrom="paragraph">
                  <wp:posOffset>29173</wp:posOffset>
                </wp:positionV>
                <wp:extent cx="704215" cy="716915"/>
                <wp:effectExtent l="0" t="0" r="19685" b="26035"/>
                <wp:wrapNone/>
                <wp:docPr id="79" name="Rectangle 79"/>
                <wp:cNvGraphicFramePr/>
                <a:graphic xmlns:a="http://schemas.openxmlformats.org/drawingml/2006/main">
                  <a:graphicData uri="http://schemas.microsoft.com/office/word/2010/wordprocessingShape">
                    <wps:wsp>
                      <wps:cNvSpPr/>
                      <wps:spPr>
                        <a:xfrm>
                          <a:off x="0" y="0"/>
                          <a:ext cx="704215" cy="716915"/>
                        </a:xfrm>
                        <a:prstGeom prst="rect">
                          <a:avLst/>
                        </a:prstGeom>
                      </wps:spPr>
                      <wps:style>
                        <a:lnRef idx="2">
                          <a:schemeClr val="dk1"/>
                        </a:lnRef>
                        <a:fillRef idx="1">
                          <a:schemeClr val="lt1"/>
                        </a:fillRef>
                        <a:effectRef idx="0">
                          <a:schemeClr val="dk1"/>
                        </a:effectRef>
                        <a:fontRef idx="minor">
                          <a:schemeClr val="dk1"/>
                        </a:fontRef>
                      </wps:style>
                      <wps:txbx>
                        <w:txbxContent>
                          <w:p w14:paraId="4DEA100A" w14:textId="77777777" w:rsidR="002A7753" w:rsidRPr="00EC3D19" w:rsidRDefault="002A7753" w:rsidP="00AA4150">
                            <w:pPr>
                              <w:jc w:val="center"/>
                              <w:rPr>
                                <w:rFonts w:ascii="Cambria" w:hAnsi="Cambria"/>
                                <w:sz w:val="16"/>
                                <w:szCs w:val="16"/>
                              </w:rPr>
                            </w:pPr>
                            <w:r w:rsidRPr="00EC3D19">
                              <w:rPr>
                                <w:rFonts w:ascii="Cambria" w:hAnsi="Cambria"/>
                                <w:sz w:val="16"/>
                                <w:szCs w:val="16"/>
                              </w:rPr>
                              <w:t>DIRECTOR ACAD. PLAN.           &amp; DEV         EDS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47D2C5" id="Rectangle 79" o:spid="_x0000_s1037" style="position:absolute;left:0;text-align:left;margin-left:110.35pt;margin-top:2.3pt;width:55.45pt;height:56.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" fillcolor="white [3201]" strokecolor="black [3200]" strokeweight="2pt">
                <v:textbox>
                  <w:txbxContent>
                    <w:p w14:paraId="4DEA100A" w14:textId="77777777" w:rsidR="002A7753" w:rsidRPr="00EC3D19" w:rsidRDefault="002A7753" w:rsidP="00AA4150">
                      <w:pPr>
                        <w:jc w:val="center"/>
                        <w:rPr>
                          <w:rFonts w:ascii="Cambria" w:hAnsi="Cambria"/>
                          <w:sz w:val="16"/>
                          <w:szCs w:val="16"/>
                        </w:rPr>
                      </w:pPr>
                      <w:r w:rsidRPr="00EC3D19">
                        <w:rPr>
                          <w:rFonts w:ascii="Cambria" w:hAnsi="Cambria"/>
                          <w:sz w:val="16"/>
                          <w:szCs w:val="16"/>
                        </w:rPr>
                        <w:t>DIRECTOR ACAD. PLAN.           &amp; DEV         EDS</w:t>
                      </w:r>
                    </w:p>
                  </w:txbxContent>
                </v:textbox>
              </v:rect>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38112" behindDoc="0" locked="0" layoutInCell="1" allowOverlap="1" wp14:anchorId="6EC55358" wp14:editId="6F895249">
                <wp:simplePos x="0" y="0"/>
                <wp:positionH relativeFrom="column">
                  <wp:posOffset>902298</wp:posOffset>
                </wp:positionH>
                <wp:positionV relativeFrom="paragraph">
                  <wp:posOffset>24765</wp:posOffset>
                </wp:positionV>
                <wp:extent cx="430530" cy="492760"/>
                <wp:effectExtent l="0" t="0" r="26670" b="21590"/>
                <wp:wrapNone/>
                <wp:docPr id="83" name="Rectangle 83"/>
                <wp:cNvGraphicFramePr/>
                <a:graphic xmlns:a="http://schemas.openxmlformats.org/drawingml/2006/main">
                  <a:graphicData uri="http://schemas.microsoft.com/office/word/2010/wordprocessingShape">
                    <wps:wsp>
                      <wps:cNvSpPr/>
                      <wps:spPr>
                        <a:xfrm>
                          <a:off x="0" y="0"/>
                          <a:ext cx="430530" cy="492760"/>
                        </a:xfrm>
                        <a:prstGeom prst="rect">
                          <a:avLst/>
                        </a:prstGeom>
                      </wps:spPr>
                      <wps:style>
                        <a:lnRef idx="2">
                          <a:schemeClr val="dk1"/>
                        </a:lnRef>
                        <a:fillRef idx="1">
                          <a:schemeClr val="lt1"/>
                        </a:fillRef>
                        <a:effectRef idx="0">
                          <a:schemeClr val="dk1"/>
                        </a:effectRef>
                        <a:fontRef idx="minor">
                          <a:schemeClr val="dk1"/>
                        </a:fontRef>
                      </wps:style>
                      <wps:txbx>
                        <w:txbxContent>
                          <w:p w14:paraId="7ACE7C60" w14:textId="77777777" w:rsidR="002A7753" w:rsidRPr="00EC3D19" w:rsidRDefault="002A7753" w:rsidP="00AA4150">
                            <w:pPr>
                              <w:jc w:val="center"/>
                              <w:rPr>
                                <w:sz w:val="14"/>
                                <w:szCs w:val="14"/>
                              </w:rPr>
                            </w:pPr>
                            <w:r w:rsidRPr="00EC3D19">
                              <w:rPr>
                                <w:sz w:val="14"/>
                                <w:szCs w:val="14"/>
                              </w:rPr>
                              <w:t>DEAN SSCS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55358" id="Rectangle 83" o:spid="_x0000_s1038" style="position:absolute;left:0;text-align:left;margin-left:71.05pt;margin-top:1.95pt;width:33.9pt;height:38.8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" fillcolor="white [3201]" strokecolor="black [3200]" strokeweight="2pt">
                <v:textbox>
                  <w:txbxContent>
                    <w:p w14:paraId="7ACE7C60" w14:textId="77777777" w:rsidR="002A7753" w:rsidRPr="00EC3D19" w:rsidRDefault="002A7753" w:rsidP="00AA4150">
                      <w:pPr>
                        <w:jc w:val="center"/>
                        <w:rPr>
                          <w:sz w:val="14"/>
                          <w:szCs w:val="14"/>
                        </w:rPr>
                      </w:pPr>
                      <w:r w:rsidRPr="00EC3D19">
                        <w:rPr>
                          <w:sz w:val="14"/>
                          <w:szCs w:val="14"/>
                        </w:rPr>
                        <w:t>DEAN SSCS</w:t>
                      </w:r>
                    </w:p>
                  </w:txbxContent>
                </v:textbox>
              </v:rect>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36064" behindDoc="0" locked="0" layoutInCell="1" allowOverlap="1" wp14:anchorId="6AC6B1E0" wp14:editId="4C2485FA">
                <wp:simplePos x="0" y="0"/>
                <wp:positionH relativeFrom="column">
                  <wp:posOffset>21553</wp:posOffset>
                </wp:positionH>
                <wp:positionV relativeFrom="paragraph">
                  <wp:posOffset>51435</wp:posOffset>
                </wp:positionV>
                <wp:extent cx="382905" cy="416560"/>
                <wp:effectExtent l="0" t="0" r="17145" b="21590"/>
                <wp:wrapNone/>
                <wp:docPr id="81" name="Rectangle 81"/>
                <wp:cNvGraphicFramePr/>
                <a:graphic xmlns:a="http://schemas.openxmlformats.org/drawingml/2006/main">
                  <a:graphicData uri="http://schemas.microsoft.com/office/word/2010/wordprocessingShape">
                    <wps:wsp>
                      <wps:cNvSpPr/>
                      <wps:spPr>
                        <a:xfrm>
                          <a:off x="0" y="0"/>
                          <a:ext cx="382905" cy="416560"/>
                        </a:xfrm>
                        <a:prstGeom prst="rect">
                          <a:avLst/>
                        </a:prstGeom>
                      </wps:spPr>
                      <wps:style>
                        <a:lnRef idx="2">
                          <a:schemeClr val="dk1"/>
                        </a:lnRef>
                        <a:fillRef idx="1">
                          <a:schemeClr val="lt1"/>
                        </a:fillRef>
                        <a:effectRef idx="0">
                          <a:schemeClr val="dk1"/>
                        </a:effectRef>
                        <a:fontRef idx="minor">
                          <a:schemeClr val="dk1"/>
                        </a:fontRef>
                      </wps:style>
                      <wps:txbx>
                        <w:txbxContent>
                          <w:p w14:paraId="66F87D15" w14:textId="77777777" w:rsidR="002A7753" w:rsidRPr="00EC3D19" w:rsidRDefault="002A7753" w:rsidP="00AA4150">
                            <w:pPr>
                              <w:rPr>
                                <w:rFonts w:ascii="Cambria" w:hAnsi="Cambria"/>
                                <w:sz w:val="14"/>
                                <w:szCs w:val="14"/>
                              </w:rPr>
                            </w:pPr>
                            <w:r w:rsidRPr="00EC3D19">
                              <w:rPr>
                                <w:rFonts w:ascii="Cambria" w:hAnsi="Cambria"/>
                                <w:sz w:val="14"/>
                                <w:szCs w:val="14"/>
                              </w:rPr>
                              <w:t xml:space="preserve">DEANSBS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C6B1E0" id="Rectangle 81" o:spid="_x0000_s1039" style="position:absolute;left:0;text-align:left;margin-left:1.7pt;margin-top:4.05pt;width:30.15pt;height:32.8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" fillcolor="white [3201]" strokecolor="black [3200]" strokeweight="2pt">
                <v:textbox>
                  <w:txbxContent>
                    <w:p w14:paraId="66F87D15" w14:textId="77777777" w:rsidR="002A7753" w:rsidRPr="00EC3D19" w:rsidRDefault="002A7753" w:rsidP="00AA4150">
                      <w:pPr>
                        <w:rPr>
                          <w:rFonts w:ascii="Cambria" w:hAnsi="Cambria"/>
                          <w:sz w:val="14"/>
                          <w:szCs w:val="14"/>
                        </w:rPr>
                      </w:pPr>
                      <w:r w:rsidRPr="00EC3D19">
                        <w:rPr>
                          <w:rFonts w:ascii="Cambria" w:hAnsi="Cambria"/>
                          <w:sz w:val="14"/>
                          <w:szCs w:val="14"/>
                        </w:rPr>
                        <w:t xml:space="preserve">DEANSBS </w:t>
                      </w:r>
                    </w:p>
                  </w:txbxContent>
                </v:textbox>
              </v:rect>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37088" behindDoc="0" locked="0" layoutInCell="1" allowOverlap="1" wp14:anchorId="768FF022" wp14:editId="3034AACD">
                <wp:simplePos x="0" y="0"/>
                <wp:positionH relativeFrom="column">
                  <wp:posOffset>432398</wp:posOffset>
                </wp:positionH>
                <wp:positionV relativeFrom="paragraph">
                  <wp:posOffset>48895</wp:posOffset>
                </wp:positionV>
                <wp:extent cx="381000" cy="396240"/>
                <wp:effectExtent l="0" t="0" r="19050" b="22860"/>
                <wp:wrapNone/>
                <wp:docPr id="82" name="Rectangle 82"/>
                <wp:cNvGraphicFramePr/>
                <a:graphic xmlns:a="http://schemas.openxmlformats.org/drawingml/2006/main">
                  <a:graphicData uri="http://schemas.microsoft.com/office/word/2010/wordprocessingShape">
                    <wps:wsp>
                      <wps:cNvSpPr/>
                      <wps:spPr>
                        <a:xfrm>
                          <a:off x="0" y="0"/>
                          <a:ext cx="381000" cy="396240"/>
                        </a:xfrm>
                        <a:prstGeom prst="rect">
                          <a:avLst/>
                        </a:prstGeom>
                      </wps:spPr>
                      <wps:style>
                        <a:lnRef idx="2">
                          <a:schemeClr val="dk1"/>
                        </a:lnRef>
                        <a:fillRef idx="1">
                          <a:schemeClr val="lt1"/>
                        </a:fillRef>
                        <a:effectRef idx="0">
                          <a:schemeClr val="dk1"/>
                        </a:effectRef>
                        <a:fontRef idx="minor">
                          <a:schemeClr val="dk1"/>
                        </a:fontRef>
                      </wps:style>
                      <wps:txbx>
                        <w:txbxContent>
                          <w:p w14:paraId="61DDA1BC" w14:textId="77777777" w:rsidR="002A7753" w:rsidRPr="00EC3D19" w:rsidRDefault="002A7753" w:rsidP="00AA4150">
                            <w:pPr>
                              <w:jc w:val="center"/>
                              <w:rPr>
                                <w:rFonts w:ascii="Cambria" w:hAnsi="Cambria"/>
                                <w:sz w:val="12"/>
                                <w:szCs w:val="12"/>
                              </w:rPr>
                            </w:pPr>
                            <w:r w:rsidRPr="00EC3D19">
                              <w:rPr>
                                <w:rFonts w:ascii="Cambria" w:hAnsi="Cambria"/>
                                <w:sz w:val="12"/>
                                <w:szCs w:val="12"/>
                              </w:rPr>
                              <w:t xml:space="preserve">DEANS SIT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8FF022" id="Rectangle 82" o:spid="_x0000_s1040" style="position:absolute;left:0;text-align:left;margin-left:34.05pt;margin-top:3.85pt;width:30pt;height:31.2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" fillcolor="white [3201]" strokecolor="black [3200]" strokeweight="2pt">
                <v:textbox>
                  <w:txbxContent>
                    <w:p w14:paraId="61DDA1BC" w14:textId="77777777" w:rsidR="002A7753" w:rsidRPr="00EC3D19" w:rsidRDefault="002A7753" w:rsidP="00AA4150">
                      <w:pPr>
                        <w:jc w:val="center"/>
                        <w:rPr>
                          <w:rFonts w:ascii="Cambria" w:hAnsi="Cambria"/>
                          <w:sz w:val="12"/>
                          <w:szCs w:val="12"/>
                        </w:rPr>
                      </w:pPr>
                      <w:r w:rsidRPr="00EC3D19">
                        <w:rPr>
                          <w:rFonts w:ascii="Cambria" w:hAnsi="Cambria"/>
                          <w:sz w:val="12"/>
                          <w:szCs w:val="12"/>
                        </w:rPr>
                        <w:t xml:space="preserve">DEANS SIT </w:t>
                      </w:r>
                    </w:p>
                  </w:txbxContent>
                </v:textbox>
              </v:rect>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44256" behindDoc="0" locked="0" layoutInCell="1" allowOverlap="1" wp14:anchorId="09B4F5B7" wp14:editId="7C2ED3B0">
                <wp:simplePos x="0" y="0"/>
                <wp:positionH relativeFrom="column">
                  <wp:posOffset>5550118</wp:posOffset>
                </wp:positionH>
                <wp:positionV relativeFrom="paragraph">
                  <wp:posOffset>312420</wp:posOffset>
                </wp:positionV>
                <wp:extent cx="0" cy="156210"/>
                <wp:effectExtent l="0" t="0" r="38100" b="34290"/>
                <wp:wrapNone/>
                <wp:docPr id="89" name="Straight Connector 89"/>
                <wp:cNvGraphicFramePr/>
                <a:graphic xmlns:a="http://schemas.openxmlformats.org/drawingml/2006/main">
                  <a:graphicData uri="http://schemas.microsoft.com/office/word/2010/wordprocessingShape">
                    <wps:wsp>
                      <wps:cNvCnPr/>
                      <wps:spPr>
                        <a:xfrm>
                          <a:off x="0" y="0"/>
                          <a:ext cx="0" cy="15621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0EC0B2F3" id="Straight Connector 89"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437pt,24.6pt" to="437pt,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" strokecolor="black [3040]"/>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42208" behindDoc="0" locked="0" layoutInCell="1" allowOverlap="1" wp14:anchorId="71933A51" wp14:editId="5DAE1DF1">
                <wp:simplePos x="0" y="0"/>
                <wp:positionH relativeFrom="column">
                  <wp:posOffset>3802326</wp:posOffset>
                </wp:positionH>
                <wp:positionV relativeFrom="paragraph">
                  <wp:posOffset>311785</wp:posOffset>
                </wp:positionV>
                <wp:extent cx="0" cy="117525"/>
                <wp:effectExtent l="0" t="0" r="38100" b="34925"/>
                <wp:wrapNone/>
                <wp:docPr id="87" name="Straight Connector 87"/>
                <wp:cNvGraphicFramePr/>
                <a:graphic xmlns:a="http://schemas.openxmlformats.org/drawingml/2006/main">
                  <a:graphicData uri="http://schemas.microsoft.com/office/word/2010/wordprocessingShape">
                    <wps:wsp>
                      <wps:cNvCnPr/>
                      <wps:spPr>
                        <a:xfrm>
                          <a:off x="0" y="0"/>
                          <a:ext cx="0" cy="117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2F3DEED1" id="Straight Connector 87" o:spid="_x0000_s1026" style="position:absolute;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99.4pt,24.55pt" to="299.4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" strokecolor="black [3040]"/>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43232" behindDoc="0" locked="0" layoutInCell="1" allowOverlap="1" wp14:anchorId="5344EED6" wp14:editId="7BBF7D17">
                <wp:simplePos x="0" y="0"/>
                <wp:positionH relativeFrom="column">
                  <wp:posOffset>4851960</wp:posOffset>
                </wp:positionH>
                <wp:positionV relativeFrom="paragraph">
                  <wp:posOffset>309880</wp:posOffset>
                </wp:positionV>
                <wp:extent cx="0" cy="135890"/>
                <wp:effectExtent l="0" t="0" r="38100" b="35560"/>
                <wp:wrapNone/>
                <wp:docPr id="88" name="Straight Connector 88"/>
                <wp:cNvGraphicFramePr/>
                <a:graphic xmlns:a="http://schemas.openxmlformats.org/drawingml/2006/main">
                  <a:graphicData uri="http://schemas.microsoft.com/office/word/2010/wordprocessingShape">
                    <wps:wsp>
                      <wps:cNvCnPr/>
                      <wps:spPr>
                        <a:xfrm>
                          <a:off x="0" y="0"/>
                          <a:ext cx="0" cy="135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2B88009F" id="Straight Connector 88"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382.05pt,24.4pt" to="382.0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" strokecolor="black [3040]"/>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45280" behindDoc="0" locked="0" layoutInCell="1" allowOverlap="1" wp14:anchorId="7F252087" wp14:editId="2B7BFC5A">
                <wp:simplePos x="0" y="0"/>
                <wp:positionH relativeFrom="column">
                  <wp:posOffset>5940505</wp:posOffset>
                </wp:positionH>
                <wp:positionV relativeFrom="paragraph">
                  <wp:posOffset>309880</wp:posOffset>
                </wp:positionV>
                <wp:extent cx="0" cy="135890"/>
                <wp:effectExtent l="0" t="0" r="38100" b="35560"/>
                <wp:wrapNone/>
                <wp:docPr id="90" name="Straight Connector 90"/>
                <wp:cNvGraphicFramePr/>
                <a:graphic xmlns:a="http://schemas.openxmlformats.org/drawingml/2006/main">
                  <a:graphicData uri="http://schemas.microsoft.com/office/word/2010/wordprocessingShape">
                    <wps:wsp>
                      <wps:cNvCnPr/>
                      <wps:spPr>
                        <a:xfrm>
                          <a:off x="0" y="0"/>
                          <a:ext cx="0" cy="135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6DD06B8E" id="Straight Connector 90"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467.75pt,24.4pt" to="467.7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" strokecolor="black [3040]"/>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41184" behindDoc="0" locked="0" layoutInCell="1" allowOverlap="1" wp14:anchorId="7EF09164" wp14:editId="32A0CB90">
                <wp:simplePos x="0" y="0"/>
                <wp:positionH relativeFrom="column">
                  <wp:posOffset>3302715</wp:posOffset>
                </wp:positionH>
                <wp:positionV relativeFrom="paragraph">
                  <wp:posOffset>309880</wp:posOffset>
                </wp:positionV>
                <wp:extent cx="0" cy="135890"/>
                <wp:effectExtent l="0" t="0" r="38100" b="35560"/>
                <wp:wrapNone/>
                <wp:docPr id="86" name="Straight Connector 86"/>
                <wp:cNvGraphicFramePr/>
                <a:graphic xmlns:a="http://schemas.openxmlformats.org/drawingml/2006/main">
                  <a:graphicData uri="http://schemas.microsoft.com/office/word/2010/wordprocessingShape">
                    <wps:wsp>
                      <wps:cNvCnPr/>
                      <wps:spPr>
                        <a:xfrm>
                          <a:off x="0" y="0"/>
                          <a:ext cx="0" cy="1358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52EA7E3A" id="Straight Connector 86" o:spid="_x0000_s1026" style="position:absolute;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0.05pt,24.4pt" to="260.0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" strokecolor="black [3040]"/>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40160" behindDoc="0" locked="0" layoutInCell="1" allowOverlap="1" wp14:anchorId="0EBCCE16" wp14:editId="2229A4B7">
                <wp:simplePos x="0" y="0"/>
                <wp:positionH relativeFrom="column">
                  <wp:posOffset>3307160</wp:posOffset>
                </wp:positionH>
                <wp:positionV relativeFrom="paragraph">
                  <wp:posOffset>313055</wp:posOffset>
                </wp:positionV>
                <wp:extent cx="2633980" cy="0"/>
                <wp:effectExtent l="0" t="0" r="0" b="0"/>
                <wp:wrapNone/>
                <wp:docPr id="85" name="Straight Connector 85"/>
                <wp:cNvGraphicFramePr/>
                <a:graphic xmlns:a="http://schemas.openxmlformats.org/drawingml/2006/main">
                  <a:graphicData uri="http://schemas.microsoft.com/office/word/2010/wordprocessingShape">
                    <wps:wsp>
                      <wps:cNvCnPr/>
                      <wps:spPr>
                        <a:xfrm flipV="1">
                          <a:off x="0" y="0"/>
                          <a:ext cx="26339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0D0B4617" id="Straight Connector 85"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4pt,24.65pt" to="467.8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" strokecolor="black [3040]"/>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46304" behindDoc="0" locked="0" layoutInCell="1" allowOverlap="1" wp14:anchorId="7B078CA3" wp14:editId="4E8CD472">
                <wp:simplePos x="0" y="0"/>
                <wp:positionH relativeFrom="column">
                  <wp:posOffset>4366910</wp:posOffset>
                </wp:positionH>
                <wp:positionV relativeFrom="paragraph">
                  <wp:posOffset>309996</wp:posOffset>
                </wp:positionV>
                <wp:extent cx="726" cy="120523"/>
                <wp:effectExtent l="0" t="0" r="37465" b="32385"/>
                <wp:wrapNone/>
                <wp:docPr id="91" name="Straight Connector 91"/>
                <wp:cNvGraphicFramePr/>
                <a:graphic xmlns:a="http://schemas.openxmlformats.org/drawingml/2006/main">
                  <a:graphicData uri="http://schemas.microsoft.com/office/word/2010/wordprocessingShape">
                    <wps:wsp>
                      <wps:cNvCnPr/>
                      <wps:spPr>
                        <a:xfrm flipH="1">
                          <a:off x="0" y="0"/>
                          <a:ext cx="726" cy="12052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79FF05BB" id="Straight Connector 91" o:spid="_x0000_s1026" style="position:absolute;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3.85pt,24.4pt" to="343.9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" strokecolor="black [3040]"/>
            </w:pict>
          </mc:Fallback>
        </mc:AlternateContent>
      </w:r>
    </w:p>
    <w:p w14:paraId="7D786FA8" w14:textId="37184D07" w:rsidR="00AA4150" w:rsidRPr="00A1739A" w:rsidRDefault="00616628" w:rsidP="00923F60">
      <w:pPr>
        <w:spacing w:line="480" w:lineRule="auto"/>
        <w:rPr>
          <w:rFonts w:asciiTheme="majorHAnsi" w:hAnsiTheme="majorHAnsi"/>
          <w:b/>
          <w:bCs/>
          <w:sz w:val="24"/>
          <w:szCs w:val="24"/>
        </w:rPr>
      </w:pPr>
      <w:r w:rsidRPr="00A1739A">
        <w:rPr>
          <w:rFonts w:asciiTheme="majorHAnsi" w:hAnsiTheme="majorHAnsi"/>
          <w:b/>
          <w:bCs/>
          <w:noProof/>
          <w:sz w:val="24"/>
          <w:szCs w:val="24"/>
        </w:rPr>
        <mc:AlternateContent>
          <mc:Choice Requires="wps">
            <w:drawing>
              <wp:anchor distT="0" distB="0" distL="114300" distR="114300" simplePos="0" relativeHeight="251752448" behindDoc="0" locked="0" layoutInCell="1" allowOverlap="1" wp14:anchorId="1B92A9EC" wp14:editId="49945A96">
                <wp:simplePos x="0" y="0"/>
                <wp:positionH relativeFrom="column">
                  <wp:posOffset>5800725</wp:posOffset>
                </wp:positionH>
                <wp:positionV relativeFrom="paragraph">
                  <wp:posOffset>69850</wp:posOffset>
                </wp:positionV>
                <wp:extent cx="647700" cy="401320"/>
                <wp:effectExtent l="0" t="0" r="19050" b="17780"/>
                <wp:wrapNone/>
                <wp:docPr id="97" name="Rectangle 97"/>
                <wp:cNvGraphicFramePr/>
                <a:graphic xmlns:a="http://schemas.openxmlformats.org/drawingml/2006/main">
                  <a:graphicData uri="http://schemas.microsoft.com/office/word/2010/wordprocessingShape">
                    <wps:wsp>
                      <wps:cNvSpPr/>
                      <wps:spPr>
                        <a:xfrm>
                          <a:off x="0" y="0"/>
                          <a:ext cx="647700" cy="401320"/>
                        </a:xfrm>
                        <a:prstGeom prst="rect">
                          <a:avLst/>
                        </a:prstGeom>
                      </wps:spPr>
                      <wps:style>
                        <a:lnRef idx="2">
                          <a:schemeClr val="dk1"/>
                        </a:lnRef>
                        <a:fillRef idx="1">
                          <a:schemeClr val="lt1"/>
                        </a:fillRef>
                        <a:effectRef idx="0">
                          <a:schemeClr val="dk1"/>
                        </a:effectRef>
                        <a:fontRef idx="minor">
                          <a:schemeClr val="dk1"/>
                        </a:fontRef>
                      </wps:style>
                      <wps:txbx>
                        <w:txbxContent>
                          <w:p w14:paraId="29FD330F" w14:textId="77777777" w:rsidR="002A7753" w:rsidRPr="009E7600" w:rsidRDefault="002A7753" w:rsidP="00AA4150">
                            <w:pPr>
                              <w:jc w:val="center"/>
                              <w:rPr>
                                <w:rFonts w:ascii="Cambria" w:hAnsi="Cambria"/>
                                <w:sz w:val="16"/>
                                <w:szCs w:val="16"/>
                              </w:rPr>
                            </w:pPr>
                            <w:r w:rsidRPr="009E7600">
                              <w:rPr>
                                <w:rFonts w:ascii="Cambria" w:hAnsi="Cambria"/>
                                <w:sz w:val="16"/>
                                <w:szCs w:val="16"/>
                              </w:rPr>
                              <w:t>DIR.ENL. WORK</w:t>
                            </w:r>
                            <w:r>
                              <w:rPr>
                                <w:rFonts w:ascii="Cambria" w:hAnsi="Cambria"/>
                                <w:sz w:val="16"/>
                                <w:szCs w:val="1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92A9EC" id="Rectangle 97" o:spid="_x0000_s1041" style="position:absolute;left:0;text-align:left;margin-left:456.75pt;margin-top:5.5pt;width:51pt;height:31.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" fillcolor="white [3201]" strokecolor="black [3200]" strokeweight="2pt">
                <v:textbox>
                  <w:txbxContent>
                    <w:p w14:paraId="29FD330F" w14:textId="77777777" w:rsidR="002A7753" w:rsidRPr="009E7600" w:rsidRDefault="002A7753" w:rsidP="00AA4150">
                      <w:pPr>
                        <w:jc w:val="center"/>
                        <w:rPr>
                          <w:rFonts w:ascii="Cambria" w:hAnsi="Cambria"/>
                          <w:sz w:val="16"/>
                          <w:szCs w:val="16"/>
                        </w:rPr>
                      </w:pPr>
                      <w:r w:rsidRPr="009E7600">
                        <w:rPr>
                          <w:rFonts w:ascii="Cambria" w:hAnsi="Cambria"/>
                          <w:sz w:val="16"/>
                          <w:szCs w:val="16"/>
                        </w:rPr>
                        <w:t>DIR.ENL. WORK</w:t>
                      </w:r>
                      <w:r>
                        <w:rPr>
                          <w:rFonts w:ascii="Cambria" w:hAnsi="Cambria"/>
                          <w:sz w:val="16"/>
                          <w:szCs w:val="16"/>
                        </w:rPr>
                        <w:t>S</w:t>
                      </w:r>
                    </w:p>
                  </w:txbxContent>
                </v:textbox>
              </v:rect>
            </w:pict>
          </mc:Fallback>
        </mc:AlternateContent>
      </w:r>
      <w:r w:rsidR="00AA4150" w:rsidRPr="00A1739A">
        <w:rPr>
          <w:rFonts w:asciiTheme="majorHAnsi" w:hAnsiTheme="majorHAnsi"/>
          <w:b/>
          <w:bCs/>
          <w:noProof/>
          <w:sz w:val="24"/>
          <w:szCs w:val="24"/>
        </w:rPr>
        <mc:AlternateContent>
          <mc:Choice Requires="wps">
            <w:drawing>
              <wp:anchor distT="0" distB="0" distL="114300" distR="114300" simplePos="0" relativeHeight="251787264" behindDoc="0" locked="0" layoutInCell="1" allowOverlap="1" wp14:anchorId="25885B7B" wp14:editId="3634BE4A">
                <wp:simplePos x="0" y="0"/>
                <wp:positionH relativeFrom="column">
                  <wp:posOffset>-659026</wp:posOffset>
                </wp:positionH>
                <wp:positionV relativeFrom="paragraph">
                  <wp:posOffset>186879</wp:posOffset>
                </wp:positionV>
                <wp:extent cx="0" cy="3163038"/>
                <wp:effectExtent l="0" t="0" r="38100" b="37465"/>
                <wp:wrapNone/>
                <wp:docPr id="193" name="Straight Connector 193"/>
                <wp:cNvGraphicFramePr/>
                <a:graphic xmlns:a="http://schemas.openxmlformats.org/drawingml/2006/main">
                  <a:graphicData uri="http://schemas.microsoft.com/office/word/2010/wordprocessingShape">
                    <wps:wsp>
                      <wps:cNvCnPr/>
                      <wps:spPr>
                        <a:xfrm>
                          <a:off x="0" y="0"/>
                          <a:ext cx="0" cy="316303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03D7CADC" id="Straight Connector 193" o:spid="_x0000_s1026" style="position:absolute;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9pt,14.7pt" to="-51.9pt,2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" strokecolor="black [3040]"/>
            </w:pict>
          </mc:Fallback>
        </mc:AlternateContent>
      </w:r>
      <w:r w:rsidR="00AA4150" w:rsidRPr="00A1739A">
        <w:rPr>
          <w:rFonts w:asciiTheme="majorHAnsi" w:hAnsiTheme="majorHAnsi"/>
          <w:b/>
          <w:bCs/>
          <w:noProof/>
          <w:sz w:val="24"/>
          <w:szCs w:val="24"/>
        </w:rPr>
        <mc:AlternateContent>
          <mc:Choice Requires="wps">
            <w:drawing>
              <wp:anchor distT="0" distB="0" distL="114300" distR="114300" simplePos="0" relativeHeight="251790336" behindDoc="0" locked="0" layoutInCell="1" allowOverlap="1" wp14:anchorId="20E592F1" wp14:editId="221587B8">
                <wp:simplePos x="0" y="0"/>
                <wp:positionH relativeFrom="column">
                  <wp:posOffset>657963</wp:posOffset>
                </wp:positionH>
                <wp:positionV relativeFrom="paragraph">
                  <wp:posOffset>120976</wp:posOffset>
                </wp:positionV>
                <wp:extent cx="0" cy="3286726"/>
                <wp:effectExtent l="0" t="0" r="38100" b="28575"/>
                <wp:wrapNone/>
                <wp:docPr id="196" name="Straight Connector 196"/>
                <wp:cNvGraphicFramePr/>
                <a:graphic xmlns:a="http://schemas.openxmlformats.org/drawingml/2006/main">
                  <a:graphicData uri="http://schemas.microsoft.com/office/word/2010/wordprocessingShape">
                    <wps:wsp>
                      <wps:cNvCnPr/>
                      <wps:spPr>
                        <a:xfrm flipH="1">
                          <a:off x="0" y="0"/>
                          <a:ext cx="0" cy="32867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6E9CED63" id="Straight Connector 196" o:spid="_x0000_s1026" style="position:absolute;flip:x;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8pt,9.55pt" to="51.8pt,26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" strokecolor="black [3040]"/>
            </w:pict>
          </mc:Fallback>
        </mc:AlternateContent>
      </w:r>
      <w:r w:rsidR="00AA4150" w:rsidRPr="00A1739A">
        <w:rPr>
          <w:rFonts w:asciiTheme="majorHAnsi" w:hAnsiTheme="majorHAnsi"/>
          <w:b/>
          <w:bCs/>
          <w:noProof/>
          <w:sz w:val="24"/>
          <w:szCs w:val="24"/>
        </w:rPr>
        <mc:AlternateContent>
          <mc:Choice Requires="wps">
            <w:drawing>
              <wp:anchor distT="0" distB="0" distL="114300" distR="114300" simplePos="0" relativeHeight="251789312" behindDoc="0" locked="0" layoutInCell="1" allowOverlap="1" wp14:anchorId="7D4EC561" wp14:editId="40413EDD">
                <wp:simplePos x="0" y="0"/>
                <wp:positionH relativeFrom="column">
                  <wp:posOffset>164757</wp:posOffset>
                </wp:positionH>
                <wp:positionV relativeFrom="paragraph">
                  <wp:posOffset>137452</wp:posOffset>
                </wp:positionV>
                <wp:extent cx="0" cy="3212757"/>
                <wp:effectExtent l="0" t="0" r="38100" b="26035"/>
                <wp:wrapNone/>
                <wp:docPr id="195" name="Straight Connector 195"/>
                <wp:cNvGraphicFramePr/>
                <a:graphic xmlns:a="http://schemas.openxmlformats.org/drawingml/2006/main">
                  <a:graphicData uri="http://schemas.microsoft.com/office/word/2010/wordprocessingShape">
                    <wps:wsp>
                      <wps:cNvCnPr/>
                      <wps:spPr>
                        <a:xfrm>
                          <a:off x="0" y="0"/>
                          <a:ext cx="0" cy="321275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47C8E1A6" id="Straight Connector 195" o:spid="_x0000_s1026" style="position:absolute;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95pt,10.8pt" to="12.95pt,26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" strokecolor="black [3040]"/>
            </w:pict>
          </mc:Fallback>
        </mc:AlternateContent>
      </w:r>
      <w:r w:rsidR="00AA4150" w:rsidRPr="00A1739A">
        <w:rPr>
          <w:rFonts w:asciiTheme="majorHAnsi" w:hAnsiTheme="majorHAnsi"/>
          <w:b/>
          <w:bCs/>
          <w:noProof/>
          <w:sz w:val="24"/>
          <w:szCs w:val="24"/>
        </w:rPr>
        <mc:AlternateContent>
          <mc:Choice Requires="wps">
            <w:drawing>
              <wp:anchor distT="0" distB="0" distL="114300" distR="114300" simplePos="0" relativeHeight="251788288" behindDoc="0" locked="0" layoutInCell="1" allowOverlap="1" wp14:anchorId="0F2E7944" wp14:editId="2074E9FC">
                <wp:simplePos x="0" y="0"/>
                <wp:positionH relativeFrom="column">
                  <wp:posOffset>-214733</wp:posOffset>
                </wp:positionH>
                <wp:positionV relativeFrom="paragraph">
                  <wp:posOffset>137452</wp:posOffset>
                </wp:positionV>
                <wp:extent cx="0" cy="3270421"/>
                <wp:effectExtent l="0" t="0" r="38100" b="25400"/>
                <wp:wrapNone/>
                <wp:docPr id="194" name="Straight Connector 194"/>
                <wp:cNvGraphicFramePr/>
                <a:graphic xmlns:a="http://schemas.openxmlformats.org/drawingml/2006/main">
                  <a:graphicData uri="http://schemas.microsoft.com/office/word/2010/wordprocessingShape">
                    <wps:wsp>
                      <wps:cNvCnPr/>
                      <wps:spPr>
                        <a:xfrm flipH="1">
                          <a:off x="0" y="0"/>
                          <a:ext cx="0" cy="327042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1E00B16F" id="Straight Connector 194" o:spid="_x0000_s1026" style="position:absolute;flip:x;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9pt,10.8pt" to="-16.9pt,26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" strokecolor="black [3040]"/>
            </w:pict>
          </mc:Fallback>
        </mc:AlternateContent>
      </w:r>
      <w:r w:rsidR="00AA4150" w:rsidRPr="00A1739A">
        <w:rPr>
          <w:rFonts w:asciiTheme="majorHAnsi" w:hAnsiTheme="majorHAnsi"/>
          <w:b/>
          <w:bCs/>
          <w:noProof/>
          <w:sz w:val="24"/>
          <w:szCs w:val="24"/>
        </w:rPr>
        <mc:AlternateContent>
          <mc:Choice Requires="wps">
            <w:drawing>
              <wp:anchor distT="0" distB="0" distL="114300" distR="114300" simplePos="0" relativeHeight="251795456" behindDoc="0" locked="0" layoutInCell="1" allowOverlap="1" wp14:anchorId="5D2AC78F" wp14:editId="40C2ACA8">
                <wp:simplePos x="0" y="0"/>
                <wp:positionH relativeFrom="column">
                  <wp:posOffset>1145060</wp:posOffset>
                </wp:positionH>
                <wp:positionV relativeFrom="paragraph">
                  <wp:posOffset>186879</wp:posOffset>
                </wp:positionV>
                <wp:extent cx="0" cy="1334530"/>
                <wp:effectExtent l="0" t="0" r="38100" b="37465"/>
                <wp:wrapNone/>
                <wp:docPr id="202" name="Straight Connector 202"/>
                <wp:cNvGraphicFramePr/>
                <a:graphic xmlns:a="http://schemas.openxmlformats.org/drawingml/2006/main">
                  <a:graphicData uri="http://schemas.microsoft.com/office/word/2010/wordprocessingShape">
                    <wps:wsp>
                      <wps:cNvCnPr/>
                      <wps:spPr>
                        <a:xfrm>
                          <a:off x="0" y="0"/>
                          <a:ext cx="0" cy="13345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7C98F20E" id="Straight Connector 202" o:spid="_x0000_s1026" style="position:absolute;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15pt,14.7pt" to="90.15pt,1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" strokecolor="black [3040]"/>
            </w:pict>
          </mc:Fallback>
        </mc:AlternateContent>
      </w:r>
      <w:r w:rsidR="00AA4150" w:rsidRPr="00A1739A">
        <w:rPr>
          <w:rFonts w:asciiTheme="majorHAnsi" w:hAnsiTheme="majorHAnsi"/>
          <w:b/>
          <w:bCs/>
          <w:noProof/>
          <w:sz w:val="24"/>
          <w:szCs w:val="24"/>
        </w:rPr>
        <mc:AlternateContent>
          <mc:Choice Requires="wps">
            <w:drawing>
              <wp:anchor distT="0" distB="0" distL="114300" distR="114300" simplePos="0" relativeHeight="251750400" behindDoc="0" locked="0" layoutInCell="1" allowOverlap="1" wp14:anchorId="430031AA" wp14:editId="0000362E">
                <wp:simplePos x="0" y="0"/>
                <wp:positionH relativeFrom="column">
                  <wp:posOffset>4732713</wp:posOffset>
                </wp:positionH>
                <wp:positionV relativeFrom="paragraph">
                  <wp:posOffset>104717</wp:posOffset>
                </wp:positionV>
                <wp:extent cx="587375" cy="692728"/>
                <wp:effectExtent l="0" t="0" r="22225" b="12700"/>
                <wp:wrapNone/>
                <wp:docPr id="95" name="Rectangle 95"/>
                <wp:cNvGraphicFramePr/>
                <a:graphic xmlns:a="http://schemas.openxmlformats.org/drawingml/2006/main">
                  <a:graphicData uri="http://schemas.microsoft.com/office/word/2010/wordprocessingShape">
                    <wps:wsp>
                      <wps:cNvSpPr/>
                      <wps:spPr>
                        <a:xfrm>
                          <a:off x="0" y="0"/>
                          <a:ext cx="587375" cy="692728"/>
                        </a:xfrm>
                        <a:prstGeom prst="rect">
                          <a:avLst/>
                        </a:prstGeom>
                      </wps:spPr>
                      <wps:style>
                        <a:lnRef idx="2">
                          <a:schemeClr val="dk1"/>
                        </a:lnRef>
                        <a:fillRef idx="1">
                          <a:schemeClr val="lt1"/>
                        </a:fillRef>
                        <a:effectRef idx="0">
                          <a:schemeClr val="dk1"/>
                        </a:effectRef>
                        <a:fontRef idx="minor">
                          <a:schemeClr val="dk1"/>
                        </a:fontRef>
                      </wps:style>
                      <wps:txbx>
                        <w:txbxContent>
                          <w:p w14:paraId="2A275490" w14:textId="77777777" w:rsidR="002A7753" w:rsidRPr="00C36279" w:rsidRDefault="002A7753" w:rsidP="00AA4150">
                            <w:pPr>
                              <w:jc w:val="center"/>
                              <w:rPr>
                                <w:rFonts w:ascii="Cambria" w:hAnsi="Cambria"/>
                                <w:sz w:val="16"/>
                                <w:szCs w:val="16"/>
                              </w:rPr>
                            </w:pPr>
                            <w:r w:rsidRPr="00C36279">
                              <w:rPr>
                                <w:rFonts w:ascii="Cambria" w:hAnsi="Cambria"/>
                                <w:sz w:val="16"/>
                                <w:szCs w:val="16"/>
                              </w:rPr>
                              <w:t xml:space="preserve">DEANS </w:t>
                            </w:r>
                            <w:r>
                              <w:rPr>
                                <w:rFonts w:ascii="Cambria" w:hAnsi="Cambria"/>
                                <w:sz w:val="16"/>
                                <w:szCs w:val="16"/>
                              </w:rPr>
                              <w:t xml:space="preserve">ID </w:t>
                            </w:r>
                            <w:r w:rsidRPr="00C36279">
                              <w:rPr>
                                <w:rFonts w:ascii="Cambria" w:hAnsi="Cambria"/>
                                <w:sz w:val="16"/>
                                <w:szCs w:val="16"/>
                              </w:rPr>
                              <w:t>AFFARS SIT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031AA" id="Rectangle 95" o:spid="_x0000_s1042" style="position:absolute;left:0;text-align:left;margin-left:372.65pt;margin-top:8.25pt;width:46.25pt;height:54.5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" fillcolor="white [3201]" strokecolor="black [3200]" strokeweight="2pt">
                <v:textbox>
                  <w:txbxContent>
                    <w:p w14:paraId="2A275490" w14:textId="77777777" w:rsidR="002A7753" w:rsidRPr="00C36279" w:rsidRDefault="002A7753" w:rsidP="00AA4150">
                      <w:pPr>
                        <w:jc w:val="center"/>
                        <w:rPr>
                          <w:rFonts w:ascii="Cambria" w:hAnsi="Cambria"/>
                          <w:sz w:val="16"/>
                          <w:szCs w:val="16"/>
                        </w:rPr>
                      </w:pPr>
                      <w:r w:rsidRPr="00C36279">
                        <w:rPr>
                          <w:rFonts w:ascii="Cambria" w:hAnsi="Cambria"/>
                          <w:sz w:val="16"/>
                          <w:szCs w:val="16"/>
                        </w:rPr>
                        <w:t xml:space="preserve">DEANS </w:t>
                      </w:r>
                      <w:r>
                        <w:rPr>
                          <w:rFonts w:ascii="Cambria" w:hAnsi="Cambria"/>
                          <w:sz w:val="16"/>
                          <w:szCs w:val="16"/>
                        </w:rPr>
                        <w:t xml:space="preserve">ID </w:t>
                      </w:r>
                      <w:r w:rsidRPr="00C36279">
                        <w:rPr>
                          <w:rFonts w:ascii="Cambria" w:hAnsi="Cambria"/>
                          <w:sz w:val="16"/>
                          <w:szCs w:val="16"/>
                        </w:rPr>
                        <w:t>AFFARS SIT</w:t>
                      </w:r>
                    </w:p>
                  </w:txbxContent>
                </v:textbox>
              </v:rect>
            </w:pict>
          </mc:Fallback>
        </mc:AlternateContent>
      </w:r>
      <w:r w:rsidR="00AA4150" w:rsidRPr="00A1739A">
        <w:rPr>
          <w:rFonts w:asciiTheme="majorHAnsi" w:hAnsiTheme="majorHAnsi"/>
          <w:b/>
          <w:bCs/>
          <w:noProof/>
          <w:sz w:val="24"/>
          <w:szCs w:val="24"/>
        </w:rPr>
        <mc:AlternateContent>
          <mc:Choice Requires="wps">
            <w:drawing>
              <wp:anchor distT="0" distB="0" distL="114300" distR="114300" simplePos="0" relativeHeight="251749376" behindDoc="0" locked="0" layoutInCell="1" allowOverlap="1" wp14:anchorId="77E331AC" wp14:editId="26C8CA28">
                <wp:simplePos x="0" y="0"/>
                <wp:positionH relativeFrom="column">
                  <wp:posOffset>4178531</wp:posOffset>
                </wp:positionH>
                <wp:positionV relativeFrom="paragraph">
                  <wp:posOffset>104717</wp:posOffset>
                </wp:positionV>
                <wp:extent cx="480060" cy="603885"/>
                <wp:effectExtent l="0" t="0" r="15240" b="24765"/>
                <wp:wrapNone/>
                <wp:docPr id="94" name="Rectangle 94"/>
                <wp:cNvGraphicFramePr/>
                <a:graphic xmlns:a="http://schemas.openxmlformats.org/drawingml/2006/main">
                  <a:graphicData uri="http://schemas.microsoft.com/office/word/2010/wordprocessingShape">
                    <wps:wsp>
                      <wps:cNvSpPr/>
                      <wps:spPr>
                        <a:xfrm>
                          <a:off x="0" y="0"/>
                          <a:ext cx="480060" cy="603885"/>
                        </a:xfrm>
                        <a:prstGeom prst="rect">
                          <a:avLst/>
                        </a:prstGeom>
                      </wps:spPr>
                      <wps:style>
                        <a:lnRef idx="2">
                          <a:schemeClr val="dk1"/>
                        </a:lnRef>
                        <a:fillRef idx="1">
                          <a:schemeClr val="lt1"/>
                        </a:fillRef>
                        <a:effectRef idx="0">
                          <a:schemeClr val="dk1"/>
                        </a:effectRef>
                        <a:fontRef idx="minor">
                          <a:schemeClr val="dk1"/>
                        </a:fontRef>
                      </wps:style>
                      <wps:txbx>
                        <w:txbxContent>
                          <w:p w14:paraId="5F7D42F8" w14:textId="77777777" w:rsidR="002A7753" w:rsidRPr="00C36279" w:rsidRDefault="002A7753" w:rsidP="00AA4150">
                            <w:pPr>
                              <w:jc w:val="center"/>
                              <w:rPr>
                                <w:rFonts w:ascii="Cambria" w:hAnsi="Cambria"/>
                                <w:sz w:val="16"/>
                                <w:szCs w:val="16"/>
                              </w:rPr>
                            </w:pPr>
                            <w:r w:rsidRPr="00C36279">
                              <w:rPr>
                                <w:rFonts w:ascii="Cambria" w:hAnsi="Cambria"/>
                                <w:sz w:val="16"/>
                                <w:szCs w:val="16"/>
                              </w:rPr>
                              <w:t>D</w:t>
                            </w:r>
                            <w:r>
                              <w:rPr>
                                <w:rFonts w:ascii="Cambria" w:hAnsi="Cambria"/>
                                <w:sz w:val="16"/>
                                <w:szCs w:val="16"/>
                              </w:rPr>
                              <w:t xml:space="preserve">IR.   </w:t>
                            </w:r>
                            <w:r w:rsidRPr="00C36279">
                              <w:rPr>
                                <w:rFonts w:ascii="Cambria" w:hAnsi="Cambria"/>
                                <w:sz w:val="16"/>
                                <w:szCs w:val="16"/>
                              </w:rPr>
                              <w:t xml:space="preserve">MED. </w:t>
                            </w:r>
                            <w:r>
                              <w:rPr>
                                <w:rFonts w:ascii="Cambria" w:hAnsi="Cambria"/>
                                <w:sz w:val="16"/>
                                <w:szCs w:val="16"/>
                              </w:rPr>
                              <w:t>SURV.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E331AC" id="Rectangle 94" o:spid="_x0000_s1043" style="position:absolute;left:0;text-align:left;margin-left:329pt;margin-top:8.25pt;width:37.8pt;height:47.5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" fillcolor="white [3201]" strokecolor="black [3200]" strokeweight="2pt">
                <v:textbox>
                  <w:txbxContent>
                    <w:p w14:paraId="5F7D42F8" w14:textId="77777777" w:rsidR="002A7753" w:rsidRPr="00C36279" w:rsidRDefault="002A7753" w:rsidP="00AA4150">
                      <w:pPr>
                        <w:jc w:val="center"/>
                        <w:rPr>
                          <w:rFonts w:ascii="Cambria" w:hAnsi="Cambria"/>
                          <w:sz w:val="16"/>
                          <w:szCs w:val="16"/>
                        </w:rPr>
                      </w:pPr>
                      <w:r w:rsidRPr="00C36279">
                        <w:rPr>
                          <w:rFonts w:ascii="Cambria" w:hAnsi="Cambria"/>
                          <w:sz w:val="16"/>
                          <w:szCs w:val="16"/>
                        </w:rPr>
                        <w:t>D</w:t>
                      </w:r>
                      <w:r>
                        <w:rPr>
                          <w:rFonts w:ascii="Cambria" w:hAnsi="Cambria"/>
                          <w:sz w:val="16"/>
                          <w:szCs w:val="16"/>
                        </w:rPr>
                        <w:t xml:space="preserve">IR.   </w:t>
                      </w:r>
                      <w:r w:rsidRPr="00C36279">
                        <w:rPr>
                          <w:rFonts w:ascii="Cambria" w:hAnsi="Cambria"/>
                          <w:sz w:val="16"/>
                          <w:szCs w:val="16"/>
                        </w:rPr>
                        <w:t xml:space="preserve">MED. </w:t>
                      </w:r>
                      <w:r>
                        <w:rPr>
                          <w:rFonts w:ascii="Cambria" w:hAnsi="Cambria"/>
                          <w:sz w:val="16"/>
                          <w:szCs w:val="16"/>
                        </w:rPr>
                        <w:t>SURV.</w:t>
                      </w:r>
                    </w:p>
                  </w:txbxContent>
                </v:textbox>
              </v:rect>
            </w:pict>
          </mc:Fallback>
        </mc:AlternateContent>
      </w:r>
      <w:r w:rsidR="00AA4150" w:rsidRPr="00A1739A">
        <w:rPr>
          <w:rFonts w:asciiTheme="majorHAnsi" w:hAnsiTheme="majorHAnsi"/>
          <w:b/>
          <w:bCs/>
          <w:noProof/>
          <w:sz w:val="24"/>
          <w:szCs w:val="24"/>
        </w:rPr>
        <mc:AlternateContent>
          <mc:Choice Requires="wps">
            <w:drawing>
              <wp:anchor distT="0" distB="0" distL="114300" distR="114300" simplePos="0" relativeHeight="251748352" behindDoc="0" locked="0" layoutInCell="1" allowOverlap="1" wp14:anchorId="23862BD4" wp14:editId="3B32CBFF">
                <wp:simplePos x="0" y="0"/>
                <wp:positionH relativeFrom="column">
                  <wp:posOffset>3447011</wp:posOffset>
                </wp:positionH>
                <wp:positionV relativeFrom="paragraph">
                  <wp:posOffset>104717</wp:posOffset>
                </wp:positionV>
                <wp:extent cx="720725" cy="603885"/>
                <wp:effectExtent l="0" t="0" r="22225" b="24765"/>
                <wp:wrapNone/>
                <wp:docPr id="93" name="Rectangle 93"/>
                <wp:cNvGraphicFramePr/>
                <a:graphic xmlns:a="http://schemas.openxmlformats.org/drawingml/2006/main">
                  <a:graphicData uri="http://schemas.microsoft.com/office/word/2010/wordprocessingShape">
                    <wps:wsp>
                      <wps:cNvSpPr/>
                      <wps:spPr>
                        <a:xfrm>
                          <a:off x="0" y="0"/>
                          <a:ext cx="720725" cy="603885"/>
                        </a:xfrm>
                        <a:prstGeom prst="rect">
                          <a:avLst/>
                        </a:prstGeom>
                      </wps:spPr>
                      <wps:style>
                        <a:lnRef idx="2">
                          <a:schemeClr val="dk1"/>
                        </a:lnRef>
                        <a:fillRef idx="1">
                          <a:schemeClr val="lt1"/>
                        </a:fillRef>
                        <a:effectRef idx="0">
                          <a:schemeClr val="dk1"/>
                        </a:effectRef>
                        <a:fontRef idx="minor">
                          <a:schemeClr val="dk1"/>
                        </a:fontRef>
                      </wps:style>
                      <wps:txbx>
                        <w:txbxContent>
                          <w:p w14:paraId="1D13C6A4" w14:textId="77777777" w:rsidR="002A7753" w:rsidRPr="00C36279" w:rsidRDefault="002A7753" w:rsidP="00AA4150">
                            <w:pPr>
                              <w:jc w:val="center"/>
                              <w:rPr>
                                <w:rFonts w:ascii="Cambria" w:hAnsi="Cambria"/>
                                <w:sz w:val="16"/>
                                <w:szCs w:val="16"/>
                              </w:rPr>
                            </w:pPr>
                            <w:r w:rsidRPr="00C36279">
                              <w:rPr>
                                <w:rFonts w:ascii="Cambria" w:hAnsi="Cambria"/>
                                <w:sz w:val="16"/>
                                <w:szCs w:val="16"/>
                              </w:rPr>
                              <w:t>D</w:t>
                            </w:r>
                            <w:r>
                              <w:rPr>
                                <w:rFonts w:ascii="Cambria" w:hAnsi="Cambria"/>
                                <w:sz w:val="16"/>
                                <w:szCs w:val="16"/>
                              </w:rPr>
                              <w:t xml:space="preserve">IR. </w:t>
                            </w:r>
                            <w:r w:rsidRPr="00C36279">
                              <w:rPr>
                                <w:rFonts w:ascii="Cambria" w:hAnsi="Cambria"/>
                                <w:sz w:val="16"/>
                                <w:szCs w:val="16"/>
                              </w:rPr>
                              <w:t>PLANING &amp; DEV.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62BD4" id="Rectangle 93" o:spid="_x0000_s1044" style="position:absolute;left:0;text-align:left;margin-left:271.4pt;margin-top:8.25pt;width:56.75pt;height:47.5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" fillcolor="white [3201]" strokecolor="black [3200]" strokeweight="2pt">
                <v:textbox>
                  <w:txbxContent>
                    <w:p w14:paraId="1D13C6A4" w14:textId="77777777" w:rsidR="002A7753" w:rsidRPr="00C36279" w:rsidRDefault="002A7753" w:rsidP="00AA4150">
                      <w:pPr>
                        <w:jc w:val="center"/>
                        <w:rPr>
                          <w:rFonts w:ascii="Cambria" w:hAnsi="Cambria"/>
                          <w:sz w:val="16"/>
                          <w:szCs w:val="16"/>
                        </w:rPr>
                      </w:pPr>
                      <w:r w:rsidRPr="00C36279">
                        <w:rPr>
                          <w:rFonts w:ascii="Cambria" w:hAnsi="Cambria"/>
                          <w:sz w:val="16"/>
                          <w:szCs w:val="16"/>
                        </w:rPr>
                        <w:t>D</w:t>
                      </w:r>
                      <w:r>
                        <w:rPr>
                          <w:rFonts w:ascii="Cambria" w:hAnsi="Cambria"/>
                          <w:sz w:val="16"/>
                          <w:szCs w:val="16"/>
                        </w:rPr>
                        <w:t xml:space="preserve">IR. </w:t>
                      </w:r>
                      <w:r w:rsidRPr="00C36279">
                        <w:rPr>
                          <w:rFonts w:ascii="Cambria" w:hAnsi="Cambria"/>
                          <w:sz w:val="16"/>
                          <w:szCs w:val="16"/>
                        </w:rPr>
                        <w:t>PLANING &amp; DEV.</w:t>
                      </w:r>
                    </w:p>
                  </w:txbxContent>
                </v:textbox>
              </v:rect>
            </w:pict>
          </mc:Fallback>
        </mc:AlternateContent>
      </w:r>
      <w:r w:rsidR="00AA4150" w:rsidRPr="00A1739A">
        <w:rPr>
          <w:rFonts w:asciiTheme="majorHAnsi" w:hAnsiTheme="majorHAnsi"/>
          <w:b/>
          <w:bCs/>
          <w:noProof/>
          <w:sz w:val="24"/>
          <w:szCs w:val="24"/>
        </w:rPr>
        <mc:AlternateContent>
          <mc:Choice Requires="wps">
            <w:drawing>
              <wp:anchor distT="0" distB="0" distL="114300" distR="114300" simplePos="0" relativeHeight="251751424" behindDoc="0" locked="0" layoutInCell="1" allowOverlap="1" wp14:anchorId="234FF808" wp14:editId="232B276E">
                <wp:simplePos x="0" y="0"/>
                <wp:positionH relativeFrom="column">
                  <wp:posOffset>5341385</wp:posOffset>
                </wp:positionH>
                <wp:positionV relativeFrom="paragraph">
                  <wp:posOffset>99200</wp:posOffset>
                </wp:positionV>
                <wp:extent cx="440835" cy="374622"/>
                <wp:effectExtent l="0" t="0" r="16510" b="26035"/>
                <wp:wrapNone/>
                <wp:docPr id="96" name="Rectangle 96"/>
                <wp:cNvGraphicFramePr/>
                <a:graphic xmlns:a="http://schemas.openxmlformats.org/drawingml/2006/main">
                  <a:graphicData uri="http://schemas.microsoft.com/office/word/2010/wordprocessingShape">
                    <wps:wsp>
                      <wps:cNvSpPr/>
                      <wps:spPr>
                        <a:xfrm>
                          <a:off x="0" y="0"/>
                          <a:ext cx="440835" cy="374622"/>
                        </a:xfrm>
                        <a:prstGeom prst="rect">
                          <a:avLst/>
                        </a:prstGeom>
                      </wps:spPr>
                      <wps:style>
                        <a:lnRef idx="2">
                          <a:schemeClr val="dk1"/>
                        </a:lnRef>
                        <a:fillRef idx="1">
                          <a:schemeClr val="lt1"/>
                        </a:fillRef>
                        <a:effectRef idx="0">
                          <a:schemeClr val="dk1"/>
                        </a:effectRef>
                        <a:fontRef idx="minor">
                          <a:schemeClr val="dk1"/>
                        </a:fontRef>
                      </wps:style>
                      <wps:txbx>
                        <w:txbxContent>
                          <w:p w14:paraId="1DB30B9B" w14:textId="77777777" w:rsidR="002A7753" w:rsidRPr="009E7600" w:rsidRDefault="002A7753" w:rsidP="00AA4150">
                            <w:pPr>
                              <w:jc w:val="center"/>
                              <w:rPr>
                                <w:rFonts w:ascii="Cambria" w:hAnsi="Cambria"/>
                                <w:sz w:val="16"/>
                                <w:szCs w:val="16"/>
                              </w:rPr>
                            </w:pPr>
                            <w:r w:rsidRPr="009E7600">
                              <w:rPr>
                                <w:rFonts w:ascii="Cambria" w:hAnsi="Cambria"/>
                                <w:sz w:val="16"/>
                                <w:szCs w:val="16"/>
                              </w:rPr>
                              <w:t>DIR. ICT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4FF808" id="Rectangle 96" o:spid="_x0000_s1045" style="position:absolute;left:0;text-align:left;margin-left:420.6pt;margin-top:7.8pt;width:34.7pt;height:29.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" fillcolor="white [3201]" strokecolor="black [3200]" strokeweight="2pt">
                <v:textbox>
                  <w:txbxContent>
                    <w:p w14:paraId="1DB30B9B" w14:textId="77777777" w:rsidR="002A7753" w:rsidRPr="009E7600" w:rsidRDefault="002A7753" w:rsidP="00AA4150">
                      <w:pPr>
                        <w:jc w:val="center"/>
                        <w:rPr>
                          <w:rFonts w:ascii="Cambria" w:hAnsi="Cambria"/>
                          <w:sz w:val="16"/>
                          <w:szCs w:val="16"/>
                        </w:rPr>
                      </w:pPr>
                      <w:r w:rsidRPr="009E7600">
                        <w:rPr>
                          <w:rFonts w:ascii="Cambria" w:hAnsi="Cambria"/>
                          <w:sz w:val="16"/>
                          <w:szCs w:val="16"/>
                        </w:rPr>
                        <w:t>DIR. ICT</w:t>
                      </w:r>
                    </w:p>
                  </w:txbxContent>
                </v:textbox>
              </v:rect>
            </w:pict>
          </mc:Fallback>
        </mc:AlternateContent>
      </w:r>
      <w:r w:rsidR="00AA4150" w:rsidRPr="00A1739A">
        <w:rPr>
          <w:rFonts w:asciiTheme="majorHAnsi" w:hAnsiTheme="majorHAnsi"/>
          <w:b/>
          <w:bCs/>
          <w:noProof/>
          <w:sz w:val="24"/>
          <w:szCs w:val="24"/>
        </w:rPr>
        <mc:AlternateContent>
          <mc:Choice Requires="wps">
            <w:drawing>
              <wp:anchor distT="0" distB="0" distL="114300" distR="114300" simplePos="0" relativeHeight="251747328" behindDoc="0" locked="0" layoutInCell="1" allowOverlap="1" wp14:anchorId="4CF9B295" wp14:editId="0BBF0BC2">
                <wp:simplePos x="0" y="0"/>
                <wp:positionH relativeFrom="column">
                  <wp:posOffset>2835847</wp:posOffset>
                </wp:positionH>
                <wp:positionV relativeFrom="paragraph">
                  <wp:posOffset>107256</wp:posOffset>
                </wp:positionV>
                <wp:extent cx="567019" cy="604229"/>
                <wp:effectExtent l="0" t="0" r="24130" b="24765"/>
                <wp:wrapNone/>
                <wp:docPr id="92" name="Rectangle 92"/>
                <wp:cNvGraphicFramePr/>
                <a:graphic xmlns:a="http://schemas.openxmlformats.org/drawingml/2006/main">
                  <a:graphicData uri="http://schemas.microsoft.com/office/word/2010/wordprocessingShape">
                    <wps:wsp>
                      <wps:cNvSpPr/>
                      <wps:spPr>
                        <a:xfrm>
                          <a:off x="0" y="0"/>
                          <a:ext cx="567019" cy="604229"/>
                        </a:xfrm>
                        <a:prstGeom prst="rect">
                          <a:avLst/>
                        </a:prstGeom>
                      </wps:spPr>
                      <wps:style>
                        <a:lnRef idx="2">
                          <a:schemeClr val="dk1"/>
                        </a:lnRef>
                        <a:fillRef idx="1">
                          <a:schemeClr val="lt1"/>
                        </a:fillRef>
                        <a:effectRef idx="0">
                          <a:schemeClr val="dk1"/>
                        </a:effectRef>
                        <a:fontRef idx="minor">
                          <a:schemeClr val="dk1"/>
                        </a:fontRef>
                      </wps:style>
                      <wps:txbx>
                        <w:txbxContent>
                          <w:p w14:paraId="02AE25F8" w14:textId="77777777" w:rsidR="002A7753" w:rsidRPr="00C36279" w:rsidRDefault="002A7753" w:rsidP="00AA4150">
                            <w:pPr>
                              <w:jc w:val="center"/>
                              <w:rPr>
                                <w:rFonts w:ascii="Cambria" w:hAnsi="Cambria"/>
                                <w:sz w:val="16"/>
                                <w:szCs w:val="16"/>
                              </w:rPr>
                            </w:pPr>
                            <w:r w:rsidRPr="00C36279">
                              <w:rPr>
                                <w:rFonts w:ascii="Cambria" w:hAnsi="Cambria"/>
                                <w:sz w:val="16"/>
                                <w:szCs w:val="16"/>
                              </w:rPr>
                              <w:t xml:space="preserve">BAM </w:t>
                            </w:r>
                            <w:r>
                              <w:rPr>
                                <w:rFonts w:ascii="Cambria" w:hAnsi="Cambria"/>
                                <w:sz w:val="16"/>
                                <w:szCs w:val="16"/>
                              </w:rPr>
                              <w:t>R</w:t>
                            </w:r>
                            <w:r w:rsidRPr="00C36279">
                              <w:rPr>
                                <w:rFonts w:ascii="Cambria" w:hAnsi="Cambria"/>
                                <w:sz w:val="16"/>
                                <w:szCs w:val="16"/>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F9B295" id="Rectangle 92" o:spid="_x0000_s1046" style="position:absolute;left:0;text-align:left;margin-left:223.3pt;margin-top:8.45pt;width:44.65pt;height:47.6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" fillcolor="white [3201]" strokecolor="black [3200]" strokeweight="2pt">
                <v:textbox>
                  <w:txbxContent>
                    <w:p w14:paraId="02AE25F8" w14:textId="77777777" w:rsidR="002A7753" w:rsidRPr="00C36279" w:rsidRDefault="002A7753" w:rsidP="00AA4150">
                      <w:pPr>
                        <w:jc w:val="center"/>
                        <w:rPr>
                          <w:rFonts w:ascii="Cambria" w:hAnsi="Cambria"/>
                          <w:sz w:val="16"/>
                          <w:szCs w:val="16"/>
                        </w:rPr>
                      </w:pPr>
                      <w:r w:rsidRPr="00C36279">
                        <w:rPr>
                          <w:rFonts w:ascii="Cambria" w:hAnsi="Cambria"/>
                          <w:sz w:val="16"/>
                          <w:szCs w:val="16"/>
                        </w:rPr>
                        <w:t xml:space="preserve">BAM </w:t>
                      </w:r>
                      <w:r>
                        <w:rPr>
                          <w:rFonts w:ascii="Cambria" w:hAnsi="Cambria"/>
                          <w:sz w:val="16"/>
                          <w:szCs w:val="16"/>
                        </w:rPr>
                        <w:t>R</w:t>
                      </w:r>
                      <w:r w:rsidRPr="00C36279">
                        <w:rPr>
                          <w:rFonts w:ascii="Cambria" w:hAnsi="Cambria"/>
                          <w:sz w:val="16"/>
                          <w:szCs w:val="16"/>
                        </w:rPr>
                        <w:t>T</w:t>
                      </w:r>
                    </w:p>
                  </w:txbxContent>
                </v:textbox>
              </v:rect>
            </w:pict>
          </mc:Fallback>
        </mc:AlternateContent>
      </w:r>
    </w:p>
    <w:p w14:paraId="10608781" w14:textId="77777777" w:rsidR="00AA4150" w:rsidRPr="00A1739A" w:rsidRDefault="00AA4150" w:rsidP="00923F60">
      <w:pPr>
        <w:spacing w:line="480" w:lineRule="auto"/>
        <w:rPr>
          <w:rFonts w:asciiTheme="majorHAnsi" w:hAnsiTheme="majorHAnsi"/>
          <w:b/>
          <w:bCs/>
          <w:sz w:val="24"/>
          <w:szCs w:val="24"/>
        </w:rPr>
      </w:pPr>
    </w:p>
    <w:p w14:paraId="623B22EC" w14:textId="77777777" w:rsidR="00AA4150" w:rsidRPr="00A1739A" w:rsidRDefault="00AA4150" w:rsidP="00923F60">
      <w:pPr>
        <w:spacing w:line="480" w:lineRule="auto"/>
        <w:rPr>
          <w:rFonts w:asciiTheme="majorHAnsi" w:hAnsiTheme="majorHAnsi"/>
          <w:b/>
          <w:bCs/>
          <w:sz w:val="24"/>
          <w:szCs w:val="24"/>
        </w:rPr>
      </w:pPr>
    </w:p>
    <w:p w14:paraId="11B7A761" w14:textId="77777777" w:rsidR="00AA4150" w:rsidRPr="00A1739A" w:rsidRDefault="00AA4150" w:rsidP="00923F60">
      <w:pPr>
        <w:spacing w:line="480" w:lineRule="auto"/>
        <w:rPr>
          <w:rFonts w:asciiTheme="majorHAnsi" w:hAnsiTheme="majorHAnsi"/>
          <w:b/>
          <w:bCs/>
          <w:sz w:val="24"/>
          <w:szCs w:val="24"/>
        </w:rPr>
      </w:pPr>
      <w:r w:rsidRPr="00A1739A">
        <w:rPr>
          <w:rFonts w:asciiTheme="majorHAnsi" w:hAnsiTheme="majorHAnsi"/>
          <w:b/>
          <w:bCs/>
          <w:noProof/>
          <w:sz w:val="24"/>
          <w:szCs w:val="24"/>
        </w:rPr>
        <mc:AlternateContent>
          <mc:Choice Requires="wps">
            <w:drawing>
              <wp:anchor distT="45720" distB="45720" distL="114300" distR="114300" simplePos="0" relativeHeight="251784192" behindDoc="0" locked="0" layoutInCell="1" allowOverlap="1" wp14:anchorId="44F8E3F5" wp14:editId="592F0882">
                <wp:simplePos x="0" y="0"/>
                <wp:positionH relativeFrom="column">
                  <wp:posOffset>3438525</wp:posOffset>
                </wp:positionH>
                <wp:positionV relativeFrom="paragraph">
                  <wp:posOffset>55245</wp:posOffset>
                </wp:positionV>
                <wp:extent cx="1933575" cy="361950"/>
                <wp:effectExtent l="0" t="0" r="0" b="0"/>
                <wp:wrapSquare wrapText="bothSides"/>
                <wp:docPr id="1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3575" cy="361950"/>
                        </a:xfrm>
                        <a:prstGeom prst="rect">
                          <a:avLst/>
                        </a:prstGeom>
                        <a:noFill/>
                        <a:ln w="9525">
                          <a:noFill/>
                          <a:miter lim="800000"/>
                          <a:headEnd/>
                          <a:tailEnd/>
                        </a:ln>
                      </wps:spPr>
                      <wps:txbx>
                        <w:txbxContent>
                          <w:p w14:paraId="2C6FEDD1" w14:textId="69954BC3" w:rsidR="002A7753" w:rsidRPr="00F66250" w:rsidRDefault="002A7753" w:rsidP="00616628">
                            <w:pPr>
                              <w:pBdr>
                                <w:top w:val="single" w:sz="4" w:space="1" w:color="auto"/>
                                <w:left w:val="single" w:sz="4" w:space="4" w:color="auto"/>
                                <w:bottom w:val="single" w:sz="4" w:space="1" w:color="auto"/>
                                <w:right w:val="single" w:sz="4" w:space="4" w:color="auto"/>
                              </w:pBdr>
                              <w:rPr>
                                <w:rFonts w:ascii="Cambria" w:hAnsi="Cambria"/>
                                <w:sz w:val="20"/>
                              </w:rPr>
                            </w:pPr>
                            <w:r w:rsidRPr="00F66250">
                              <w:rPr>
                                <w:rFonts w:ascii="Cambria" w:hAnsi="Cambria"/>
                                <w:sz w:val="20"/>
                              </w:rPr>
                              <w:t>PERSONAL SEC TO REGISTRAR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F8E3F5" id="_x0000_s1047" type="#_x0000_t202" style="position:absolute;left:0;text-align:left;margin-left:270.75pt;margin-top:4.35pt;width:152.25pt;height:28.5pt;z-index:251784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" filled="f" stroked="f">
                <v:textbox>
                  <w:txbxContent>
                    <w:p w14:paraId="2C6FEDD1" w14:textId="69954BC3" w:rsidR="002A7753" w:rsidRPr="00F66250" w:rsidRDefault="002A7753" w:rsidP="00616628">
                      <w:pPr>
                        <w:pBdr>
                          <w:top w:val="single" w:sz="4" w:space="1" w:color="auto"/>
                          <w:left w:val="single" w:sz="4" w:space="4" w:color="auto"/>
                          <w:bottom w:val="single" w:sz="4" w:space="1" w:color="auto"/>
                          <w:right w:val="single" w:sz="4" w:space="4" w:color="auto"/>
                        </w:pBdr>
                        <w:rPr>
                          <w:rFonts w:ascii="Cambria" w:hAnsi="Cambria"/>
                          <w:sz w:val="20"/>
                        </w:rPr>
                      </w:pPr>
                      <w:r w:rsidRPr="00F66250">
                        <w:rPr>
                          <w:rFonts w:ascii="Cambria" w:hAnsi="Cambria"/>
                          <w:sz w:val="20"/>
                        </w:rPr>
                        <w:t>PERSONAL SEC TO REGISTRAR</w:t>
                      </w:r>
                    </w:p>
                  </w:txbxContent>
                </v:textbox>
                <w10:wrap type="square"/>
              </v:shape>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53472" behindDoc="0" locked="0" layoutInCell="1" allowOverlap="1" wp14:anchorId="1B3F3EC4" wp14:editId="5B6419E3">
                <wp:simplePos x="0" y="0"/>
                <wp:positionH relativeFrom="column">
                  <wp:posOffset>2635971</wp:posOffset>
                </wp:positionH>
                <wp:positionV relativeFrom="paragraph">
                  <wp:posOffset>279984</wp:posOffset>
                </wp:positionV>
                <wp:extent cx="790833" cy="0"/>
                <wp:effectExtent l="0" t="0" r="0" b="0"/>
                <wp:wrapNone/>
                <wp:docPr id="98" name="Straight Connector 98"/>
                <wp:cNvGraphicFramePr/>
                <a:graphic xmlns:a="http://schemas.openxmlformats.org/drawingml/2006/main">
                  <a:graphicData uri="http://schemas.microsoft.com/office/word/2010/wordprocessingShape">
                    <wps:wsp>
                      <wps:cNvCnPr/>
                      <wps:spPr>
                        <a:xfrm>
                          <a:off x="0" y="0"/>
                          <a:ext cx="79083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3F5F5373" id="Straight Connector 98" o:spid="_x0000_s1026" style="position:absolute;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7.55pt,22.05pt" to="269.8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" strokecolor="black [3040]"/>
            </w:pict>
          </mc:Fallback>
        </mc:AlternateContent>
      </w:r>
    </w:p>
    <w:p w14:paraId="4D9D0071" w14:textId="77777777" w:rsidR="00AA4150" w:rsidRPr="00A1739A" w:rsidRDefault="00AA4150" w:rsidP="00923F60">
      <w:pPr>
        <w:spacing w:line="480" w:lineRule="auto"/>
        <w:rPr>
          <w:rFonts w:asciiTheme="majorHAnsi" w:hAnsiTheme="majorHAnsi"/>
          <w:b/>
          <w:bCs/>
          <w:sz w:val="24"/>
          <w:szCs w:val="24"/>
        </w:rPr>
      </w:pPr>
      <w:r w:rsidRPr="00A1739A">
        <w:rPr>
          <w:rFonts w:asciiTheme="majorHAnsi" w:hAnsiTheme="majorHAnsi"/>
          <w:b/>
          <w:bCs/>
          <w:noProof/>
          <w:sz w:val="24"/>
          <w:szCs w:val="24"/>
        </w:rPr>
        <mc:AlternateContent>
          <mc:Choice Requires="wps">
            <w:drawing>
              <wp:anchor distT="45720" distB="45720" distL="114300" distR="114300" simplePos="0" relativeHeight="251785216" behindDoc="0" locked="0" layoutInCell="1" allowOverlap="1" wp14:anchorId="0F835D25" wp14:editId="7C664AC6">
                <wp:simplePos x="0" y="0"/>
                <wp:positionH relativeFrom="column">
                  <wp:posOffset>733425</wp:posOffset>
                </wp:positionH>
                <wp:positionV relativeFrom="paragraph">
                  <wp:posOffset>212090</wp:posOffset>
                </wp:positionV>
                <wp:extent cx="1143000" cy="390525"/>
                <wp:effectExtent l="0" t="0" r="0" b="0"/>
                <wp:wrapSquare wrapText="bothSides"/>
                <wp:docPr id="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390525"/>
                        </a:xfrm>
                        <a:prstGeom prst="rect">
                          <a:avLst/>
                        </a:prstGeom>
                        <a:noFill/>
                        <a:ln w="9525">
                          <a:noFill/>
                          <a:miter lim="800000"/>
                          <a:headEnd/>
                          <a:tailEnd/>
                        </a:ln>
                      </wps:spPr>
                      <wps:txbx>
                        <w:txbxContent>
                          <w:p w14:paraId="5D1C56CB" w14:textId="77777777" w:rsidR="002A7753" w:rsidRPr="00F66250" w:rsidRDefault="002A7753" w:rsidP="00616628">
                            <w:pPr>
                              <w:pBdr>
                                <w:top w:val="single" w:sz="4" w:space="1" w:color="auto"/>
                                <w:left w:val="single" w:sz="4" w:space="4" w:color="auto"/>
                                <w:bottom w:val="single" w:sz="4" w:space="1" w:color="auto"/>
                                <w:right w:val="single" w:sz="4" w:space="4" w:color="auto"/>
                              </w:pBdr>
                              <w:jc w:val="center"/>
                              <w:rPr>
                                <w:rFonts w:ascii="Cambria" w:hAnsi="Cambria"/>
                                <w:sz w:val="16"/>
                                <w:szCs w:val="16"/>
                              </w:rPr>
                            </w:pPr>
                            <w:r w:rsidRPr="00F66250">
                              <w:rPr>
                                <w:rFonts w:ascii="Cambria" w:hAnsi="Cambria"/>
                                <w:sz w:val="16"/>
                                <w:szCs w:val="16"/>
                              </w:rPr>
                              <w:t>COUNCIL MATTERS CENTRAL MGT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835D25" id="_x0000_s1048" type="#_x0000_t202" style="position:absolute;left:0;text-align:left;margin-left:57.75pt;margin-top:16.7pt;width:90pt;height:30.75pt;z-index:251785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" filled="f" stroked="f">
                <v:textbox>
                  <w:txbxContent>
                    <w:p w14:paraId="5D1C56CB" w14:textId="77777777" w:rsidR="002A7753" w:rsidRPr="00F66250" w:rsidRDefault="002A7753" w:rsidP="00616628">
                      <w:pPr>
                        <w:pBdr>
                          <w:top w:val="single" w:sz="4" w:space="1" w:color="auto"/>
                          <w:left w:val="single" w:sz="4" w:space="4" w:color="auto"/>
                          <w:bottom w:val="single" w:sz="4" w:space="1" w:color="auto"/>
                          <w:right w:val="single" w:sz="4" w:space="4" w:color="auto"/>
                        </w:pBdr>
                        <w:jc w:val="center"/>
                        <w:rPr>
                          <w:rFonts w:ascii="Cambria" w:hAnsi="Cambria"/>
                          <w:sz w:val="16"/>
                          <w:szCs w:val="16"/>
                        </w:rPr>
                      </w:pPr>
                      <w:r w:rsidRPr="00F66250">
                        <w:rPr>
                          <w:rFonts w:ascii="Cambria" w:hAnsi="Cambria"/>
                          <w:sz w:val="16"/>
                          <w:szCs w:val="16"/>
                        </w:rPr>
                        <w:t>COUNCIL MATTERS CENTRAL MGT</w:t>
                      </w:r>
                    </w:p>
                  </w:txbxContent>
                </v:textbox>
                <w10:wrap type="square"/>
              </v:shape>
            </w:pict>
          </mc:Fallback>
        </mc:AlternateContent>
      </w:r>
    </w:p>
    <w:p w14:paraId="1B26BE7A" w14:textId="77777777" w:rsidR="00AA4150" w:rsidRPr="00A1739A" w:rsidRDefault="00AA4150" w:rsidP="00923F60">
      <w:pPr>
        <w:spacing w:line="480" w:lineRule="auto"/>
        <w:rPr>
          <w:rFonts w:asciiTheme="majorHAnsi" w:hAnsiTheme="majorHAnsi"/>
          <w:b/>
          <w:bCs/>
          <w:sz w:val="24"/>
          <w:szCs w:val="24"/>
        </w:rPr>
      </w:pPr>
      <w:r w:rsidRPr="00A1739A">
        <w:rPr>
          <w:rFonts w:asciiTheme="majorHAnsi" w:hAnsiTheme="majorHAnsi"/>
          <w:b/>
          <w:bCs/>
          <w:noProof/>
          <w:sz w:val="24"/>
          <w:szCs w:val="24"/>
        </w:rPr>
        <mc:AlternateContent>
          <mc:Choice Requires="wps">
            <w:drawing>
              <wp:anchor distT="0" distB="0" distL="114300" distR="114300" simplePos="0" relativeHeight="251796480" behindDoc="0" locked="0" layoutInCell="1" allowOverlap="1" wp14:anchorId="33FC8698" wp14:editId="07666D25">
                <wp:simplePos x="0" y="0"/>
                <wp:positionH relativeFrom="column">
                  <wp:posOffset>1142416</wp:posOffset>
                </wp:positionH>
                <wp:positionV relativeFrom="paragraph">
                  <wp:posOffset>190191</wp:posOffset>
                </wp:positionV>
                <wp:extent cx="0" cy="681416"/>
                <wp:effectExtent l="0" t="0" r="38100" b="23495"/>
                <wp:wrapNone/>
                <wp:docPr id="203" name="Straight Connector 203"/>
                <wp:cNvGraphicFramePr/>
                <a:graphic xmlns:a="http://schemas.openxmlformats.org/drawingml/2006/main">
                  <a:graphicData uri="http://schemas.microsoft.com/office/word/2010/wordprocessingShape">
                    <wps:wsp>
                      <wps:cNvCnPr/>
                      <wps:spPr>
                        <a:xfrm>
                          <a:off x="0" y="0"/>
                          <a:ext cx="0" cy="68141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717EB3BF" id="Straight Connector 203" o:spid="_x0000_s1026" style="position:absolute;z-index:251796480;visibility:visible;mso-wrap-style:square;mso-wrap-distance-left:9pt;mso-wrap-distance-top:0;mso-wrap-distance-right:9pt;mso-wrap-distance-bottom:0;mso-position-horizontal:absolute;mso-position-horizontal-relative:text;mso-position-vertical:absolute;mso-position-vertical-relative:text" from="89.95pt,15pt" to="89.95pt,6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" strokecolor="black [3040]"/>
            </w:pict>
          </mc:Fallback>
        </mc:AlternateContent>
      </w:r>
    </w:p>
    <w:p w14:paraId="3866167A" w14:textId="77777777" w:rsidR="00AA4150" w:rsidRPr="00A1739A" w:rsidRDefault="00AA4150" w:rsidP="00923F60">
      <w:pPr>
        <w:spacing w:line="480" w:lineRule="auto"/>
        <w:rPr>
          <w:rFonts w:asciiTheme="majorHAnsi" w:hAnsiTheme="majorHAnsi"/>
          <w:b/>
          <w:bCs/>
          <w:sz w:val="24"/>
          <w:szCs w:val="24"/>
        </w:rPr>
      </w:pPr>
      <w:r w:rsidRPr="00A1739A">
        <w:rPr>
          <w:rFonts w:asciiTheme="majorHAnsi" w:hAnsiTheme="majorHAnsi"/>
          <w:b/>
          <w:bCs/>
          <w:noProof/>
          <w:sz w:val="24"/>
          <w:szCs w:val="24"/>
        </w:rPr>
        <mc:AlternateContent>
          <mc:Choice Requires="wps">
            <w:drawing>
              <wp:anchor distT="0" distB="0" distL="114300" distR="114300" simplePos="0" relativeHeight="251756544" behindDoc="0" locked="0" layoutInCell="1" allowOverlap="1" wp14:anchorId="7A0B9046" wp14:editId="54F0882E">
                <wp:simplePos x="0" y="0"/>
                <wp:positionH relativeFrom="column">
                  <wp:posOffset>1145059</wp:posOffset>
                </wp:positionH>
                <wp:positionV relativeFrom="paragraph">
                  <wp:posOffset>217633</wp:posOffset>
                </wp:positionV>
                <wp:extent cx="0" cy="420130"/>
                <wp:effectExtent l="0" t="0" r="38100" b="37465"/>
                <wp:wrapNone/>
                <wp:docPr id="102" name="Straight Connector 102"/>
                <wp:cNvGraphicFramePr/>
                <a:graphic xmlns:a="http://schemas.openxmlformats.org/drawingml/2006/main">
                  <a:graphicData uri="http://schemas.microsoft.com/office/word/2010/wordprocessingShape">
                    <wps:wsp>
                      <wps:cNvCnPr/>
                      <wps:spPr>
                        <a:xfrm>
                          <a:off x="0" y="0"/>
                          <a:ext cx="0" cy="4201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79280814" id="Straight Connector 102"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15pt,17.15pt" to="90.15pt,5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" strokecolor="black [3040]"/>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54496" behindDoc="0" locked="0" layoutInCell="1" allowOverlap="1" wp14:anchorId="3C1E0BE9" wp14:editId="2A41FACC">
                <wp:simplePos x="0" y="0"/>
                <wp:positionH relativeFrom="column">
                  <wp:posOffset>1752600</wp:posOffset>
                </wp:positionH>
                <wp:positionV relativeFrom="paragraph">
                  <wp:posOffset>176118</wp:posOffset>
                </wp:positionV>
                <wp:extent cx="824678" cy="0"/>
                <wp:effectExtent l="0" t="0" r="0" b="0"/>
                <wp:wrapNone/>
                <wp:docPr id="99" name="Straight Connector 99"/>
                <wp:cNvGraphicFramePr/>
                <a:graphic xmlns:a="http://schemas.openxmlformats.org/drawingml/2006/main">
                  <a:graphicData uri="http://schemas.microsoft.com/office/word/2010/wordprocessingShape">
                    <wps:wsp>
                      <wps:cNvCnPr/>
                      <wps:spPr>
                        <a:xfrm>
                          <a:off x="0" y="0"/>
                          <a:ext cx="8246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7FC19FEF" id="Straight Connector 99" o:spid="_x0000_s1026" style="position:absolute;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13.85pt" to="202.9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" strokecolor="black [3040]"/>
            </w:pict>
          </mc:Fallback>
        </mc:AlternateContent>
      </w:r>
    </w:p>
    <w:p w14:paraId="3F791D16" w14:textId="77777777" w:rsidR="00AA4150" w:rsidRPr="00A1739A" w:rsidRDefault="00AA4150" w:rsidP="00923F60">
      <w:pPr>
        <w:spacing w:line="480" w:lineRule="auto"/>
        <w:rPr>
          <w:rFonts w:asciiTheme="majorHAnsi" w:hAnsiTheme="majorHAnsi"/>
          <w:b/>
          <w:bCs/>
          <w:sz w:val="24"/>
          <w:szCs w:val="24"/>
        </w:rPr>
      </w:pPr>
      <w:r w:rsidRPr="00A1739A">
        <w:rPr>
          <w:rFonts w:asciiTheme="majorHAnsi" w:hAnsiTheme="majorHAnsi"/>
          <w:b/>
          <w:bCs/>
          <w:noProof/>
          <w:sz w:val="24"/>
          <w:szCs w:val="24"/>
        </w:rPr>
        <mc:AlternateContent>
          <mc:Choice Requires="wps">
            <w:drawing>
              <wp:anchor distT="0" distB="0" distL="114300" distR="114300" simplePos="0" relativeHeight="251801600" behindDoc="0" locked="0" layoutInCell="1" allowOverlap="1" wp14:anchorId="26140294" wp14:editId="7C5F8079">
                <wp:simplePos x="0" y="0"/>
                <wp:positionH relativeFrom="column">
                  <wp:posOffset>5708822</wp:posOffset>
                </wp:positionH>
                <wp:positionV relativeFrom="paragraph">
                  <wp:posOffset>20509</wp:posOffset>
                </wp:positionV>
                <wp:extent cx="0" cy="280035"/>
                <wp:effectExtent l="0" t="0" r="38100" b="24765"/>
                <wp:wrapNone/>
                <wp:docPr id="123" name="Straight Connector 123"/>
                <wp:cNvGraphicFramePr/>
                <a:graphic xmlns:a="http://schemas.openxmlformats.org/drawingml/2006/main">
                  <a:graphicData uri="http://schemas.microsoft.com/office/word/2010/wordprocessingShape">
                    <wps:wsp>
                      <wps:cNvCnPr/>
                      <wps:spPr>
                        <a:xfrm>
                          <a:off x="0" y="0"/>
                          <a:ext cx="0" cy="2800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22BB7856" id="Straight Connector 123" o:spid="_x0000_s1026" style="position:absolute;z-index:251801600;visibility:visible;mso-wrap-style:square;mso-wrap-distance-left:9pt;mso-wrap-distance-top:0;mso-wrap-distance-right:9pt;mso-wrap-distance-bottom:0;mso-position-horizontal:absolute;mso-position-horizontal-relative:text;mso-position-vertical:absolute;mso-position-vertical-relative:text" from="449.5pt,1.6pt" to="449.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" strokecolor="#4579b8 [3044]"/>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800576" behindDoc="0" locked="0" layoutInCell="1" allowOverlap="1" wp14:anchorId="50CFA33C" wp14:editId="1ADBC69F">
                <wp:simplePos x="0" y="0"/>
                <wp:positionH relativeFrom="column">
                  <wp:posOffset>5099222</wp:posOffset>
                </wp:positionH>
                <wp:positionV relativeFrom="paragraph">
                  <wp:posOffset>20509</wp:posOffset>
                </wp:positionV>
                <wp:extent cx="0" cy="280069"/>
                <wp:effectExtent l="0" t="0" r="38100" b="24765"/>
                <wp:wrapNone/>
                <wp:docPr id="111" name="Straight Connector 111"/>
                <wp:cNvGraphicFramePr/>
                <a:graphic xmlns:a="http://schemas.openxmlformats.org/drawingml/2006/main">
                  <a:graphicData uri="http://schemas.microsoft.com/office/word/2010/wordprocessingShape">
                    <wps:wsp>
                      <wps:cNvCnPr/>
                      <wps:spPr>
                        <a:xfrm>
                          <a:off x="0" y="0"/>
                          <a:ext cx="0" cy="28006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51EB9589" id="Straight Connector 111" o:spid="_x0000_s1026" style="position:absolute;z-index:251800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1.5pt,1.6pt" to="401.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" strokecolor="#4579b8 [3044]"/>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99552" behindDoc="0" locked="0" layoutInCell="1" allowOverlap="1" wp14:anchorId="0A2E8278" wp14:editId="26C6273B">
                <wp:simplePos x="0" y="0"/>
                <wp:positionH relativeFrom="column">
                  <wp:posOffset>4555524</wp:posOffset>
                </wp:positionH>
                <wp:positionV relativeFrom="paragraph">
                  <wp:posOffset>4033</wp:posOffset>
                </wp:positionV>
                <wp:extent cx="0" cy="296562"/>
                <wp:effectExtent l="0" t="0" r="38100" b="27305"/>
                <wp:wrapNone/>
                <wp:docPr id="77" name="Straight Connector 77"/>
                <wp:cNvGraphicFramePr/>
                <a:graphic xmlns:a="http://schemas.openxmlformats.org/drawingml/2006/main">
                  <a:graphicData uri="http://schemas.microsoft.com/office/word/2010/wordprocessingShape">
                    <wps:wsp>
                      <wps:cNvCnPr/>
                      <wps:spPr>
                        <a:xfrm>
                          <a:off x="0" y="0"/>
                          <a:ext cx="0" cy="29656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3FA8198B" id="Straight Connector 77"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7pt,.3pt" to="358.7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" strokecolor="#4579b8 [3044]"/>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55520" behindDoc="0" locked="0" layoutInCell="1" allowOverlap="1" wp14:anchorId="5736F77E" wp14:editId="403F3C13">
                <wp:simplePos x="0" y="0"/>
                <wp:positionH relativeFrom="column">
                  <wp:posOffset>1153297</wp:posOffset>
                </wp:positionH>
                <wp:positionV relativeFrom="paragraph">
                  <wp:posOffset>4033</wp:posOffset>
                </wp:positionV>
                <wp:extent cx="4901514" cy="0"/>
                <wp:effectExtent l="0" t="0" r="0" b="0"/>
                <wp:wrapNone/>
                <wp:docPr id="100" name="Straight Connector 100"/>
                <wp:cNvGraphicFramePr/>
                <a:graphic xmlns:a="http://schemas.openxmlformats.org/drawingml/2006/main">
                  <a:graphicData uri="http://schemas.microsoft.com/office/word/2010/wordprocessingShape">
                    <wps:wsp>
                      <wps:cNvCnPr/>
                      <wps:spPr>
                        <a:xfrm>
                          <a:off x="0" y="0"/>
                          <a:ext cx="490151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229C2162" id="Straight Connector 100" o:spid="_x0000_s1026" style="position:absolute;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8pt,.3pt" to="476.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" strokecolor="black [3040]"/>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82144" behindDoc="0" locked="0" layoutInCell="1" allowOverlap="1" wp14:anchorId="047FC4BC" wp14:editId="2FA28DAE">
                <wp:simplePos x="0" y="0"/>
                <wp:positionH relativeFrom="column">
                  <wp:posOffset>4176585</wp:posOffset>
                </wp:positionH>
                <wp:positionV relativeFrom="paragraph">
                  <wp:posOffset>12271</wp:posOffset>
                </wp:positionV>
                <wp:extent cx="0" cy="207593"/>
                <wp:effectExtent l="0" t="0" r="38100" b="21590"/>
                <wp:wrapNone/>
                <wp:docPr id="124" name="Straight Connector 124"/>
                <wp:cNvGraphicFramePr/>
                <a:graphic xmlns:a="http://schemas.openxmlformats.org/drawingml/2006/main">
                  <a:graphicData uri="http://schemas.microsoft.com/office/word/2010/wordprocessingShape">
                    <wps:wsp>
                      <wps:cNvCnPr/>
                      <wps:spPr>
                        <a:xfrm>
                          <a:off x="0" y="0"/>
                          <a:ext cx="0" cy="20759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1D82AF54" id="Straight Connector 124"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85pt,.95pt" to="328.85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" strokecolor="black [3040]"/>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83168" behindDoc="0" locked="0" layoutInCell="1" allowOverlap="1" wp14:anchorId="2278A0B9" wp14:editId="0A22193E">
                <wp:simplePos x="0" y="0"/>
                <wp:positionH relativeFrom="column">
                  <wp:posOffset>4066711</wp:posOffset>
                </wp:positionH>
                <wp:positionV relativeFrom="paragraph">
                  <wp:posOffset>236941</wp:posOffset>
                </wp:positionV>
                <wp:extent cx="340360" cy="411480"/>
                <wp:effectExtent l="0" t="0" r="21590" b="26670"/>
                <wp:wrapNone/>
                <wp:docPr id="125" name="Rectangle 125"/>
                <wp:cNvGraphicFramePr/>
                <a:graphic xmlns:a="http://schemas.openxmlformats.org/drawingml/2006/main">
                  <a:graphicData uri="http://schemas.microsoft.com/office/word/2010/wordprocessingShape">
                    <wps:wsp>
                      <wps:cNvSpPr/>
                      <wps:spPr>
                        <a:xfrm>
                          <a:off x="0" y="0"/>
                          <a:ext cx="340360" cy="411480"/>
                        </a:xfrm>
                        <a:prstGeom prst="rect">
                          <a:avLst/>
                        </a:prstGeom>
                      </wps:spPr>
                      <wps:style>
                        <a:lnRef idx="2">
                          <a:schemeClr val="dk1"/>
                        </a:lnRef>
                        <a:fillRef idx="1">
                          <a:schemeClr val="lt1"/>
                        </a:fillRef>
                        <a:effectRef idx="0">
                          <a:schemeClr val="dk1"/>
                        </a:effectRef>
                        <a:fontRef idx="minor">
                          <a:schemeClr val="dk1"/>
                        </a:fontRef>
                      </wps:style>
                      <wps:txbx>
                        <w:txbxContent>
                          <w:p w14:paraId="1971C52A" w14:textId="77777777" w:rsidR="002A7753" w:rsidRPr="009E7600" w:rsidRDefault="002A7753" w:rsidP="00AA4150">
                            <w:pPr>
                              <w:rPr>
                                <w:rFonts w:ascii="Cambria" w:hAnsi="Cambria"/>
                                <w:sz w:val="16"/>
                                <w:szCs w:val="16"/>
                              </w:rPr>
                            </w:pPr>
                            <w:r>
                              <w:rPr>
                                <w:rFonts w:ascii="Cambria" w:hAnsi="Cambria"/>
                                <w:sz w:val="16"/>
                                <w:szCs w:val="16"/>
                              </w:rPr>
                              <w:t>MIS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8A0B9" id="Rectangle 125" o:spid="_x0000_s1049" style="position:absolute;left:0;text-align:left;margin-left:320.2pt;margin-top:18.65pt;width:26.8pt;height:32.4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" fillcolor="white [3201]" strokecolor="black [3200]" strokeweight="2pt">
                <v:textbox>
                  <w:txbxContent>
                    <w:p w14:paraId="1971C52A" w14:textId="77777777" w:rsidR="002A7753" w:rsidRPr="009E7600" w:rsidRDefault="002A7753" w:rsidP="00AA4150">
                      <w:pPr>
                        <w:rPr>
                          <w:rFonts w:ascii="Cambria" w:hAnsi="Cambria"/>
                          <w:sz w:val="16"/>
                          <w:szCs w:val="16"/>
                        </w:rPr>
                      </w:pPr>
                      <w:r>
                        <w:rPr>
                          <w:rFonts w:ascii="Cambria" w:hAnsi="Cambria"/>
                          <w:sz w:val="16"/>
                          <w:szCs w:val="16"/>
                        </w:rPr>
                        <w:t>MIS</w:t>
                      </w:r>
                    </w:p>
                  </w:txbxContent>
                </v:textbox>
              </v:rect>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69856" behindDoc="0" locked="0" layoutInCell="1" allowOverlap="1" wp14:anchorId="7C1AB48C" wp14:editId="4E6B7F0E">
                <wp:simplePos x="0" y="0"/>
                <wp:positionH relativeFrom="column">
                  <wp:posOffset>4399005</wp:posOffset>
                </wp:positionH>
                <wp:positionV relativeFrom="paragraph">
                  <wp:posOffset>303513</wp:posOffset>
                </wp:positionV>
                <wp:extent cx="502285" cy="456304"/>
                <wp:effectExtent l="0" t="0" r="12065" b="20320"/>
                <wp:wrapNone/>
                <wp:docPr id="17" name="Rectangle 17"/>
                <wp:cNvGraphicFramePr/>
                <a:graphic xmlns:a="http://schemas.openxmlformats.org/drawingml/2006/main">
                  <a:graphicData uri="http://schemas.microsoft.com/office/word/2010/wordprocessingShape">
                    <wps:wsp>
                      <wps:cNvSpPr/>
                      <wps:spPr>
                        <a:xfrm>
                          <a:off x="0" y="0"/>
                          <a:ext cx="502285" cy="456304"/>
                        </a:xfrm>
                        <a:prstGeom prst="rect">
                          <a:avLst/>
                        </a:prstGeom>
                      </wps:spPr>
                      <wps:style>
                        <a:lnRef idx="2">
                          <a:schemeClr val="dk1"/>
                        </a:lnRef>
                        <a:fillRef idx="1">
                          <a:schemeClr val="lt1"/>
                        </a:fillRef>
                        <a:effectRef idx="0">
                          <a:schemeClr val="dk1"/>
                        </a:effectRef>
                        <a:fontRef idx="minor">
                          <a:schemeClr val="dk1"/>
                        </a:fontRef>
                      </wps:style>
                      <wps:txbx>
                        <w:txbxContent>
                          <w:p w14:paraId="36E9AC93" w14:textId="77777777" w:rsidR="002A7753" w:rsidRPr="00FE10B1" w:rsidRDefault="002A7753" w:rsidP="00AA4150">
                            <w:pPr>
                              <w:jc w:val="center"/>
                              <w:rPr>
                                <w:rFonts w:ascii="Cambria" w:hAnsi="Cambria"/>
                                <w:sz w:val="18"/>
                                <w:szCs w:val="18"/>
                              </w:rPr>
                            </w:pPr>
                            <w:r w:rsidRPr="00FE10B1">
                              <w:rPr>
                                <w:rFonts w:ascii="Cambria" w:hAnsi="Cambria"/>
                                <w:sz w:val="18"/>
                                <w:szCs w:val="18"/>
                              </w:rPr>
                              <w:t>PRO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1AB48C" id="Rectangle 17" o:spid="_x0000_s1050" style="position:absolute;left:0;text-align:left;margin-left:346.4pt;margin-top:23.9pt;width:39.55pt;height:35.9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" fillcolor="white [3201]" strokecolor="black [3200]" strokeweight="2pt">
                <v:textbox>
                  <w:txbxContent>
                    <w:p w14:paraId="36E9AC93" w14:textId="77777777" w:rsidR="002A7753" w:rsidRPr="00FE10B1" w:rsidRDefault="002A7753" w:rsidP="00AA4150">
                      <w:pPr>
                        <w:jc w:val="center"/>
                        <w:rPr>
                          <w:rFonts w:ascii="Cambria" w:hAnsi="Cambria"/>
                          <w:sz w:val="18"/>
                          <w:szCs w:val="18"/>
                        </w:rPr>
                      </w:pPr>
                      <w:r w:rsidRPr="00FE10B1">
                        <w:rPr>
                          <w:rFonts w:ascii="Cambria" w:hAnsi="Cambria"/>
                          <w:sz w:val="18"/>
                          <w:szCs w:val="18"/>
                        </w:rPr>
                        <w:t>PRO</w:t>
                      </w:r>
                    </w:p>
                  </w:txbxContent>
                </v:textbox>
              </v:rect>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66784" behindDoc="0" locked="0" layoutInCell="1" allowOverlap="1" wp14:anchorId="74D28293" wp14:editId="59AB6F8A">
                <wp:simplePos x="0" y="0"/>
                <wp:positionH relativeFrom="column">
                  <wp:posOffset>4914042</wp:posOffset>
                </wp:positionH>
                <wp:positionV relativeFrom="paragraph">
                  <wp:posOffset>302860</wp:posOffset>
                </wp:positionV>
                <wp:extent cx="598170" cy="672353"/>
                <wp:effectExtent l="0" t="0" r="11430" b="13970"/>
                <wp:wrapNone/>
                <wp:docPr id="113" name="Rectangle 113"/>
                <wp:cNvGraphicFramePr/>
                <a:graphic xmlns:a="http://schemas.openxmlformats.org/drawingml/2006/main">
                  <a:graphicData uri="http://schemas.microsoft.com/office/word/2010/wordprocessingShape">
                    <wps:wsp>
                      <wps:cNvSpPr/>
                      <wps:spPr>
                        <a:xfrm>
                          <a:off x="0" y="0"/>
                          <a:ext cx="598170" cy="672353"/>
                        </a:xfrm>
                        <a:prstGeom prst="rect">
                          <a:avLst/>
                        </a:prstGeom>
                      </wps:spPr>
                      <wps:style>
                        <a:lnRef idx="2">
                          <a:schemeClr val="dk1"/>
                        </a:lnRef>
                        <a:fillRef idx="1">
                          <a:schemeClr val="lt1"/>
                        </a:fillRef>
                        <a:effectRef idx="0">
                          <a:schemeClr val="dk1"/>
                        </a:effectRef>
                        <a:fontRef idx="minor">
                          <a:schemeClr val="dk1"/>
                        </a:fontRef>
                      </wps:style>
                      <wps:txbx>
                        <w:txbxContent>
                          <w:p w14:paraId="15CA912B" w14:textId="77777777" w:rsidR="002A7753" w:rsidRPr="00FE10B1" w:rsidRDefault="002A7753" w:rsidP="00AA4150">
                            <w:pPr>
                              <w:jc w:val="center"/>
                              <w:rPr>
                                <w:rFonts w:ascii="Cambria" w:hAnsi="Cambria"/>
                                <w:sz w:val="18"/>
                                <w:szCs w:val="18"/>
                              </w:rPr>
                            </w:pPr>
                            <w:r w:rsidRPr="00FE10B1">
                              <w:rPr>
                                <w:rFonts w:ascii="Cambria" w:hAnsi="Cambria"/>
                                <w:sz w:val="18"/>
                                <w:szCs w:val="18"/>
                              </w:rPr>
                              <w:t>CHIEF INT AUDIO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28293" id="Rectangle 113" o:spid="_x0000_s1051" style="position:absolute;left:0;text-align:left;margin-left:386.95pt;margin-top:23.85pt;width:47.1pt;height:52.9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" fillcolor="white [3201]" strokecolor="black [3200]" strokeweight="2pt">
                <v:textbox>
                  <w:txbxContent>
                    <w:p w14:paraId="15CA912B" w14:textId="77777777" w:rsidR="002A7753" w:rsidRPr="00FE10B1" w:rsidRDefault="002A7753" w:rsidP="00AA4150">
                      <w:pPr>
                        <w:jc w:val="center"/>
                        <w:rPr>
                          <w:rFonts w:ascii="Cambria" w:hAnsi="Cambria"/>
                          <w:sz w:val="18"/>
                          <w:szCs w:val="18"/>
                        </w:rPr>
                      </w:pPr>
                      <w:r w:rsidRPr="00FE10B1">
                        <w:rPr>
                          <w:rFonts w:ascii="Cambria" w:hAnsi="Cambria"/>
                          <w:sz w:val="18"/>
                          <w:szCs w:val="18"/>
                        </w:rPr>
                        <w:t>CHIEF INT AUDIO R</w:t>
                      </w:r>
                    </w:p>
                  </w:txbxContent>
                </v:textbox>
              </v:rect>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67808" behindDoc="0" locked="0" layoutInCell="1" allowOverlap="1" wp14:anchorId="4A2F943B" wp14:editId="20E2E4CA">
                <wp:simplePos x="0" y="0"/>
                <wp:positionH relativeFrom="column">
                  <wp:posOffset>5510358</wp:posOffset>
                </wp:positionH>
                <wp:positionV relativeFrom="paragraph">
                  <wp:posOffset>304971</wp:posOffset>
                </wp:positionV>
                <wp:extent cx="744071" cy="636494"/>
                <wp:effectExtent l="0" t="0" r="18415" b="11430"/>
                <wp:wrapNone/>
                <wp:docPr id="114" name="Rectangle 114"/>
                <wp:cNvGraphicFramePr/>
                <a:graphic xmlns:a="http://schemas.openxmlformats.org/drawingml/2006/main">
                  <a:graphicData uri="http://schemas.microsoft.com/office/word/2010/wordprocessingShape">
                    <wps:wsp>
                      <wps:cNvSpPr/>
                      <wps:spPr>
                        <a:xfrm>
                          <a:off x="0" y="0"/>
                          <a:ext cx="744071" cy="636494"/>
                        </a:xfrm>
                        <a:prstGeom prst="rect">
                          <a:avLst/>
                        </a:prstGeom>
                      </wps:spPr>
                      <wps:style>
                        <a:lnRef idx="2">
                          <a:schemeClr val="dk1"/>
                        </a:lnRef>
                        <a:fillRef idx="1">
                          <a:schemeClr val="lt1"/>
                        </a:fillRef>
                        <a:effectRef idx="0">
                          <a:schemeClr val="dk1"/>
                        </a:effectRef>
                        <a:fontRef idx="minor">
                          <a:schemeClr val="dk1"/>
                        </a:fontRef>
                      </wps:style>
                      <wps:txbx>
                        <w:txbxContent>
                          <w:p w14:paraId="238CF8DF" w14:textId="77777777" w:rsidR="002A7753" w:rsidRPr="00F66250" w:rsidRDefault="002A7753" w:rsidP="00AA4150">
                            <w:pPr>
                              <w:jc w:val="center"/>
                              <w:rPr>
                                <w:rFonts w:ascii="Cambria" w:hAnsi="Cambria"/>
                                <w:sz w:val="16"/>
                                <w:szCs w:val="16"/>
                              </w:rPr>
                            </w:pPr>
                            <w:r w:rsidRPr="00F66250">
                              <w:rPr>
                                <w:rFonts w:ascii="Cambria" w:hAnsi="Cambria"/>
                                <w:sz w:val="16"/>
                                <w:szCs w:val="16"/>
                              </w:rPr>
                              <w:t>DEP. REC. STD AFFAIRS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F943B" id="Rectangle 114" o:spid="_x0000_s1052" style="position:absolute;left:0;text-align:left;margin-left:433.9pt;margin-top:24pt;width:58.6pt;height:50.1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" fillcolor="white [3201]" strokecolor="black [3200]" strokeweight="2pt">
                <v:textbox>
                  <w:txbxContent>
                    <w:p w14:paraId="238CF8DF" w14:textId="77777777" w:rsidR="002A7753" w:rsidRPr="00F66250" w:rsidRDefault="002A7753" w:rsidP="00AA4150">
                      <w:pPr>
                        <w:jc w:val="center"/>
                        <w:rPr>
                          <w:rFonts w:ascii="Cambria" w:hAnsi="Cambria"/>
                          <w:sz w:val="16"/>
                          <w:szCs w:val="16"/>
                        </w:rPr>
                      </w:pPr>
                      <w:r w:rsidRPr="00F66250">
                        <w:rPr>
                          <w:rFonts w:ascii="Cambria" w:hAnsi="Cambria"/>
                          <w:sz w:val="16"/>
                          <w:szCs w:val="16"/>
                        </w:rPr>
                        <w:t>DEP. REC. STD AFFAIRS</w:t>
                      </w:r>
                    </w:p>
                  </w:txbxContent>
                </v:textbox>
              </v:rect>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64736" behindDoc="0" locked="0" layoutInCell="1" allowOverlap="1" wp14:anchorId="77C959FC" wp14:editId="5401E471">
                <wp:simplePos x="0" y="0"/>
                <wp:positionH relativeFrom="column">
                  <wp:posOffset>3440481</wp:posOffset>
                </wp:positionH>
                <wp:positionV relativeFrom="paragraph">
                  <wp:posOffset>236958</wp:posOffset>
                </wp:positionV>
                <wp:extent cx="650047" cy="411696"/>
                <wp:effectExtent l="0" t="0" r="17145" b="26670"/>
                <wp:wrapNone/>
                <wp:docPr id="110" name="Rectangle 110"/>
                <wp:cNvGraphicFramePr/>
                <a:graphic xmlns:a="http://schemas.openxmlformats.org/drawingml/2006/main">
                  <a:graphicData uri="http://schemas.microsoft.com/office/word/2010/wordprocessingShape">
                    <wps:wsp>
                      <wps:cNvSpPr/>
                      <wps:spPr>
                        <a:xfrm>
                          <a:off x="0" y="0"/>
                          <a:ext cx="650047" cy="411696"/>
                        </a:xfrm>
                        <a:prstGeom prst="rect">
                          <a:avLst/>
                        </a:prstGeom>
                      </wps:spPr>
                      <wps:style>
                        <a:lnRef idx="2">
                          <a:schemeClr val="dk1"/>
                        </a:lnRef>
                        <a:fillRef idx="1">
                          <a:schemeClr val="lt1"/>
                        </a:fillRef>
                        <a:effectRef idx="0">
                          <a:schemeClr val="dk1"/>
                        </a:effectRef>
                        <a:fontRef idx="minor">
                          <a:schemeClr val="dk1"/>
                        </a:fontRef>
                      </wps:style>
                      <wps:txbx>
                        <w:txbxContent>
                          <w:p w14:paraId="5CF4F336" w14:textId="77777777" w:rsidR="002A7753" w:rsidRPr="009E7600" w:rsidRDefault="002A7753" w:rsidP="00AA4150">
                            <w:pPr>
                              <w:jc w:val="center"/>
                              <w:rPr>
                                <w:rFonts w:ascii="Cambria" w:hAnsi="Cambria"/>
                                <w:sz w:val="16"/>
                                <w:szCs w:val="16"/>
                              </w:rPr>
                            </w:pPr>
                            <w:r w:rsidRPr="009E7600">
                              <w:rPr>
                                <w:rFonts w:ascii="Cambria" w:hAnsi="Cambria"/>
                                <w:sz w:val="16"/>
                                <w:szCs w:val="16"/>
                              </w:rPr>
                              <w:t>DEP. REC. ESTAB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C959FC" id="Rectangle 110" o:spid="_x0000_s1053" style="position:absolute;left:0;text-align:left;margin-left:270.9pt;margin-top:18.65pt;width:51.2pt;height:32.4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" fillcolor="white [3201]" strokecolor="black [3200]" strokeweight="2pt">
                <v:textbox>
                  <w:txbxContent>
                    <w:p w14:paraId="5CF4F336" w14:textId="77777777" w:rsidR="002A7753" w:rsidRPr="009E7600" w:rsidRDefault="002A7753" w:rsidP="00AA4150">
                      <w:pPr>
                        <w:jc w:val="center"/>
                        <w:rPr>
                          <w:rFonts w:ascii="Cambria" w:hAnsi="Cambria"/>
                          <w:sz w:val="16"/>
                          <w:szCs w:val="16"/>
                        </w:rPr>
                      </w:pPr>
                      <w:r w:rsidRPr="009E7600">
                        <w:rPr>
                          <w:rFonts w:ascii="Cambria" w:hAnsi="Cambria"/>
                          <w:sz w:val="16"/>
                          <w:szCs w:val="16"/>
                        </w:rPr>
                        <w:t>DEP. REC. ESTAB</w:t>
                      </w:r>
                    </w:p>
                  </w:txbxContent>
                </v:textbox>
              </v:rect>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59616" behindDoc="0" locked="0" layoutInCell="1" allowOverlap="1" wp14:anchorId="1E27C8A5" wp14:editId="600D9EDC">
                <wp:simplePos x="0" y="0"/>
                <wp:positionH relativeFrom="column">
                  <wp:posOffset>3577934</wp:posOffset>
                </wp:positionH>
                <wp:positionV relativeFrom="paragraph">
                  <wp:posOffset>38855</wp:posOffset>
                </wp:positionV>
                <wp:extent cx="0" cy="182880"/>
                <wp:effectExtent l="0" t="0" r="38100" b="26670"/>
                <wp:wrapNone/>
                <wp:docPr id="105" name="Straight Connector 105"/>
                <wp:cNvGraphicFramePr/>
                <a:graphic xmlns:a="http://schemas.openxmlformats.org/drawingml/2006/main">
                  <a:graphicData uri="http://schemas.microsoft.com/office/word/2010/wordprocessingShape">
                    <wps:wsp>
                      <wps:cNvCnPr/>
                      <wps:spPr>
                        <a:xfrm>
                          <a:off x="0" y="0"/>
                          <a:ext cx="0" cy="182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774667DD" id="Straight Connector 105"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281.75pt,3.05pt" to="281.7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" strokecolor="black [3040]"/>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60640" behindDoc="0" locked="0" layoutInCell="1" allowOverlap="1" wp14:anchorId="4968B6D0" wp14:editId="05943A50">
                <wp:simplePos x="0" y="0"/>
                <wp:positionH relativeFrom="column">
                  <wp:posOffset>778510</wp:posOffset>
                </wp:positionH>
                <wp:positionV relativeFrom="paragraph">
                  <wp:posOffset>321310</wp:posOffset>
                </wp:positionV>
                <wp:extent cx="636270" cy="487680"/>
                <wp:effectExtent l="0" t="0" r="11430" b="26670"/>
                <wp:wrapNone/>
                <wp:docPr id="106" name="Rectangle 106"/>
                <wp:cNvGraphicFramePr/>
                <a:graphic xmlns:a="http://schemas.openxmlformats.org/drawingml/2006/main">
                  <a:graphicData uri="http://schemas.microsoft.com/office/word/2010/wordprocessingShape">
                    <wps:wsp>
                      <wps:cNvSpPr/>
                      <wps:spPr>
                        <a:xfrm>
                          <a:off x="0" y="0"/>
                          <a:ext cx="636270" cy="487680"/>
                        </a:xfrm>
                        <a:prstGeom prst="rect">
                          <a:avLst/>
                        </a:prstGeom>
                      </wps:spPr>
                      <wps:style>
                        <a:lnRef idx="2">
                          <a:schemeClr val="dk1"/>
                        </a:lnRef>
                        <a:fillRef idx="1">
                          <a:schemeClr val="lt1"/>
                        </a:fillRef>
                        <a:effectRef idx="0">
                          <a:schemeClr val="dk1"/>
                        </a:effectRef>
                        <a:fontRef idx="minor">
                          <a:schemeClr val="dk1"/>
                        </a:fontRef>
                      </wps:style>
                      <wps:txbx>
                        <w:txbxContent>
                          <w:p w14:paraId="31980B61" w14:textId="77777777" w:rsidR="002A7753" w:rsidRPr="009E7600" w:rsidRDefault="002A7753" w:rsidP="00AA4150">
                            <w:pPr>
                              <w:jc w:val="center"/>
                              <w:rPr>
                                <w:rFonts w:ascii="Cambria" w:hAnsi="Cambria"/>
                                <w:sz w:val="16"/>
                                <w:szCs w:val="16"/>
                              </w:rPr>
                            </w:pPr>
                            <w:r w:rsidRPr="009E7600">
                              <w:rPr>
                                <w:rFonts w:ascii="Cambria" w:hAnsi="Cambria"/>
                                <w:sz w:val="16"/>
                                <w:szCs w:val="16"/>
                              </w:rPr>
                              <w:t>DEP.REC. ACADEMICS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8B6D0" id="Rectangle 106" o:spid="_x0000_s1054" style="position:absolute;left:0;text-align:left;margin-left:61.3pt;margin-top:25.3pt;width:50.1pt;height:38.4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" fillcolor="white [3201]" strokecolor="black [3200]" strokeweight="2pt">
                <v:textbox>
                  <w:txbxContent>
                    <w:p w14:paraId="31980B61" w14:textId="77777777" w:rsidR="002A7753" w:rsidRPr="009E7600" w:rsidRDefault="002A7753" w:rsidP="00AA4150">
                      <w:pPr>
                        <w:jc w:val="center"/>
                        <w:rPr>
                          <w:rFonts w:ascii="Cambria" w:hAnsi="Cambria"/>
                          <w:sz w:val="16"/>
                          <w:szCs w:val="16"/>
                        </w:rPr>
                      </w:pPr>
                      <w:r w:rsidRPr="009E7600">
                        <w:rPr>
                          <w:rFonts w:ascii="Cambria" w:hAnsi="Cambria"/>
                          <w:sz w:val="16"/>
                          <w:szCs w:val="16"/>
                        </w:rPr>
                        <w:t>DEP.REC. ACADEMICS</w:t>
                      </w:r>
                    </w:p>
                  </w:txbxContent>
                </v:textbox>
              </v:rect>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63712" behindDoc="0" locked="0" layoutInCell="1" allowOverlap="1" wp14:anchorId="4021E46F" wp14:editId="477E514D">
                <wp:simplePos x="0" y="0"/>
                <wp:positionH relativeFrom="column">
                  <wp:posOffset>2800865</wp:posOffset>
                </wp:positionH>
                <wp:positionV relativeFrom="paragraph">
                  <wp:posOffset>234692</wp:posOffset>
                </wp:positionV>
                <wp:extent cx="662305" cy="641041"/>
                <wp:effectExtent l="0" t="0" r="23495" b="26035"/>
                <wp:wrapNone/>
                <wp:docPr id="109" name="Rectangle 109"/>
                <wp:cNvGraphicFramePr/>
                <a:graphic xmlns:a="http://schemas.openxmlformats.org/drawingml/2006/main">
                  <a:graphicData uri="http://schemas.microsoft.com/office/word/2010/wordprocessingShape">
                    <wps:wsp>
                      <wps:cNvSpPr/>
                      <wps:spPr>
                        <a:xfrm>
                          <a:off x="0" y="0"/>
                          <a:ext cx="662305" cy="641041"/>
                        </a:xfrm>
                        <a:prstGeom prst="rect">
                          <a:avLst/>
                        </a:prstGeom>
                      </wps:spPr>
                      <wps:style>
                        <a:lnRef idx="2">
                          <a:schemeClr val="dk1"/>
                        </a:lnRef>
                        <a:fillRef idx="1">
                          <a:schemeClr val="lt1"/>
                        </a:fillRef>
                        <a:effectRef idx="0">
                          <a:schemeClr val="dk1"/>
                        </a:effectRef>
                        <a:fontRef idx="minor">
                          <a:schemeClr val="dk1"/>
                        </a:fontRef>
                      </wps:style>
                      <wps:txbx>
                        <w:txbxContent>
                          <w:p w14:paraId="68D5BAB7" w14:textId="77777777" w:rsidR="002A7753" w:rsidRPr="009E7600" w:rsidRDefault="002A7753" w:rsidP="00AA4150">
                            <w:pPr>
                              <w:jc w:val="center"/>
                              <w:rPr>
                                <w:rFonts w:ascii="Cambria" w:hAnsi="Cambria"/>
                                <w:sz w:val="16"/>
                                <w:szCs w:val="16"/>
                              </w:rPr>
                            </w:pPr>
                            <w:r w:rsidRPr="009E7600">
                              <w:rPr>
                                <w:rFonts w:ascii="Cambria" w:hAnsi="Cambria"/>
                                <w:sz w:val="16"/>
                                <w:szCs w:val="16"/>
                              </w:rPr>
                              <w:t>DEP. REC. RECORD</w:t>
                            </w:r>
                            <w:r>
                              <w:rPr>
                                <w:rFonts w:ascii="Cambria" w:hAnsi="Cambria"/>
                                <w:sz w:val="16"/>
                                <w:szCs w:val="1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1E46F" id="Rectangle 109" o:spid="_x0000_s1055" style="position:absolute;left:0;text-align:left;margin-left:220.55pt;margin-top:18.5pt;width:52.15pt;height:50.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" fillcolor="white [3201]" strokecolor="black [3200]" strokeweight="2pt">
                <v:textbox>
                  <w:txbxContent>
                    <w:p w14:paraId="68D5BAB7" w14:textId="77777777" w:rsidR="002A7753" w:rsidRPr="009E7600" w:rsidRDefault="002A7753" w:rsidP="00AA4150">
                      <w:pPr>
                        <w:jc w:val="center"/>
                        <w:rPr>
                          <w:rFonts w:ascii="Cambria" w:hAnsi="Cambria"/>
                          <w:sz w:val="16"/>
                          <w:szCs w:val="16"/>
                        </w:rPr>
                      </w:pPr>
                      <w:r w:rsidRPr="009E7600">
                        <w:rPr>
                          <w:rFonts w:ascii="Cambria" w:hAnsi="Cambria"/>
                          <w:sz w:val="16"/>
                          <w:szCs w:val="16"/>
                        </w:rPr>
                        <w:t>DEP. REC. RECORD</w:t>
                      </w:r>
                      <w:r>
                        <w:rPr>
                          <w:rFonts w:ascii="Cambria" w:hAnsi="Cambria"/>
                          <w:sz w:val="16"/>
                          <w:szCs w:val="16"/>
                        </w:rPr>
                        <w:t>S</w:t>
                      </w:r>
                    </w:p>
                  </w:txbxContent>
                </v:textbox>
              </v:rect>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58592" behindDoc="0" locked="0" layoutInCell="1" allowOverlap="1" wp14:anchorId="4F2D036F" wp14:editId="20A47448">
                <wp:simplePos x="0" y="0"/>
                <wp:positionH relativeFrom="column">
                  <wp:posOffset>3060254</wp:posOffset>
                </wp:positionH>
                <wp:positionV relativeFrom="paragraph">
                  <wp:posOffset>34839</wp:posOffset>
                </wp:positionV>
                <wp:extent cx="0" cy="182880"/>
                <wp:effectExtent l="0" t="0" r="38100" b="26670"/>
                <wp:wrapNone/>
                <wp:docPr id="104" name="Straight Connector 104"/>
                <wp:cNvGraphicFramePr/>
                <a:graphic xmlns:a="http://schemas.openxmlformats.org/drawingml/2006/main">
                  <a:graphicData uri="http://schemas.microsoft.com/office/word/2010/wordprocessingShape">
                    <wps:wsp>
                      <wps:cNvCnPr/>
                      <wps:spPr>
                        <a:xfrm>
                          <a:off x="0" y="0"/>
                          <a:ext cx="0" cy="1828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4DCCFE00" id="Straight Connector 104" o:spid="_x0000_s1026" style="position:absolute;z-index:251758592;visibility:visible;mso-wrap-style:square;mso-wrap-distance-left:9pt;mso-wrap-distance-top:0;mso-wrap-distance-right:9pt;mso-wrap-distance-bottom:0;mso-position-horizontal:absolute;mso-position-horizontal-relative:text;mso-position-vertical:absolute;mso-position-vertical-relative:text" from="240.95pt,2.75pt" to="240.9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" strokecolor="black [3040]"/>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57568" behindDoc="0" locked="0" layoutInCell="1" allowOverlap="1" wp14:anchorId="75E81923" wp14:editId="2AA54067">
                <wp:simplePos x="0" y="0"/>
                <wp:positionH relativeFrom="column">
                  <wp:posOffset>2297876</wp:posOffset>
                </wp:positionH>
                <wp:positionV relativeFrom="paragraph">
                  <wp:posOffset>12271</wp:posOffset>
                </wp:positionV>
                <wp:extent cx="0" cy="372350"/>
                <wp:effectExtent l="0" t="0" r="38100" b="27940"/>
                <wp:wrapNone/>
                <wp:docPr id="103" name="Straight Connector 103"/>
                <wp:cNvGraphicFramePr/>
                <a:graphic xmlns:a="http://schemas.openxmlformats.org/drawingml/2006/main">
                  <a:graphicData uri="http://schemas.microsoft.com/office/word/2010/wordprocessingShape">
                    <wps:wsp>
                      <wps:cNvCnPr/>
                      <wps:spPr>
                        <a:xfrm flipH="1">
                          <a:off x="0" y="0"/>
                          <a:ext cx="0" cy="372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4B4C3AB5" id="Straight Connector 103" o:spid="_x0000_s1026" style="position:absolute;flip:x;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95pt,.95pt" to="180.95pt,3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" strokecolor="black [3040]"/>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68832" behindDoc="0" locked="0" layoutInCell="1" allowOverlap="1" wp14:anchorId="38708A3E" wp14:editId="3B6FE330">
                <wp:simplePos x="0" y="0"/>
                <wp:positionH relativeFrom="column">
                  <wp:posOffset>1680519</wp:posOffset>
                </wp:positionH>
                <wp:positionV relativeFrom="paragraph">
                  <wp:posOffset>20509</wp:posOffset>
                </wp:positionV>
                <wp:extent cx="0" cy="502508"/>
                <wp:effectExtent l="0" t="0" r="38100" b="31115"/>
                <wp:wrapNone/>
                <wp:docPr id="115" name="Straight Connector 115"/>
                <wp:cNvGraphicFramePr/>
                <a:graphic xmlns:a="http://schemas.openxmlformats.org/drawingml/2006/main">
                  <a:graphicData uri="http://schemas.microsoft.com/office/word/2010/wordprocessingShape">
                    <wps:wsp>
                      <wps:cNvCnPr/>
                      <wps:spPr>
                        <a:xfrm>
                          <a:off x="0" y="0"/>
                          <a:ext cx="0" cy="50250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4A1FF4AC" id="Straight Connector 115" o:spid="_x0000_s1026" style="position:absolute;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3pt,1.6pt" to="132.3pt,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" strokecolor="black [3040]"/>
            </w:pict>
          </mc:Fallback>
        </mc:AlternateContent>
      </w:r>
    </w:p>
    <w:p w14:paraId="245DBBDF" w14:textId="77777777" w:rsidR="00AA4150" w:rsidRPr="00A1739A" w:rsidRDefault="00AA4150" w:rsidP="00923F60">
      <w:pPr>
        <w:spacing w:line="480" w:lineRule="auto"/>
        <w:rPr>
          <w:rFonts w:asciiTheme="majorHAnsi" w:hAnsiTheme="majorHAnsi"/>
          <w:b/>
          <w:bCs/>
          <w:sz w:val="24"/>
          <w:szCs w:val="24"/>
        </w:rPr>
      </w:pPr>
      <w:r w:rsidRPr="00A1739A">
        <w:rPr>
          <w:rFonts w:asciiTheme="majorHAnsi" w:hAnsiTheme="majorHAnsi"/>
          <w:b/>
          <w:bCs/>
          <w:noProof/>
          <w:sz w:val="24"/>
          <w:szCs w:val="24"/>
        </w:rPr>
        <mc:AlternateContent>
          <mc:Choice Requires="wps">
            <w:drawing>
              <wp:anchor distT="0" distB="0" distL="114300" distR="114300" simplePos="0" relativeHeight="251762688" behindDoc="0" locked="0" layoutInCell="1" allowOverlap="1" wp14:anchorId="16FB9820" wp14:editId="33365C43">
                <wp:simplePos x="0" y="0"/>
                <wp:positionH relativeFrom="column">
                  <wp:posOffset>2100580</wp:posOffset>
                </wp:positionH>
                <wp:positionV relativeFrom="paragraph">
                  <wp:posOffset>52945</wp:posOffset>
                </wp:positionV>
                <wp:extent cx="694690" cy="492760"/>
                <wp:effectExtent l="0" t="0" r="10160" b="21590"/>
                <wp:wrapNone/>
                <wp:docPr id="108" name="Rectangle 108"/>
                <wp:cNvGraphicFramePr/>
                <a:graphic xmlns:a="http://schemas.openxmlformats.org/drawingml/2006/main">
                  <a:graphicData uri="http://schemas.microsoft.com/office/word/2010/wordprocessingShape">
                    <wps:wsp>
                      <wps:cNvSpPr/>
                      <wps:spPr>
                        <a:xfrm>
                          <a:off x="0" y="0"/>
                          <a:ext cx="694690" cy="492760"/>
                        </a:xfrm>
                        <a:prstGeom prst="rect">
                          <a:avLst/>
                        </a:prstGeom>
                      </wps:spPr>
                      <wps:style>
                        <a:lnRef idx="2">
                          <a:schemeClr val="dk1"/>
                        </a:lnRef>
                        <a:fillRef idx="1">
                          <a:schemeClr val="lt1"/>
                        </a:fillRef>
                        <a:effectRef idx="0">
                          <a:schemeClr val="dk1"/>
                        </a:effectRef>
                        <a:fontRef idx="minor">
                          <a:schemeClr val="dk1"/>
                        </a:fontRef>
                      </wps:style>
                      <wps:txbx>
                        <w:txbxContent>
                          <w:p w14:paraId="53C98D41" w14:textId="77777777" w:rsidR="002A7753" w:rsidRPr="009E7600" w:rsidRDefault="002A7753" w:rsidP="00AA4150">
                            <w:pPr>
                              <w:jc w:val="center"/>
                              <w:rPr>
                                <w:rFonts w:ascii="Cambria" w:hAnsi="Cambria"/>
                                <w:sz w:val="16"/>
                                <w:szCs w:val="16"/>
                              </w:rPr>
                            </w:pPr>
                            <w:r w:rsidRPr="009E7600">
                              <w:rPr>
                                <w:rFonts w:ascii="Cambria" w:hAnsi="Cambria"/>
                                <w:sz w:val="16"/>
                                <w:szCs w:val="16"/>
                              </w:rPr>
                              <w:t>DEP, REC. ADMINSSION</w:t>
                            </w:r>
                            <w:r>
                              <w:rPr>
                                <w:rFonts w:ascii="Cambria" w:hAnsi="Cambria"/>
                                <w:sz w:val="16"/>
                                <w:szCs w:val="16"/>
                              </w:rPr>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B9820" id="Rectangle 108" o:spid="_x0000_s1056" style="position:absolute;left:0;text-align:left;margin-left:165.4pt;margin-top:4.15pt;width:54.7pt;height:38.8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" fillcolor="white [3201]" strokecolor="black [3200]" strokeweight="2pt">
                <v:textbox>
                  <w:txbxContent>
                    <w:p w14:paraId="53C98D41" w14:textId="77777777" w:rsidR="002A7753" w:rsidRPr="009E7600" w:rsidRDefault="002A7753" w:rsidP="00AA4150">
                      <w:pPr>
                        <w:jc w:val="center"/>
                        <w:rPr>
                          <w:rFonts w:ascii="Cambria" w:hAnsi="Cambria"/>
                          <w:sz w:val="16"/>
                          <w:szCs w:val="16"/>
                        </w:rPr>
                      </w:pPr>
                      <w:r w:rsidRPr="009E7600">
                        <w:rPr>
                          <w:rFonts w:ascii="Cambria" w:hAnsi="Cambria"/>
                          <w:sz w:val="16"/>
                          <w:szCs w:val="16"/>
                        </w:rPr>
                        <w:t>DEP, REC. ADMINSSION</w:t>
                      </w:r>
                      <w:r>
                        <w:rPr>
                          <w:rFonts w:ascii="Cambria" w:hAnsi="Cambria"/>
                          <w:sz w:val="16"/>
                          <w:szCs w:val="16"/>
                        </w:rPr>
                        <w:t>S</w:t>
                      </w:r>
                    </w:p>
                  </w:txbxContent>
                </v:textbox>
              </v:rect>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61664" behindDoc="0" locked="0" layoutInCell="1" allowOverlap="1" wp14:anchorId="3D1945D5" wp14:editId="228DC11E">
                <wp:simplePos x="0" y="0"/>
                <wp:positionH relativeFrom="column">
                  <wp:posOffset>1463040</wp:posOffset>
                </wp:positionH>
                <wp:positionV relativeFrom="paragraph">
                  <wp:posOffset>198274</wp:posOffset>
                </wp:positionV>
                <wp:extent cx="627380" cy="377265"/>
                <wp:effectExtent l="0" t="0" r="20320" b="22860"/>
                <wp:wrapNone/>
                <wp:docPr id="107" name="Rectangle 107"/>
                <wp:cNvGraphicFramePr/>
                <a:graphic xmlns:a="http://schemas.openxmlformats.org/drawingml/2006/main">
                  <a:graphicData uri="http://schemas.microsoft.com/office/word/2010/wordprocessingShape">
                    <wps:wsp>
                      <wps:cNvSpPr/>
                      <wps:spPr>
                        <a:xfrm>
                          <a:off x="0" y="0"/>
                          <a:ext cx="627380" cy="377265"/>
                        </a:xfrm>
                        <a:prstGeom prst="rect">
                          <a:avLst/>
                        </a:prstGeom>
                      </wps:spPr>
                      <wps:style>
                        <a:lnRef idx="2">
                          <a:schemeClr val="dk1"/>
                        </a:lnRef>
                        <a:fillRef idx="1">
                          <a:schemeClr val="lt1"/>
                        </a:fillRef>
                        <a:effectRef idx="0">
                          <a:schemeClr val="dk1"/>
                        </a:effectRef>
                        <a:fontRef idx="minor">
                          <a:schemeClr val="dk1"/>
                        </a:fontRef>
                      </wps:style>
                      <wps:txbx>
                        <w:txbxContent>
                          <w:p w14:paraId="151E8EF0" w14:textId="77777777" w:rsidR="002A7753" w:rsidRPr="009E7600" w:rsidRDefault="002A7753" w:rsidP="00AA4150">
                            <w:pPr>
                              <w:jc w:val="center"/>
                              <w:rPr>
                                <w:rFonts w:ascii="Cambria" w:hAnsi="Cambria"/>
                                <w:sz w:val="16"/>
                                <w:szCs w:val="16"/>
                              </w:rPr>
                            </w:pPr>
                            <w:r w:rsidRPr="009E7600">
                              <w:rPr>
                                <w:rFonts w:ascii="Cambria" w:hAnsi="Cambria"/>
                                <w:sz w:val="16"/>
                                <w:szCs w:val="16"/>
                              </w:rPr>
                              <w:t xml:space="preserve">DEP. REC. ADMIN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1945D5" id="Rectangle 107" o:spid="_x0000_s1057" style="position:absolute;left:0;text-align:left;margin-left:115.2pt;margin-top:15.6pt;width:49.4pt;height:29.7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" fillcolor="white [3201]" strokecolor="black [3200]" strokeweight="2pt">
                <v:textbox>
                  <w:txbxContent>
                    <w:p w14:paraId="151E8EF0" w14:textId="77777777" w:rsidR="002A7753" w:rsidRPr="009E7600" w:rsidRDefault="002A7753" w:rsidP="00AA4150">
                      <w:pPr>
                        <w:jc w:val="center"/>
                        <w:rPr>
                          <w:rFonts w:ascii="Cambria" w:hAnsi="Cambria"/>
                          <w:sz w:val="16"/>
                          <w:szCs w:val="16"/>
                        </w:rPr>
                      </w:pPr>
                      <w:r w:rsidRPr="009E7600">
                        <w:rPr>
                          <w:rFonts w:ascii="Cambria" w:hAnsi="Cambria"/>
                          <w:sz w:val="16"/>
                          <w:szCs w:val="16"/>
                        </w:rPr>
                        <w:t xml:space="preserve">DEP. REC. ADMIN </w:t>
                      </w:r>
                    </w:p>
                  </w:txbxContent>
                </v:textbox>
              </v:rect>
            </w:pict>
          </mc:Fallback>
        </mc:AlternateContent>
      </w:r>
    </w:p>
    <w:p w14:paraId="1005910B" w14:textId="51210405" w:rsidR="00AA4150" w:rsidRPr="00A1739A" w:rsidRDefault="00AA4150" w:rsidP="00923F60">
      <w:pPr>
        <w:spacing w:line="480" w:lineRule="auto"/>
        <w:rPr>
          <w:rFonts w:asciiTheme="majorHAnsi" w:hAnsiTheme="majorHAnsi"/>
          <w:sz w:val="24"/>
          <w:szCs w:val="24"/>
        </w:rPr>
      </w:pPr>
    </w:p>
    <w:p w14:paraId="409A1FCC" w14:textId="77777777" w:rsidR="00AA4150" w:rsidRPr="00A1739A" w:rsidRDefault="00AA4150" w:rsidP="00923F60">
      <w:pPr>
        <w:spacing w:line="480" w:lineRule="auto"/>
        <w:rPr>
          <w:rFonts w:asciiTheme="majorHAnsi" w:hAnsiTheme="majorHAnsi"/>
          <w:sz w:val="24"/>
          <w:szCs w:val="24"/>
        </w:rPr>
      </w:pPr>
      <w:r w:rsidRPr="00A1739A">
        <w:rPr>
          <w:rFonts w:asciiTheme="majorHAnsi" w:hAnsiTheme="majorHAnsi"/>
          <w:b/>
          <w:bCs/>
          <w:noProof/>
          <w:sz w:val="24"/>
          <w:szCs w:val="24"/>
        </w:rPr>
        <mc:AlternateContent>
          <mc:Choice Requires="wps">
            <w:drawing>
              <wp:anchor distT="0" distB="0" distL="114300" distR="114300" simplePos="0" relativeHeight="251805696" behindDoc="0" locked="0" layoutInCell="1" allowOverlap="1" wp14:anchorId="3A1FE25F" wp14:editId="72CFA1B7">
                <wp:simplePos x="0" y="0"/>
                <wp:positionH relativeFrom="column">
                  <wp:posOffset>-576649</wp:posOffset>
                </wp:positionH>
                <wp:positionV relativeFrom="paragraph">
                  <wp:posOffset>-321276</wp:posOffset>
                </wp:positionV>
                <wp:extent cx="0" cy="650240"/>
                <wp:effectExtent l="0" t="0" r="38100" b="16510"/>
                <wp:wrapNone/>
                <wp:docPr id="208" name="Straight Connector 208"/>
                <wp:cNvGraphicFramePr/>
                <a:graphic xmlns:a="http://schemas.openxmlformats.org/drawingml/2006/main">
                  <a:graphicData uri="http://schemas.microsoft.com/office/word/2010/wordprocessingShape">
                    <wps:wsp>
                      <wps:cNvCnPr/>
                      <wps:spPr>
                        <a:xfrm flipV="1">
                          <a:off x="0" y="0"/>
                          <a:ext cx="0" cy="650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354ECC7A" id="Straight Connector 208" o:spid="_x0000_s1026" style="position:absolute;flip:y;z-index:251805696;visibility:visible;mso-wrap-style:square;mso-wrap-distance-left:9pt;mso-wrap-distance-top:0;mso-wrap-distance-right:9pt;mso-wrap-distance-bottom:0;mso-position-horizontal:absolute;mso-position-horizontal-relative:text;mso-position-vertical:absolute;mso-position-vertical-relative:text" from="-45.4pt,-25.3pt" to="-45.4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" strokecolor="#4579b8 [3044]"/>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804672" behindDoc="0" locked="0" layoutInCell="1" allowOverlap="1" wp14:anchorId="43966430" wp14:editId="43A02C48">
                <wp:simplePos x="0" y="0"/>
                <wp:positionH relativeFrom="column">
                  <wp:posOffset>-172995</wp:posOffset>
                </wp:positionH>
                <wp:positionV relativeFrom="paragraph">
                  <wp:posOffset>-321276</wp:posOffset>
                </wp:positionV>
                <wp:extent cx="0" cy="650790"/>
                <wp:effectExtent l="0" t="0" r="38100" b="16510"/>
                <wp:wrapNone/>
                <wp:docPr id="207" name="Straight Connector 207"/>
                <wp:cNvGraphicFramePr/>
                <a:graphic xmlns:a="http://schemas.openxmlformats.org/drawingml/2006/main">
                  <a:graphicData uri="http://schemas.microsoft.com/office/word/2010/wordprocessingShape">
                    <wps:wsp>
                      <wps:cNvCnPr/>
                      <wps:spPr>
                        <a:xfrm flipV="1">
                          <a:off x="0" y="0"/>
                          <a:ext cx="0" cy="6507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3BE25F5C" id="Straight Connector 207" o:spid="_x0000_s1026" style="position:absolute;flip:y;z-index:251804672;visibility:visible;mso-wrap-style:square;mso-wrap-distance-left:9pt;mso-wrap-distance-top:0;mso-wrap-distance-right:9pt;mso-wrap-distance-bottom:0;mso-position-horizontal:absolute;mso-position-horizontal-relative:text;mso-position-vertical:absolute;mso-position-vertical-relative:text" from="-13.6pt,-25.3pt" to="-13.6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" strokecolor="black [3040]"/>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803648" behindDoc="0" locked="0" layoutInCell="1" allowOverlap="1" wp14:anchorId="1EE7441B" wp14:editId="3D1AAE5E">
                <wp:simplePos x="0" y="0"/>
                <wp:positionH relativeFrom="column">
                  <wp:posOffset>255373</wp:posOffset>
                </wp:positionH>
                <wp:positionV relativeFrom="paragraph">
                  <wp:posOffset>-321276</wp:posOffset>
                </wp:positionV>
                <wp:extent cx="0" cy="650790"/>
                <wp:effectExtent l="0" t="0" r="38100" b="16510"/>
                <wp:wrapNone/>
                <wp:docPr id="206" name="Straight Connector 206"/>
                <wp:cNvGraphicFramePr/>
                <a:graphic xmlns:a="http://schemas.openxmlformats.org/drawingml/2006/main">
                  <a:graphicData uri="http://schemas.microsoft.com/office/word/2010/wordprocessingShape">
                    <wps:wsp>
                      <wps:cNvCnPr/>
                      <wps:spPr>
                        <a:xfrm flipV="1">
                          <a:off x="0" y="0"/>
                          <a:ext cx="0" cy="65079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264D57C2" id="Straight Connector 206" o:spid="_x0000_s1026" style="position:absolute;flip:y;z-index:251803648;visibility:visible;mso-wrap-style:square;mso-wrap-distance-left:9pt;mso-wrap-distance-top:0;mso-wrap-distance-right:9pt;mso-wrap-distance-bottom:0;mso-position-horizontal:absolute;mso-position-horizontal-relative:text;mso-position-vertical:absolute;mso-position-vertical-relative:text" from="20.1pt,-25.3pt" to="20.1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" strokecolor="black [3040]"/>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802624" behindDoc="0" locked="0" layoutInCell="1" allowOverlap="1" wp14:anchorId="2D155DBD" wp14:editId="76D0A36E">
                <wp:simplePos x="0" y="0"/>
                <wp:positionH relativeFrom="column">
                  <wp:posOffset>716692</wp:posOffset>
                </wp:positionH>
                <wp:positionV relativeFrom="paragraph">
                  <wp:posOffset>-321276</wp:posOffset>
                </wp:positionV>
                <wp:extent cx="0" cy="707940"/>
                <wp:effectExtent l="0" t="0" r="38100" b="16510"/>
                <wp:wrapNone/>
                <wp:docPr id="201" name="Straight Connector 201"/>
                <wp:cNvGraphicFramePr/>
                <a:graphic xmlns:a="http://schemas.openxmlformats.org/drawingml/2006/main">
                  <a:graphicData uri="http://schemas.microsoft.com/office/word/2010/wordprocessingShape">
                    <wps:wsp>
                      <wps:cNvCnPr/>
                      <wps:spPr>
                        <a:xfrm flipV="1">
                          <a:off x="0" y="0"/>
                          <a:ext cx="0" cy="7079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7E22921A" id="Straight Connector 201" o:spid="_x0000_s1026" style="position:absolute;flip:y;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6.45pt,-25.3pt" to="56.45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" strokecolor="black [3040]"/>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74976" behindDoc="0" locked="0" layoutInCell="1" allowOverlap="1" wp14:anchorId="2370C828" wp14:editId="54A477C2">
                <wp:simplePos x="0" y="0"/>
                <wp:positionH relativeFrom="column">
                  <wp:posOffset>5436973</wp:posOffset>
                </wp:positionH>
                <wp:positionV relativeFrom="paragraph">
                  <wp:posOffset>164757</wp:posOffset>
                </wp:positionV>
                <wp:extent cx="0" cy="380245"/>
                <wp:effectExtent l="0" t="0" r="38100" b="20320"/>
                <wp:wrapNone/>
                <wp:docPr id="117" name="Straight Connector 117"/>
                <wp:cNvGraphicFramePr/>
                <a:graphic xmlns:a="http://schemas.openxmlformats.org/drawingml/2006/main">
                  <a:graphicData uri="http://schemas.microsoft.com/office/word/2010/wordprocessingShape">
                    <wps:wsp>
                      <wps:cNvCnPr/>
                      <wps:spPr>
                        <a:xfrm>
                          <a:off x="0" y="0"/>
                          <a:ext cx="0" cy="3802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0C26A3B7" id="Straight Connector 117" o:spid="_x0000_s1026" style="position:absolute;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28.1pt,12.95pt" to="428.1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" strokecolor="black [3040]"/>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71904" behindDoc="0" locked="0" layoutInCell="1" allowOverlap="1" wp14:anchorId="0B021C28" wp14:editId="57917852">
                <wp:simplePos x="0" y="0"/>
                <wp:positionH relativeFrom="column">
                  <wp:posOffset>5556902</wp:posOffset>
                </wp:positionH>
                <wp:positionV relativeFrom="paragraph">
                  <wp:posOffset>-90805</wp:posOffset>
                </wp:positionV>
                <wp:extent cx="0" cy="264459"/>
                <wp:effectExtent l="0" t="0" r="38100" b="21590"/>
                <wp:wrapNone/>
                <wp:docPr id="80" name="Straight Connector 80"/>
                <wp:cNvGraphicFramePr/>
                <a:graphic xmlns:a="http://schemas.openxmlformats.org/drawingml/2006/main">
                  <a:graphicData uri="http://schemas.microsoft.com/office/word/2010/wordprocessingShape">
                    <wps:wsp>
                      <wps:cNvCnPr/>
                      <wps:spPr>
                        <a:xfrm>
                          <a:off x="0" y="0"/>
                          <a:ext cx="0" cy="26445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13898387" id="Straight Connector 80" o:spid="_x0000_s1026" style="position:absolute;z-index:251771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7.55pt,-7.15pt" to="437.5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" strokecolor="black [3040]"/>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73952" behindDoc="0" locked="0" layoutInCell="1" allowOverlap="1" wp14:anchorId="4C3C1F8E" wp14:editId="5EE00ECB">
                <wp:simplePos x="0" y="0"/>
                <wp:positionH relativeFrom="column">
                  <wp:posOffset>4827270</wp:posOffset>
                </wp:positionH>
                <wp:positionV relativeFrom="paragraph">
                  <wp:posOffset>162748</wp:posOffset>
                </wp:positionV>
                <wp:extent cx="0" cy="315131"/>
                <wp:effectExtent l="0" t="0" r="38100" b="27940"/>
                <wp:wrapNone/>
                <wp:docPr id="116" name="Straight Connector 116"/>
                <wp:cNvGraphicFramePr/>
                <a:graphic xmlns:a="http://schemas.openxmlformats.org/drawingml/2006/main">
                  <a:graphicData uri="http://schemas.microsoft.com/office/word/2010/wordprocessingShape">
                    <wps:wsp>
                      <wps:cNvCnPr/>
                      <wps:spPr>
                        <a:xfrm>
                          <a:off x="0" y="0"/>
                          <a:ext cx="0" cy="31513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6642DE17" id="Straight Connector 116" o:spid="_x0000_s1026" style="position:absolute;z-index:251773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0.1pt,12.8pt" to="380.1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" strokecolor="black [3040]"/>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76000" behindDoc="0" locked="0" layoutInCell="1" allowOverlap="1" wp14:anchorId="69A5570E" wp14:editId="4493418A">
                <wp:simplePos x="0" y="0"/>
                <wp:positionH relativeFrom="column">
                  <wp:posOffset>6108323</wp:posOffset>
                </wp:positionH>
                <wp:positionV relativeFrom="paragraph">
                  <wp:posOffset>179705</wp:posOffset>
                </wp:positionV>
                <wp:extent cx="4033" cy="347499"/>
                <wp:effectExtent l="0" t="0" r="34290" b="33655"/>
                <wp:wrapNone/>
                <wp:docPr id="118" name="Straight Connector 118"/>
                <wp:cNvGraphicFramePr/>
                <a:graphic xmlns:a="http://schemas.openxmlformats.org/drawingml/2006/main">
                  <a:graphicData uri="http://schemas.microsoft.com/office/word/2010/wordprocessingShape">
                    <wps:wsp>
                      <wps:cNvCnPr/>
                      <wps:spPr>
                        <a:xfrm>
                          <a:off x="0" y="0"/>
                          <a:ext cx="4033" cy="34749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7110DC85" id="Straight Connector 118"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0.95pt,14.15pt" to="481.2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" strokecolor="black [3040]"/>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72928" behindDoc="0" locked="0" layoutInCell="1" allowOverlap="1" wp14:anchorId="19D21282" wp14:editId="02C1C646">
                <wp:simplePos x="0" y="0"/>
                <wp:positionH relativeFrom="column">
                  <wp:posOffset>4821795</wp:posOffset>
                </wp:positionH>
                <wp:positionV relativeFrom="paragraph">
                  <wp:posOffset>173836</wp:posOffset>
                </wp:positionV>
                <wp:extent cx="1413468" cy="6539"/>
                <wp:effectExtent l="0" t="0" r="34925" b="31750"/>
                <wp:wrapNone/>
                <wp:docPr id="101" name="Straight Connector 101"/>
                <wp:cNvGraphicFramePr/>
                <a:graphic xmlns:a="http://schemas.openxmlformats.org/drawingml/2006/main">
                  <a:graphicData uri="http://schemas.microsoft.com/office/word/2010/wordprocessingShape">
                    <wps:wsp>
                      <wps:cNvCnPr/>
                      <wps:spPr>
                        <a:xfrm>
                          <a:off x="0" y="0"/>
                          <a:ext cx="1413468" cy="65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3BFD8D08" id="Straight Connector 101" o:spid="_x0000_s1026" style="position:absolute;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65pt,13.7pt" to="490.95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" strokecolor="black [3040]"/>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97504" behindDoc="0" locked="0" layoutInCell="1" allowOverlap="1" wp14:anchorId="077F27B9" wp14:editId="7F75DC2F">
                <wp:simplePos x="0" y="0"/>
                <wp:positionH relativeFrom="column">
                  <wp:posOffset>1218651</wp:posOffset>
                </wp:positionH>
                <wp:positionV relativeFrom="paragraph">
                  <wp:posOffset>-321276</wp:posOffset>
                </wp:positionV>
                <wp:extent cx="0" cy="669548"/>
                <wp:effectExtent l="0" t="0" r="38100" b="35560"/>
                <wp:wrapNone/>
                <wp:docPr id="204" name="Straight Connector 204"/>
                <wp:cNvGraphicFramePr/>
                <a:graphic xmlns:a="http://schemas.openxmlformats.org/drawingml/2006/main">
                  <a:graphicData uri="http://schemas.microsoft.com/office/word/2010/wordprocessingShape">
                    <wps:wsp>
                      <wps:cNvCnPr/>
                      <wps:spPr>
                        <a:xfrm>
                          <a:off x="0" y="0"/>
                          <a:ext cx="0" cy="6695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4961A2B9" id="Straight Connector 204"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95pt,-25.3pt" to="95.95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" strokecolor="black [3040]"/>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65760" behindDoc="0" locked="0" layoutInCell="1" allowOverlap="1" wp14:anchorId="53AA2FD1" wp14:editId="67A5AB59">
                <wp:simplePos x="0" y="0"/>
                <wp:positionH relativeFrom="column">
                  <wp:posOffset>2761134</wp:posOffset>
                </wp:positionH>
                <wp:positionV relativeFrom="paragraph">
                  <wp:posOffset>172531</wp:posOffset>
                </wp:positionV>
                <wp:extent cx="1030478" cy="585216"/>
                <wp:effectExtent l="0" t="0" r="17780" b="24765"/>
                <wp:wrapNone/>
                <wp:docPr id="112" name="Rectangle 112"/>
                <wp:cNvGraphicFramePr/>
                <a:graphic xmlns:a="http://schemas.openxmlformats.org/drawingml/2006/main">
                  <a:graphicData uri="http://schemas.microsoft.com/office/word/2010/wordprocessingShape">
                    <wps:wsp>
                      <wps:cNvSpPr/>
                      <wps:spPr>
                        <a:xfrm>
                          <a:off x="0" y="0"/>
                          <a:ext cx="1030478" cy="585216"/>
                        </a:xfrm>
                        <a:prstGeom prst="rect">
                          <a:avLst/>
                        </a:prstGeom>
                      </wps:spPr>
                      <wps:style>
                        <a:lnRef idx="2">
                          <a:schemeClr val="dk1"/>
                        </a:lnRef>
                        <a:fillRef idx="1">
                          <a:schemeClr val="lt1"/>
                        </a:fillRef>
                        <a:effectRef idx="0">
                          <a:schemeClr val="dk1"/>
                        </a:effectRef>
                        <a:fontRef idx="minor">
                          <a:schemeClr val="dk1"/>
                        </a:fontRef>
                      </wps:style>
                      <wps:txbx>
                        <w:txbxContent>
                          <w:p w14:paraId="4C30FC6D" w14:textId="77777777" w:rsidR="002A7753" w:rsidRDefault="002A7753" w:rsidP="00AA4150">
                            <w:pPr>
                              <w:jc w:val="center"/>
                            </w:pPr>
                            <w:r>
                              <w:t>J.S.E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AA2FD1" id="Rectangle 112" o:spid="_x0000_s1058" style="position:absolute;left:0;text-align:left;margin-left:217.4pt;margin-top:13.6pt;width:81.15pt;height:46.1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" fillcolor="white [3201]" strokecolor="black [3200]" strokeweight="2pt">
                <v:textbox>
                  <w:txbxContent>
                    <w:p w14:paraId="4C30FC6D" w14:textId="77777777" w:rsidR="002A7753" w:rsidRDefault="002A7753" w:rsidP="00AA4150">
                      <w:pPr>
                        <w:jc w:val="center"/>
                      </w:pPr>
                      <w:r>
                        <w:t>J.S.E</w:t>
                      </w:r>
                    </w:p>
                  </w:txbxContent>
                </v:textbox>
              </v:rect>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70880" behindDoc="0" locked="0" layoutInCell="1" allowOverlap="1" wp14:anchorId="6E8DBB03" wp14:editId="0CF61507">
                <wp:simplePos x="0" y="0"/>
                <wp:positionH relativeFrom="column">
                  <wp:posOffset>3270422</wp:posOffset>
                </wp:positionH>
                <wp:positionV relativeFrom="paragraph">
                  <wp:posOffset>-172995</wp:posOffset>
                </wp:positionV>
                <wp:extent cx="0" cy="334945"/>
                <wp:effectExtent l="0" t="0" r="38100" b="27305"/>
                <wp:wrapNone/>
                <wp:docPr id="78" name="Straight Connector 78"/>
                <wp:cNvGraphicFramePr/>
                <a:graphic xmlns:a="http://schemas.openxmlformats.org/drawingml/2006/main">
                  <a:graphicData uri="http://schemas.microsoft.com/office/word/2010/wordprocessingShape">
                    <wps:wsp>
                      <wps:cNvCnPr/>
                      <wps:spPr>
                        <a:xfrm>
                          <a:off x="0" y="0"/>
                          <a:ext cx="0" cy="3349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43B3203A" id="Straight Connector 78" o:spid="_x0000_s1026" style="position:absolute;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5pt,-13.6pt" to="257.5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" strokecolor="black [3040]"/>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94432" behindDoc="0" locked="0" layoutInCell="1" allowOverlap="1" wp14:anchorId="60168F03" wp14:editId="3E0AD60E">
                <wp:simplePos x="0" y="0"/>
                <wp:positionH relativeFrom="column">
                  <wp:posOffset>-378820</wp:posOffset>
                </wp:positionH>
                <wp:positionV relativeFrom="paragraph">
                  <wp:posOffset>347963</wp:posOffset>
                </wp:positionV>
                <wp:extent cx="403225" cy="498536"/>
                <wp:effectExtent l="0" t="0" r="15875" b="15875"/>
                <wp:wrapNone/>
                <wp:docPr id="200" name="Rectangle 200"/>
                <wp:cNvGraphicFramePr/>
                <a:graphic xmlns:a="http://schemas.openxmlformats.org/drawingml/2006/main">
                  <a:graphicData uri="http://schemas.microsoft.com/office/word/2010/wordprocessingShape">
                    <wps:wsp>
                      <wps:cNvSpPr/>
                      <wps:spPr>
                        <a:xfrm>
                          <a:off x="0" y="0"/>
                          <a:ext cx="403225" cy="498536"/>
                        </a:xfrm>
                        <a:prstGeom prst="rect">
                          <a:avLst/>
                        </a:prstGeom>
                      </wps:spPr>
                      <wps:style>
                        <a:lnRef idx="2">
                          <a:schemeClr val="dk1"/>
                        </a:lnRef>
                        <a:fillRef idx="1">
                          <a:schemeClr val="lt1"/>
                        </a:fillRef>
                        <a:effectRef idx="0">
                          <a:schemeClr val="dk1"/>
                        </a:effectRef>
                        <a:fontRef idx="minor">
                          <a:schemeClr val="dk1"/>
                        </a:fontRef>
                      </wps:style>
                      <wps:txbx>
                        <w:txbxContent>
                          <w:p w14:paraId="4D3BA671" w14:textId="77777777" w:rsidR="002A7753" w:rsidRPr="00AD5624" w:rsidRDefault="002A7753" w:rsidP="00AA4150">
                            <w:pPr>
                              <w:jc w:val="center"/>
                              <w:rPr>
                                <w:rFonts w:ascii="Cambria" w:hAnsi="Cambria"/>
                                <w:sz w:val="12"/>
                                <w:szCs w:val="12"/>
                              </w:rPr>
                            </w:pPr>
                            <w:r w:rsidRPr="00AD5624">
                              <w:rPr>
                                <w:rFonts w:ascii="Cambria" w:hAnsi="Cambria"/>
                                <w:sz w:val="12"/>
                                <w:szCs w:val="12"/>
                              </w:rPr>
                              <w:t>HODS 6 DEPTS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68F03" id="Rectangle 200" o:spid="_x0000_s1059" style="position:absolute;left:0;text-align:left;margin-left:-29.85pt;margin-top:27.4pt;width:31.75pt;height:39.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" fillcolor="white [3201]" strokecolor="black [3200]" strokeweight="2pt">
                <v:textbox>
                  <w:txbxContent>
                    <w:p w14:paraId="4D3BA671" w14:textId="77777777" w:rsidR="002A7753" w:rsidRPr="00AD5624" w:rsidRDefault="002A7753" w:rsidP="00AA4150">
                      <w:pPr>
                        <w:jc w:val="center"/>
                        <w:rPr>
                          <w:rFonts w:ascii="Cambria" w:hAnsi="Cambria"/>
                          <w:sz w:val="12"/>
                          <w:szCs w:val="12"/>
                        </w:rPr>
                      </w:pPr>
                      <w:r w:rsidRPr="00AD5624">
                        <w:rPr>
                          <w:rFonts w:ascii="Cambria" w:hAnsi="Cambria"/>
                          <w:sz w:val="12"/>
                          <w:szCs w:val="12"/>
                        </w:rPr>
                        <w:t>HODS 6 DEPTS</w:t>
                      </w:r>
                    </w:p>
                  </w:txbxContent>
                </v:textbox>
              </v:rect>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91360" behindDoc="0" locked="0" layoutInCell="1" allowOverlap="1" wp14:anchorId="36E90D58" wp14:editId="2F0452BF">
                <wp:simplePos x="0" y="0"/>
                <wp:positionH relativeFrom="column">
                  <wp:posOffset>-818207</wp:posOffset>
                </wp:positionH>
                <wp:positionV relativeFrom="paragraph">
                  <wp:posOffset>326837</wp:posOffset>
                </wp:positionV>
                <wp:extent cx="438411" cy="563245"/>
                <wp:effectExtent l="0" t="0" r="19050" b="27305"/>
                <wp:wrapNone/>
                <wp:docPr id="197" name="Rectangle 197"/>
                <wp:cNvGraphicFramePr/>
                <a:graphic xmlns:a="http://schemas.openxmlformats.org/drawingml/2006/main">
                  <a:graphicData uri="http://schemas.microsoft.com/office/word/2010/wordprocessingShape">
                    <wps:wsp>
                      <wps:cNvSpPr/>
                      <wps:spPr>
                        <a:xfrm>
                          <a:off x="0" y="0"/>
                          <a:ext cx="438411" cy="563245"/>
                        </a:xfrm>
                        <a:prstGeom prst="rect">
                          <a:avLst/>
                        </a:prstGeom>
                      </wps:spPr>
                      <wps:style>
                        <a:lnRef idx="2">
                          <a:schemeClr val="dk1"/>
                        </a:lnRef>
                        <a:fillRef idx="1">
                          <a:schemeClr val="lt1"/>
                        </a:fillRef>
                        <a:effectRef idx="0">
                          <a:schemeClr val="dk1"/>
                        </a:effectRef>
                        <a:fontRef idx="minor">
                          <a:schemeClr val="dk1"/>
                        </a:fontRef>
                      </wps:style>
                      <wps:txbx>
                        <w:txbxContent>
                          <w:p w14:paraId="67FCFB88" w14:textId="77777777" w:rsidR="002A7753" w:rsidRPr="00AD5624" w:rsidRDefault="002A7753" w:rsidP="00AA4150">
                            <w:pPr>
                              <w:jc w:val="center"/>
                              <w:rPr>
                                <w:rFonts w:ascii="Cambria" w:hAnsi="Cambria"/>
                                <w:sz w:val="14"/>
                                <w:szCs w:val="14"/>
                              </w:rPr>
                            </w:pPr>
                            <w:r w:rsidRPr="00AD5624">
                              <w:rPr>
                                <w:rFonts w:ascii="Cambria" w:hAnsi="Cambria"/>
                                <w:sz w:val="14"/>
                                <w:szCs w:val="14"/>
                              </w:rPr>
                              <w:t>HODS 6 DEPTS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E90D58" id="Rectangle 197" o:spid="_x0000_s1060" style="position:absolute;left:0;text-align:left;margin-left:-64.45pt;margin-top:25.75pt;width:34.5pt;height:44.3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" fillcolor="white [3201]" strokecolor="black [3200]" strokeweight="2pt">
                <v:textbox>
                  <w:txbxContent>
                    <w:p w14:paraId="67FCFB88" w14:textId="77777777" w:rsidR="002A7753" w:rsidRPr="00AD5624" w:rsidRDefault="002A7753" w:rsidP="00AA4150">
                      <w:pPr>
                        <w:jc w:val="center"/>
                        <w:rPr>
                          <w:rFonts w:ascii="Cambria" w:hAnsi="Cambria"/>
                          <w:sz w:val="14"/>
                          <w:szCs w:val="14"/>
                        </w:rPr>
                      </w:pPr>
                      <w:r w:rsidRPr="00AD5624">
                        <w:rPr>
                          <w:rFonts w:ascii="Cambria" w:hAnsi="Cambria"/>
                          <w:sz w:val="14"/>
                          <w:szCs w:val="14"/>
                        </w:rPr>
                        <w:t>HODS 6 DEPTS</w:t>
                      </w:r>
                    </w:p>
                  </w:txbxContent>
                </v:textbox>
              </v:rect>
            </w:pict>
          </mc:Fallback>
        </mc:AlternateContent>
      </w:r>
    </w:p>
    <w:p w14:paraId="73C2B5EA" w14:textId="77777777" w:rsidR="00AA4150" w:rsidRPr="00A1739A" w:rsidRDefault="00AA4150" w:rsidP="00923F60">
      <w:pPr>
        <w:spacing w:line="480" w:lineRule="auto"/>
        <w:rPr>
          <w:rFonts w:asciiTheme="majorHAnsi" w:hAnsiTheme="majorHAnsi"/>
          <w:b/>
          <w:bCs/>
          <w:sz w:val="24"/>
          <w:szCs w:val="24"/>
        </w:rPr>
      </w:pPr>
      <w:r w:rsidRPr="00A1739A">
        <w:rPr>
          <w:rFonts w:asciiTheme="majorHAnsi" w:hAnsiTheme="majorHAnsi"/>
          <w:b/>
          <w:bCs/>
          <w:noProof/>
          <w:sz w:val="24"/>
          <w:szCs w:val="24"/>
        </w:rPr>
        <mc:AlternateContent>
          <mc:Choice Requires="wps">
            <w:drawing>
              <wp:anchor distT="0" distB="0" distL="114300" distR="114300" simplePos="0" relativeHeight="251777024" behindDoc="0" locked="0" layoutInCell="1" allowOverlap="1" wp14:anchorId="2D6C0951" wp14:editId="604632D5">
                <wp:simplePos x="0" y="0"/>
                <wp:positionH relativeFrom="column">
                  <wp:posOffset>4396105</wp:posOffset>
                </wp:positionH>
                <wp:positionV relativeFrom="paragraph">
                  <wp:posOffset>147509</wp:posOffset>
                </wp:positionV>
                <wp:extent cx="703384" cy="546393"/>
                <wp:effectExtent l="0" t="0" r="20955" b="25400"/>
                <wp:wrapNone/>
                <wp:docPr id="119" name="Rectangle 119"/>
                <wp:cNvGraphicFramePr/>
                <a:graphic xmlns:a="http://schemas.openxmlformats.org/drawingml/2006/main">
                  <a:graphicData uri="http://schemas.microsoft.com/office/word/2010/wordprocessingShape">
                    <wps:wsp>
                      <wps:cNvSpPr/>
                      <wps:spPr>
                        <a:xfrm>
                          <a:off x="0" y="0"/>
                          <a:ext cx="703384" cy="546393"/>
                        </a:xfrm>
                        <a:prstGeom prst="rect">
                          <a:avLst/>
                        </a:prstGeom>
                      </wps:spPr>
                      <wps:style>
                        <a:lnRef idx="2">
                          <a:schemeClr val="dk1"/>
                        </a:lnRef>
                        <a:fillRef idx="1">
                          <a:schemeClr val="lt1"/>
                        </a:fillRef>
                        <a:effectRef idx="0">
                          <a:schemeClr val="dk1"/>
                        </a:effectRef>
                        <a:fontRef idx="minor">
                          <a:schemeClr val="dk1"/>
                        </a:fontRef>
                      </wps:style>
                      <wps:txbx>
                        <w:txbxContent>
                          <w:p w14:paraId="19BA4C6F" w14:textId="77777777" w:rsidR="002A7753" w:rsidRDefault="002A7753" w:rsidP="00AA4150">
                            <w:pPr>
                              <w:jc w:val="center"/>
                            </w:pPr>
                            <w:r>
                              <w:t>SPORTS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6C0951" id="Rectangle 119" o:spid="_x0000_s1061" style="position:absolute;left:0;text-align:left;margin-left:346.15pt;margin-top:11.6pt;width:55.4pt;height:43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" fillcolor="white [3201]" strokecolor="black [3200]" strokeweight="2pt">
                <v:textbox>
                  <w:txbxContent>
                    <w:p w14:paraId="19BA4C6F" w14:textId="77777777" w:rsidR="002A7753" w:rsidRDefault="002A7753" w:rsidP="00AA4150">
                      <w:pPr>
                        <w:jc w:val="center"/>
                      </w:pPr>
                      <w:r>
                        <w:t>SPORTS UNIT</w:t>
                      </w:r>
                    </w:p>
                  </w:txbxContent>
                </v:textbox>
              </v:rect>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78048" behindDoc="0" locked="0" layoutInCell="1" allowOverlap="1" wp14:anchorId="481D8B52" wp14:editId="0018FE35">
                <wp:simplePos x="0" y="0"/>
                <wp:positionH relativeFrom="column">
                  <wp:posOffset>5105039</wp:posOffset>
                </wp:positionH>
                <wp:positionV relativeFrom="paragraph">
                  <wp:posOffset>215969</wp:posOffset>
                </wp:positionV>
                <wp:extent cx="555971" cy="658714"/>
                <wp:effectExtent l="0" t="0" r="15875" b="27305"/>
                <wp:wrapNone/>
                <wp:docPr id="120" name="Rectangle 120"/>
                <wp:cNvGraphicFramePr/>
                <a:graphic xmlns:a="http://schemas.openxmlformats.org/drawingml/2006/main">
                  <a:graphicData uri="http://schemas.microsoft.com/office/word/2010/wordprocessingShape">
                    <wps:wsp>
                      <wps:cNvSpPr/>
                      <wps:spPr>
                        <a:xfrm>
                          <a:off x="0" y="0"/>
                          <a:ext cx="555971" cy="658714"/>
                        </a:xfrm>
                        <a:prstGeom prst="rect">
                          <a:avLst/>
                        </a:prstGeom>
                      </wps:spPr>
                      <wps:style>
                        <a:lnRef idx="2">
                          <a:schemeClr val="dk1"/>
                        </a:lnRef>
                        <a:fillRef idx="1">
                          <a:schemeClr val="lt1"/>
                        </a:fillRef>
                        <a:effectRef idx="0">
                          <a:schemeClr val="dk1"/>
                        </a:effectRef>
                        <a:fontRef idx="minor">
                          <a:schemeClr val="dk1"/>
                        </a:fontRef>
                      </wps:style>
                      <wps:txbx>
                        <w:txbxContent>
                          <w:p w14:paraId="42EF7ED5" w14:textId="77777777" w:rsidR="002A7753" w:rsidRDefault="002A7753" w:rsidP="00AA4150">
                            <w:pPr>
                              <w:jc w:val="center"/>
                            </w:pPr>
                            <w:r>
                              <w:t>STAFF SCH MCT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D8B52" id="Rectangle 120" o:spid="_x0000_s1062" style="position:absolute;left:0;text-align:left;margin-left:401.95pt;margin-top:17pt;width:43.8pt;height:51.8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" fillcolor="white [3201]" strokecolor="black [3200]" strokeweight="2pt">
                <v:textbox>
                  <w:txbxContent>
                    <w:p w14:paraId="42EF7ED5" w14:textId="77777777" w:rsidR="002A7753" w:rsidRDefault="002A7753" w:rsidP="00AA4150">
                      <w:pPr>
                        <w:jc w:val="center"/>
                      </w:pPr>
                      <w:r>
                        <w:t>STAFF SCH MCT</w:t>
                      </w:r>
                    </w:p>
                  </w:txbxContent>
                </v:textbox>
              </v:rect>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79072" behindDoc="0" locked="0" layoutInCell="1" allowOverlap="1" wp14:anchorId="522FED53" wp14:editId="59DCEF26">
                <wp:simplePos x="0" y="0"/>
                <wp:positionH relativeFrom="column">
                  <wp:posOffset>5724971</wp:posOffset>
                </wp:positionH>
                <wp:positionV relativeFrom="paragraph">
                  <wp:posOffset>215282</wp:posOffset>
                </wp:positionV>
                <wp:extent cx="655955" cy="451485"/>
                <wp:effectExtent l="0" t="0" r="10795" b="24765"/>
                <wp:wrapNone/>
                <wp:docPr id="121" name="Rectangle 121"/>
                <wp:cNvGraphicFramePr/>
                <a:graphic xmlns:a="http://schemas.openxmlformats.org/drawingml/2006/main">
                  <a:graphicData uri="http://schemas.microsoft.com/office/word/2010/wordprocessingShape">
                    <wps:wsp>
                      <wps:cNvSpPr/>
                      <wps:spPr>
                        <a:xfrm>
                          <a:off x="0" y="0"/>
                          <a:ext cx="655955" cy="451485"/>
                        </a:xfrm>
                        <a:prstGeom prst="rect">
                          <a:avLst/>
                        </a:prstGeom>
                      </wps:spPr>
                      <wps:style>
                        <a:lnRef idx="2">
                          <a:schemeClr val="dk1"/>
                        </a:lnRef>
                        <a:fillRef idx="1">
                          <a:schemeClr val="lt1"/>
                        </a:fillRef>
                        <a:effectRef idx="0">
                          <a:schemeClr val="dk1"/>
                        </a:effectRef>
                        <a:fontRef idx="minor">
                          <a:schemeClr val="dk1"/>
                        </a:fontRef>
                      </wps:style>
                      <wps:txbx>
                        <w:txbxContent>
                          <w:p w14:paraId="7E7602B8" w14:textId="77777777" w:rsidR="002A7753" w:rsidRDefault="002A7753" w:rsidP="00AA4150">
                            <w:pPr>
                              <w:jc w:val="center"/>
                            </w:pPr>
                            <w:r>
                              <w:t>HOSTELS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2FED53" id="Rectangle 121" o:spid="_x0000_s1063" style="position:absolute;left:0;text-align:left;margin-left:450.8pt;margin-top:16.95pt;width:51.65pt;height:35.5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" fillcolor="white [3201]" strokecolor="black [3200]" strokeweight="2pt">
                <v:textbox>
                  <w:txbxContent>
                    <w:p w14:paraId="7E7602B8" w14:textId="77777777" w:rsidR="002A7753" w:rsidRDefault="002A7753" w:rsidP="00AA4150">
                      <w:pPr>
                        <w:jc w:val="center"/>
                      </w:pPr>
                      <w:r>
                        <w:t>HOSTELS</w:t>
                      </w:r>
                    </w:p>
                  </w:txbxContent>
                </v:textbox>
              </v:rect>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98528" behindDoc="0" locked="0" layoutInCell="1" allowOverlap="1" wp14:anchorId="70905EEB" wp14:editId="678CFCAB">
                <wp:simplePos x="0" y="0"/>
                <wp:positionH relativeFrom="column">
                  <wp:posOffset>969645</wp:posOffset>
                </wp:positionH>
                <wp:positionV relativeFrom="paragraph">
                  <wp:posOffset>30172</wp:posOffset>
                </wp:positionV>
                <wp:extent cx="438411" cy="563245"/>
                <wp:effectExtent l="0" t="0" r="19050" b="27305"/>
                <wp:wrapNone/>
                <wp:docPr id="205" name="Rectangle 205"/>
                <wp:cNvGraphicFramePr/>
                <a:graphic xmlns:a="http://schemas.openxmlformats.org/drawingml/2006/main">
                  <a:graphicData uri="http://schemas.microsoft.com/office/word/2010/wordprocessingShape">
                    <wps:wsp>
                      <wps:cNvSpPr/>
                      <wps:spPr>
                        <a:xfrm>
                          <a:off x="0" y="0"/>
                          <a:ext cx="438411" cy="563245"/>
                        </a:xfrm>
                        <a:prstGeom prst="rect">
                          <a:avLst/>
                        </a:prstGeom>
                      </wps:spPr>
                      <wps:style>
                        <a:lnRef idx="2">
                          <a:schemeClr val="dk1"/>
                        </a:lnRef>
                        <a:fillRef idx="1">
                          <a:schemeClr val="lt1"/>
                        </a:fillRef>
                        <a:effectRef idx="0">
                          <a:schemeClr val="dk1"/>
                        </a:effectRef>
                        <a:fontRef idx="minor">
                          <a:schemeClr val="dk1"/>
                        </a:fontRef>
                      </wps:style>
                      <wps:txbx>
                        <w:txbxContent>
                          <w:p w14:paraId="68E77E46" w14:textId="77777777" w:rsidR="002A7753" w:rsidRPr="00AD5624" w:rsidRDefault="002A7753" w:rsidP="00AA4150">
                            <w:pPr>
                              <w:jc w:val="center"/>
                              <w:rPr>
                                <w:rFonts w:ascii="Cambria" w:hAnsi="Cambria"/>
                                <w:sz w:val="14"/>
                                <w:szCs w:val="14"/>
                              </w:rPr>
                            </w:pPr>
                            <w:r w:rsidRPr="00AD5624">
                              <w:rPr>
                                <w:rFonts w:ascii="Cambria" w:hAnsi="Cambria"/>
                                <w:sz w:val="14"/>
                                <w:szCs w:val="14"/>
                              </w:rPr>
                              <w:t>HODS 6 DEPTS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905EEB" id="Rectangle 205" o:spid="_x0000_s1064" style="position:absolute;left:0;text-align:left;margin-left:76.35pt;margin-top:2.4pt;width:34.5pt;height:44.3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" fillcolor="white [3201]" strokecolor="black [3200]" strokeweight="2pt">
                <v:textbox>
                  <w:txbxContent>
                    <w:p w14:paraId="68E77E46" w14:textId="77777777" w:rsidR="002A7753" w:rsidRPr="00AD5624" w:rsidRDefault="002A7753" w:rsidP="00AA4150">
                      <w:pPr>
                        <w:jc w:val="center"/>
                        <w:rPr>
                          <w:rFonts w:ascii="Cambria" w:hAnsi="Cambria"/>
                          <w:sz w:val="14"/>
                          <w:szCs w:val="14"/>
                        </w:rPr>
                      </w:pPr>
                      <w:r w:rsidRPr="00AD5624">
                        <w:rPr>
                          <w:rFonts w:ascii="Cambria" w:hAnsi="Cambria"/>
                          <w:sz w:val="14"/>
                          <w:szCs w:val="14"/>
                        </w:rPr>
                        <w:t>HODS 6 DEPTS</w:t>
                      </w:r>
                    </w:p>
                  </w:txbxContent>
                </v:textbox>
              </v:rect>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93408" behindDoc="0" locked="0" layoutInCell="1" allowOverlap="1" wp14:anchorId="3974660C" wp14:editId="65A9CC2D">
                <wp:simplePos x="0" y="0"/>
                <wp:positionH relativeFrom="column">
                  <wp:posOffset>505460</wp:posOffset>
                </wp:positionH>
                <wp:positionV relativeFrom="paragraph">
                  <wp:posOffset>58592</wp:posOffset>
                </wp:positionV>
                <wp:extent cx="425884" cy="449336"/>
                <wp:effectExtent l="0" t="0" r="12700" b="27305"/>
                <wp:wrapNone/>
                <wp:docPr id="199" name="Rectangle 199"/>
                <wp:cNvGraphicFramePr/>
                <a:graphic xmlns:a="http://schemas.openxmlformats.org/drawingml/2006/main">
                  <a:graphicData uri="http://schemas.microsoft.com/office/word/2010/wordprocessingShape">
                    <wps:wsp>
                      <wps:cNvSpPr/>
                      <wps:spPr>
                        <a:xfrm>
                          <a:off x="0" y="0"/>
                          <a:ext cx="425884" cy="449336"/>
                        </a:xfrm>
                        <a:prstGeom prst="rect">
                          <a:avLst/>
                        </a:prstGeom>
                      </wps:spPr>
                      <wps:style>
                        <a:lnRef idx="2">
                          <a:schemeClr val="dk1"/>
                        </a:lnRef>
                        <a:fillRef idx="1">
                          <a:schemeClr val="lt1"/>
                        </a:fillRef>
                        <a:effectRef idx="0">
                          <a:schemeClr val="dk1"/>
                        </a:effectRef>
                        <a:fontRef idx="minor">
                          <a:schemeClr val="dk1"/>
                        </a:fontRef>
                      </wps:style>
                      <wps:txbx>
                        <w:txbxContent>
                          <w:p w14:paraId="3465ADA8" w14:textId="77777777" w:rsidR="002A7753" w:rsidRPr="00005617" w:rsidRDefault="002A7753" w:rsidP="00AA4150">
                            <w:pPr>
                              <w:jc w:val="center"/>
                              <w:rPr>
                                <w:rFonts w:ascii="Cambria" w:hAnsi="Cambria"/>
                                <w:sz w:val="14"/>
                                <w:szCs w:val="14"/>
                              </w:rPr>
                            </w:pPr>
                            <w:r w:rsidRPr="00005617">
                              <w:rPr>
                                <w:rFonts w:ascii="Cambria" w:hAnsi="Cambria"/>
                                <w:sz w:val="14"/>
                                <w:szCs w:val="14"/>
                              </w:rPr>
                              <w:t>HODS 4 DEPT</w:t>
                            </w:r>
                            <w:r>
                              <w:rPr>
                                <w:rFonts w:ascii="Cambria" w:hAnsi="Cambria"/>
                                <w:sz w:val="14"/>
                                <w:szCs w:val="14"/>
                              </w:rPr>
                              <w:t>S</w:t>
                            </w:r>
                            <w:r w:rsidRPr="00005617">
                              <w:rPr>
                                <w:rFonts w:ascii="Cambria" w:hAnsi="Cambria"/>
                                <w:sz w:val="14"/>
                                <w:szCs w:val="14"/>
                              </w:rPr>
                              <w:t xml:space="preserve"> </w:t>
                            </w:r>
                          </w:p>
                          <w:p w14:paraId="3BC3E08C" w14:textId="77777777" w:rsidR="002A7753" w:rsidRDefault="002A7753" w:rsidP="00AA41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74660C" id="Rectangle 199" o:spid="_x0000_s1065" style="position:absolute;left:0;text-align:left;margin-left:39.8pt;margin-top:4.6pt;width:33.55pt;height:35.4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" fillcolor="white [3201]" strokecolor="black [3200]" strokeweight="2pt">
                <v:textbox>
                  <w:txbxContent>
                    <w:p w14:paraId="3465ADA8" w14:textId="77777777" w:rsidR="002A7753" w:rsidRPr="00005617" w:rsidRDefault="002A7753" w:rsidP="00AA4150">
                      <w:pPr>
                        <w:jc w:val="center"/>
                        <w:rPr>
                          <w:rFonts w:ascii="Cambria" w:hAnsi="Cambria"/>
                          <w:sz w:val="14"/>
                          <w:szCs w:val="14"/>
                        </w:rPr>
                      </w:pPr>
                      <w:r w:rsidRPr="00005617">
                        <w:rPr>
                          <w:rFonts w:ascii="Cambria" w:hAnsi="Cambria"/>
                          <w:sz w:val="14"/>
                          <w:szCs w:val="14"/>
                        </w:rPr>
                        <w:t>HODS 4 DEPT</w:t>
                      </w:r>
                      <w:r>
                        <w:rPr>
                          <w:rFonts w:ascii="Cambria" w:hAnsi="Cambria"/>
                          <w:sz w:val="14"/>
                          <w:szCs w:val="14"/>
                        </w:rPr>
                        <w:t>S</w:t>
                      </w:r>
                      <w:r w:rsidRPr="00005617">
                        <w:rPr>
                          <w:rFonts w:ascii="Cambria" w:hAnsi="Cambria"/>
                          <w:sz w:val="14"/>
                          <w:szCs w:val="14"/>
                        </w:rPr>
                        <w:t xml:space="preserve"> </w:t>
                      </w:r>
                    </w:p>
                    <w:p w14:paraId="3BC3E08C" w14:textId="77777777" w:rsidR="002A7753" w:rsidRDefault="002A7753" w:rsidP="00AA4150">
                      <w:pPr>
                        <w:jc w:val="center"/>
                      </w:pPr>
                    </w:p>
                  </w:txbxContent>
                </v:textbox>
              </v:rect>
            </w:pict>
          </mc:Fallback>
        </mc:AlternateContent>
      </w:r>
      <w:r w:rsidRPr="00A1739A">
        <w:rPr>
          <w:rFonts w:asciiTheme="majorHAnsi" w:hAnsiTheme="majorHAnsi"/>
          <w:b/>
          <w:bCs/>
          <w:noProof/>
          <w:sz w:val="24"/>
          <w:szCs w:val="24"/>
        </w:rPr>
        <mc:AlternateContent>
          <mc:Choice Requires="wps">
            <w:drawing>
              <wp:anchor distT="0" distB="0" distL="114300" distR="114300" simplePos="0" relativeHeight="251792384" behindDoc="0" locked="0" layoutInCell="1" allowOverlap="1" wp14:anchorId="425DD2F5" wp14:editId="53E72601">
                <wp:simplePos x="0" y="0"/>
                <wp:positionH relativeFrom="column">
                  <wp:posOffset>57150</wp:posOffset>
                </wp:positionH>
                <wp:positionV relativeFrom="paragraph">
                  <wp:posOffset>21332</wp:posOffset>
                </wp:positionV>
                <wp:extent cx="420370" cy="573266"/>
                <wp:effectExtent l="0" t="0" r="17780" b="17780"/>
                <wp:wrapNone/>
                <wp:docPr id="198" name="Rectangle 198"/>
                <wp:cNvGraphicFramePr/>
                <a:graphic xmlns:a="http://schemas.openxmlformats.org/drawingml/2006/main">
                  <a:graphicData uri="http://schemas.microsoft.com/office/word/2010/wordprocessingShape">
                    <wps:wsp>
                      <wps:cNvSpPr/>
                      <wps:spPr>
                        <a:xfrm>
                          <a:off x="0" y="0"/>
                          <a:ext cx="420370" cy="573266"/>
                        </a:xfrm>
                        <a:prstGeom prst="rect">
                          <a:avLst/>
                        </a:prstGeom>
                      </wps:spPr>
                      <wps:style>
                        <a:lnRef idx="2">
                          <a:schemeClr val="dk1"/>
                        </a:lnRef>
                        <a:fillRef idx="1">
                          <a:schemeClr val="lt1"/>
                        </a:fillRef>
                        <a:effectRef idx="0">
                          <a:schemeClr val="dk1"/>
                        </a:effectRef>
                        <a:fontRef idx="minor">
                          <a:schemeClr val="dk1"/>
                        </a:fontRef>
                      </wps:style>
                      <wps:txbx>
                        <w:txbxContent>
                          <w:p w14:paraId="21C1AEFB" w14:textId="77777777" w:rsidR="002A7753" w:rsidRPr="00005617" w:rsidRDefault="002A7753" w:rsidP="00AA4150">
                            <w:pPr>
                              <w:jc w:val="center"/>
                              <w:rPr>
                                <w:rFonts w:ascii="Cambria" w:hAnsi="Cambria"/>
                                <w:sz w:val="14"/>
                                <w:szCs w:val="14"/>
                              </w:rPr>
                            </w:pPr>
                            <w:r w:rsidRPr="00005617">
                              <w:rPr>
                                <w:rFonts w:ascii="Cambria" w:hAnsi="Cambria"/>
                                <w:sz w:val="14"/>
                                <w:szCs w:val="14"/>
                              </w:rPr>
                              <w:t>HODS 4 DEPT</w:t>
                            </w:r>
                            <w:r>
                              <w:rPr>
                                <w:rFonts w:ascii="Cambria" w:hAnsi="Cambria"/>
                                <w:sz w:val="14"/>
                                <w:szCs w:val="14"/>
                              </w:rPr>
                              <w:t>S</w:t>
                            </w:r>
                            <w:r w:rsidRPr="00005617">
                              <w:rPr>
                                <w:rFonts w:ascii="Cambria" w:hAnsi="Cambria"/>
                                <w:sz w:val="14"/>
                                <w:szCs w:val="1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5DD2F5" id="Rectangle 198" o:spid="_x0000_s1066" style="position:absolute;left:0;text-align:left;margin-left:4.5pt;margin-top:1.7pt;width:33.1pt;height:45.1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" fillcolor="white [3201]" strokecolor="black [3200]" strokeweight="2pt">
                <v:textbox>
                  <w:txbxContent>
                    <w:p w14:paraId="21C1AEFB" w14:textId="77777777" w:rsidR="002A7753" w:rsidRPr="00005617" w:rsidRDefault="002A7753" w:rsidP="00AA4150">
                      <w:pPr>
                        <w:jc w:val="center"/>
                        <w:rPr>
                          <w:rFonts w:ascii="Cambria" w:hAnsi="Cambria"/>
                          <w:sz w:val="14"/>
                          <w:szCs w:val="14"/>
                        </w:rPr>
                      </w:pPr>
                      <w:r w:rsidRPr="00005617">
                        <w:rPr>
                          <w:rFonts w:ascii="Cambria" w:hAnsi="Cambria"/>
                          <w:sz w:val="14"/>
                          <w:szCs w:val="14"/>
                        </w:rPr>
                        <w:t>HODS 4 DEPT</w:t>
                      </w:r>
                      <w:r>
                        <w:rPr>
                          <w:rFonts w:ascii="Cambria" w:hAnsi="Cambria"/>
                          <w:sz w:val="14"/>
                          <w:szCs w:val="14"/>
                        </w:rPr>
                        <w:t>S</w:t>
                      </w:r>
                      <w:r w:rsidRPr="00005617">
                        <w:rPr>
                          <w:rFonts w:ascii="Cambria" w:hAnsi="Cambria"/>
                          <w:sz w:val="14"/>
                          <w:szCs w:val="14"/>
                        </w:rPr>
                        <w:t xml:space="preserve"> </w:t>
                      </w:r>
                    </w:p>
                  </w:txbxContent>
                </v:textbox>
              </v:rect>
            </w:pict>
          </mc:Fallback>
        </mc:AlternateContent>
      </w:r>
    </w:p>
    <w:p w14:paraId="0FC9C5ED" w14:textId="77777777" w:rsidR="00AA4150" w:rsidRPr="00A1739A" w:rsidRDefault="00AA4150" w:rsidP="00923F60">
      <w:pPr>
        <w:spacing w:line="480" w:lineRule="auto"/>
        <w:rPr>
          <w:rFonts w:asciiTheme="majorHAnsi" w:hAnsiTheme="majorHAnsi"/>
          <w:b/>
          <w:bCs/>
          <w:sz w:val="24"/>
          <w:szCs w:val="24"/>
        </w:rPr>
      </w:pPr>
    </w:p>
    <w:p w14:paraId="4ABAC893" w14:textId="77777777" w:rsidR="00AA4150" w:rsidRPr="00A1739A" w:rsidRDefault="00AA4150" w:rsidP="00923F60">
      <w:pPr>
        <w:spacing w:line="480" w:lineRule="auto"/>
        <w:rPr>
          <w:rFonts w:asciiTheme="majorHAnsi" w:hAnsiTheme="majorHAnsi"/>
          <w:b/>
          <w:bCs/>
          <w:sz w:val="24"/>
          <w:szCs w:val="24"/>
        </w:rPr>
      </w:pPr>
    </w:p>
    <w:p w14:paraId="7AAD8112" w14:textId="77777777" w:rsidR="00AA4150" w:rsidRPr="00A1739A" w:rsidRDefault="00AA4150" w:rsidP="00923F60">
      <w:pPr>
        <w:spacing w:line="480" w:lineRule="auto"/>
        <w:rPr>
          <w:rFonts w:asciiTheme="majorHAnsi" w:hAnsiTheme="majorHAnsi"/>
          <w:b/>
          <w:bCs/>
          <w:sz w:val="24"/>
          <w:szCs w:val="24"/>
        </w:rPr>
      </w:pPr>
    </w:p>
    <w:p w14:paraId="6D3D8F4A" w14:textId="77777777" w:rsidR="00AA4150" w:rsidRPr="00A1739A" w:rsidRDefault="00AA4150" w:rsidP="00923F60">
      <w:pPr>
        <w:spacing w:line="480" w:lineRule="auto"/>
        <w:rPr>
          <w:rFonts w:asciiTheme="majorHAnsi" w:hAnsiTheme="majorHAnsi"/>
          <w:b/>
          <w:bCs/>
          <w:sz w:val="24"/>
          <w:szCs w:val="24"/>
        </w:rPr>
      </w:pPr>
      <w:r w:rsidRPr="00A1739A">
        <w:rPr>
          <w:rFonts w:asciiTheme="majorHAnsi" w:hAnsiTheme="majorHAnsi"/>
          <w:b/>
          <w:bCs/>
          <w:sz w:val="24"/>
          <w:szCs w:val="24"/>
        </w:rPr>
        <w:lastRenderedPageBreak/>
        <w:t>Fig 3.1 THE ORGANIZATION AND IT’S ENVIRONMENT</w:t>
      </w:r>
    </w:p>
    <w:p w14:paraId="6DAEFE8B" w14:textId="77777777" w:rsidR="00AA4150" w:rsidRPr="00A1739A" w:rsidRDefault="00AA4150" w:rsidP="00923F60">
      <w:pPr>
        <w:spacing w:line="480" w:lineRule="auto"/>
        <w:rPr>
          <w:rFonts w:asciiTheme="majorHAnsi" w:hAnsiTheme="majorHAnsi"/>
          <w:sz w:val="24"/>
          <w:szCs w:val="24"/>
        </w:rPr>
      </w:pPr>
      <w:r w:rsidRPr="00A1739A">
        <w:rPr>
          <w:rFonts w:asciiTheme="majorHAnsi" w:hAnsiTheme="majorHAnsi"/>
          <w:sz w:val="24"/>
          <w:szCs w:val="24"/>
        </w:rPr>
        <w:t>The Akanu Ibiam Federal Polytechnic is an academic institution that is basically created by the law of the federal government of Nigeria to be concerned with vocational and technical training. The academic institution is not just about research and teaching of theories like the universities, but has attention or focuses more on practical aspect of learning.</w:t>
      </w:r>
    </w:p>
    <w:p w14:paraId="6D6813A7" w14:textId="77777777" w:rsidR="00AA4150" w:rsidRPr="00A1739A" w:rsidRDefault="00AA4150" w:rsidP="00923F60">
      <w:pPr>
        <w:spacing w:line="480" w:lineRule="auto"/>
        <w:rPr>
          <w:rFonts w:asciiTheme="majorHAnsi" w:hAnsiTheme="majorHAnsi"/>
          <w:sz w:val="24"/>
          <w:szCs w:val="24"/>
        </w:rPr>
      </w:pPr>
      <w:r w:rsidRPr="00A1739A">
        <w:rPr>
          <w:rFonts w:asciiTheme="majorHAnsi" w:hAnsiTheme="majorHAnsi"/>
          <w:sz w:val="24"/>
          <w:szCs w:val="24"/>
        </w:rPr>
        <w:t>Thus, the primary purpose of the institution is to promote technical and vocational education and training, technology transfers as well as skills development to enhance the socio-economic advancement of the country.</w:t>
      </w:r>
    </w:p>
    <w:p w14:paraId="4CC6E2EE" w14:textId="77777777" w:rsidR="00AA4150" w:rsidRPr="00A1739A" w:rsidRDefault="00AA4150" w:rsidP="00923F60">
      <w:pPr>
        <w:spacing w:line="480" w:lineRule="auto"/>
        <w:rPr>
          <w:rFonts w:asciiTheme="majorHAnsi" w:hAnsiTheme="majorHAnsi"/>
          <w:sz w:val="24"/>
          <w:szCs w:val="24"/>
        </w:rPr>
      </w:pPr>
      <w:r w:rsidRPr="00A1739A">
        <w:rPr>
          <w:rFonts w:asciiTheme="majorHAnsi" w:hAnsiTheme="majorHAnsi"/>
          <w:sz w:val="24"/>
          <w:szCs w:val="24"/>
        </w:rPr>
        <w:t xml:space="preserve">The Akanu Ibiam Federal Polytechnic is located at Unwana City, Afikpo South, Ebonyi State, Southeast of Nigeria. </w:t>
      </w:r>
    </w:p>
    <w:p w14:paraId="04FCA8A5" w14:textId="77777777" w:rsidR="00AA4150" w:rsidRPr="00A1739A" w:rsidRDefault="00AA4150" w:rsidP="00923F60">
      <w:pPr>
        <w:spacing w:line="480" w:lineRule="auto"/>
        <w:rPr>
          <w:rFonts w:asciiTheme="majorHAnsi" w:hAnsiTheme="majorHAnsi"/>
          <w:sz w:val="24"/>
          <w:szCs w:val="24"/>
        </w:rPr>
      </w:pPr>
      <w:r w:rsidRPr="00A1739A">
        <w:rPr>
          <w:rFonts w:asciiTheme="majorHAnsi" w:hAnsiTheme="majorHAnsi"/>
          <w:sz w:val="24"/>
          <w:szCs w:val="24"/>
        </w:rPr>
        <w:t xml:space="preserve">The institution runs two (2) academic programs which are the National Diploma (ND) and Higher National Diploma (HND). On this process of </w:t>
      </w:r>
      <w:proofErr w:type="gramStart"/>
      <w:r w:rsidRPr="00A1739A">
        <w:rPr>
          <w:rFonts w:asciiTheme="majorHAnsi" w:hAnsiTheme="majorHAnsi"/>
          <w:sz w:val="24"/>
          <w:szCs w:val="24"/>
        </w:rPr>
        <w:t>study</w:t>
      </w:r>
      <w:proofErr w:type="gramEnd"/>
      <w:r w:rsidRPr="00A1739A">
        <w:rPr>
          <w:rFonts w:asciiTheme="majorHAnsi" w:hAnsiTheme="majorHAnsi"/>
          <w:sz w:val="24"/>
          <w:szCs w:val="24"/>
        </w:rPr>
        <w:t xml:space="preserve"> the researcher realized that 75% of the students are aged between 18 to 40 years.</w:t>
      </w:r>
    </w:p>
    <w:p w14:paraId="6BDE6FCC" w14:textId="77777777" w:rsidR="00AA4150" w:rsidRPr="00A1739A" w:rsidRDefault="00AA4150" w:rsidP="00923F60">
      <w:pPr>
        <w:spacing w:line="480" w:lineRule="auto"/>
        <w:rPr>
          <w:rFonts w:asciiTheme="majorHAnsi" w:hAnsiTheme="majorHAnsi"/>
          <w:sz w:val="24"/>
          <w:szCs w:val="24"/>
        </w:rPr>
      </w:pPr>
      <w:r w:rsidRPr="00A1739A">
        <w:rPr>
          <w:rFonts w:asciiTheme="majorHAnsi" w:hAnsiTheme="majorHAnsi"/>
          <w:sz w:val="24"/>
          <w:szCs w:val="24"/>
        </w:rPr>
        <w:t>The institution is made up of several bodies such as the Student Union Government (SUG), National Association of Cross River State Students (NACRISS), National Association of Akwa Ibom State Students (NAAKISS) and a lot more which protects the welfare of the students.</w:t>
      </w:r>
    </w:p>
    <w:p w14:paraId="2762B72A" w14:textId="6A101EBB" w:rsidR="00AA4150" w:rsidRPr="00A1739A" w:rsidRDefault="00AA4150" w:rsidP="00923F60">
      <w:pPr>
        <w:spacing w:line="480" w:lineRule="auto"/>
        <w:rPr>
          <w:rFonts w:asciiTheme="majorHAnsi" w:hAnsiTheme="majorHAnsi"/>
          <w:sz w:val="24"/>
          <w:szCs w:val="24"/>
        </w:rPr>
      </w:pPr>
      <w:r w:rsidRPr="00A1739A">
        <w:rPr>
          <w:rFonts w:asciiTheme="majorHAnsi" w:hAnsiTheme="majorHAnsi"/>
          <w:sz w:val="24"/>
          <w:szCs w:val="24"/>
        </w:rPr>
        <w:t>After necessary investigation and research, the new system gives room for two categories of users which are the students and the staffs whereby the staffs are highly entitled to manage the system.</w:t>
      </w:r>
    </w:p>
    <w:p w14:paraId="1A378946" w14:textId="0FE44357" w:rsidR="00AA4150" w:rsidRPr="00BC31A9" w:rsidRDefault="00AA4150" w:rsidP="00BC31A9">
      <w:pPr>
        <w:spacing w:before="240" w:line="480" w:lineRule="auto"/>
        <w:rPr>
          <w:rFonts w:asciiTheme="majorHAnsi" w:hAnsiTheme="majorHAnsi"/>
          <w:b/>
          <w:bCs/>
          <w:sz w:val="24"/>
          <w:szCs w:val="24"/>
        </w:rPr>
      </w:pPr>
      <w:r w:rsidRPr="00A1739A">
        <w:rPr>
          <w:rFonts w:asciiTheme="majorHAnsi" w:hAnsiTheme="majorHAnsi"/>
          <w:b/>
          <w:bCs/>
          <w:sz w:val="24"/>
          <w:szCs w:val="24"/>
        </w:rPr>
        <w:t xml:space="preserve">3.5 </w:t>
      </w:r>
      <w:r w:rsidR="00BC31A9">
        <w:rPr>
          <w:rFonts w:asciiTheme="majorHAnsi" w:hAnsiTheme="majorHAnsi"/>
          <w:b/>
          <w:bCs/>
          <w:sz w:val="24"/>
          <w:szCs w:val="24"/>
        </w:rPr>
        <w:tab/>
      </w:r>
      <w:r w:rsidRPr="00A1739A">
        <w:rPr>
          <w:rFonts w:asciiTheme="majorHAnsi" w:hAnsiTheme="majorHAnsi"/>
          <w:b/>
          <w:bCs/>
          <w:sz w:val="24"/>
          <w:szCs w:val="24"/>
        </w:rPr>
        <w:t>DEMOGRAPHIC AND OWNERSHIP VARIABLES</w:t>
      </w:r>
    </w:p>
    <w:p w14:paraId="5F99F348" w14:textId="77777777" w:rsidR="00AA4150" w:rsidRPr="00A1739A" w:rsidRDefault="00AA4150" w:rsidP="00923F60">
      <w:pPr>
        <w:spacing w:line="480" w:lineRule="auto"/>
        <w:rPr>
          <w:rFonts w:asciiTheme="majorHAnsi" w:hAnsiTheme="majorHAnsi"/>
          <w:sz w:val="24"/>
          <w:szCs w:val="24"/>
        </w:rPr>
      </w:pPr>
      <w:r w:rsidRPr="00A1739A">
        <w:rPr>
          <w:rFonts w:asciiTheme="majorHAnsi" w:hAnsiTheme="majorHAnsi"/>
          <w:sz w:val="24"/>
          <w:szCs w:val="24"/>
        </w:rPr>
        <w:t>On the process of system study and investigation, the researcher discovered that the work force of the institution is made up of mostly young people. The institution contains both junior and senior staffs. During the research, the researcher discovered that age bracket of the work force of the institution ranges between twenty (20) and sixty-five (65) years of age. However, majority of the work force is made up of staffs or workers under the age of 45 years.</w:t>
      </w:r>
    </w:p>
    <w:p w14:paraId="3016FB7B" w14:textId="77777777" w:rsidR="00AA4150" w:rsidRPr="00A1739A" w:rsidRDefault="00AA4150" w:rsidP="00923F60">
      <w:pPr>
        <w:spacing w:line="480" w:lineRule="auto"/>
        <w:rPr>
          <w:rFonts w:asciiTheme="majorHAnsi" w:hAnsiTheme="majorHAnsi"/>
          <w:sz w:val="24"/>
          <w:szCs w:val="24"/>
        </w:rPr>
      </w:pPr>
      <w:r w:rsidRPr="00A1739A">
        <w:rPr>
          <w:rFonts w:asciiTheme="majorHAnsi" w:hAnsiTheme="majorHAnsi"/>
          <w:sz w:val="24"/>
          <w:szCs w:val="24"/>
        </w:rPr>
        <w:lastRenderedPageBreak/>
        <w:t>The researcher also discovered that the institution is owned by the federal government of Nigeria and as such, is not a gendered based institution. The institution is made up of both male and female gender of staffs and students.</w:t>
      </w:r>
    </w:p>
    <w:p w14:paraId="7CBA6DDA" w14:textId="77777777" w:rsidR="00AA4150" w:rsidRPr="00A1739A" w:rsidRDefault="00AA4150" w:rsidP="00923F60">
      <w:pPr>
        <w:spacing w:line="480" w:lineRule="auto"/>
        <w:rPr>
          <w:rFonts w:asciiTheme="majorHAnsi" w:hAnsiTheme="majorHAnsi"/>
          <w:sz w:val="24"/>
          <w:szCs w:val="24"/>
        </w:rPr>
      </w:pPr>
      <w:r w:rsidRPr="00A1739A">
        <w:rPr>
          <w:rFonts w:asciiTheme="majorHAnsi" w:hAnsiTheme="majorHAnsi"/>
          <w:sz w:val="24"/>
          <w:szCs w:val="24"/>
        </w:rPr>
        <w:t>The students of the institution are made up of 60% females and 40$ males while the staffs are made up of 60% males and 40% females. However, majority of the staffs are young people aging between 30 to 50 years.</w:t>
      </w:r>
    </w:p>
    <w:p w14:paraId="1715520A" w14:textId="77777777" w:rsidR="00AA4150" w:rsidRPr="00A1739A" w:rsidRDefault="00AA4150" w:rsidP="00923F60">
      <w:pPr>
        <w:spacing w:line="480" w:lineRule="auto"/>
        <w:rPr>
          <w:rFonts w:asciiTheme="majorHAnsi" w:hAnsiTheme="majorHAnsi"/>
          <w:sz w:val="24"/>
          <w:szCs w:val="24"/>
        </w:rPr>
      </w:pPr>
      <w:r w:rsidRPr="00A1739A">
        <w:rPr>
          <w:rFonts w:asciiTheme="majorHAnsi" w:hAnsiTheme="majorHAnsi"/>
          <w:sz w:val="24"/>
          <w:szCs w:val="24"/>
        </w:rPr>
        <w:t>The researcher also discovered that majority of the work force and students of the institution are the of the Igbo ethnic nationality. However, this could be as a result of the location of the institution. Nevertheless, anybody can actually work be it from the Igbo ethnic group or not. The researcher also discovered that more than 97% of the workers are Nigerians and only a few of the work force are foreigners.</w:t>
      </w:r>
    </w:p>
    <w:p w14:paraId="27F8F744" w14:textId="77777777" w:rsidR="00AA4150" w:rsidRPr="00A1739A" w:rsidRDefault="00AA4150" w:rsidP="00923F60">
      <w:pPr>
        <w:spacing w:line="480" w:lineRule="auto"/>
        <w:rPr>
          <w:rFonts w:asciiTheme="majorHAnsi" w:hAnsiTheme="majorHAnsi"/>
          <w:sz w:val="24"/>
          <w:szCs w:val="24"/>
        </w:rPr>
      </w:pPr>
      <w:r w:rsidRPr="00A1739A">
        <w:rPr>
          <w:rFonts w:asciiTheme="majorHAnsi" w:hAnsiTheme="majorHAnsi"/>
          <w:sz w:val="24"/>
          <w:szCs w:val="24"/>
        </w:rPr>
        <w:t>Also, the qualification or academic level of the staffs working in the institution is quite outstanding. About 80% of the staffs are graduates while about 20% of the staffs are not graduates (Junior Staffs).</w:t>
      </w:r>
    </w:p>
    <w:p w14:paraId="1532B6EF" w14:textId="77777777" w:rsidR="00AA4150" w:rsidRPr="00A1739A" w:rsidRDefault="00AA4150" w:rsidP="00923F60">
      <w:pPr>
        <w:spacing w:line="480" w:lineRule="auto"/>
        <w:rPr>
          <w:rFonts w:asciiTheme="majorHAnsi" w:hAnsiTheme="majorHAnsi"/>
          <w:sz w:val="24"/>
          <w:szCs w:val="24"/>
        </w:rPr>
      </w:pPr>
      <w:r w:rsidRPr="00A1739A">
        <w:rPr>
          <w:rFonts w:asciiTheme="majorHAnsi" w:hAnsiTheme="majorHAnsi"/>
          <w:sz w:val="24"/>
          <w:szCs w:val="24"/>
        </w:rPr>
        <w:t>During the research, the researcher went ahead to investigate about the students of the institution. The researcher could discover that out of the entire population of the students of Akanu Ibiam Federal Polytechnic Unwana, about 70% of the students are mostly drawn from the southeast. Out of the 70%, more than 50% are from Ebonyi State, and the rest from other states of the southeast. However, about 30% of the remaining students are from other states like the Cross-River State and Akwa Ibom State.</w:t>
      </w:r>
    </w:p>
    <w:p w14:paraId="109B9D56" w14:textId="5742158C" w:rsidR="00AA4150" w:rsidRDefault="00AA4150" w:rsidP="00923F60">
      <w:pPr>
        <w:spacing w:line="480" w:lineRule="auto"/>
        <w:rPr>
          <w:rFonts w:asciiTheme="majorHAnsi" w:hAnsiTheme="majorHAnsi"/>
          <w:sz w:val="24"/>
          <w:szCs w:val="24"/>
        </w:rPr>
      </w:pPr>
      <w:r w:rsidRPr="00A1739A">
        <w:rPr>
          <w:rFonts w:asciiTheme="majorHAnsi" w:hAnsiTheme="majorHAnsi"/>
          <w:sz w:val="24"/>
          <w:szCs w:val="24"/>
        </w:rPr>
        <w:t xml:space="preserve">According to the above investigated statistics, there is a clear proof that most of the staffs and students in the institution regularly communicate using the Igbo language and as such most staffs or lecturers of the institution teach using the Igbo language.    </w:t>
      </w:r>
    </w:p>
    <w:p w14:paraId="1D418AA3" w14:textId="76706395" w:rsidR="00BC31A9" w:rsidRDefault="00BC31A9" w:rsidP="00923F60">
      <w:pPr>
        <w:spacing w:line="480" w:lineRule="auto"/>
        <w:rPr>
          <w:rFonts w:asciiTheme="majorHAnsi" w:hAnsiTheme="majorHAnsi"/>
          <w:sz w:val="24"/>
          <w:szCs w:val="24"/>
        </w:rPr>
      </w:pPr>
    </w:p>
    <w:p w14:paraId="50A93933" w14:textId="07042CED" w:rsidR="00BC31A9" w:rsidRDefault="00BC31A9" w:rsidP="00923F60">
      <w:pPr>
        <w:spacing w:line="480" w:lineRule="auto"/>
        <w:rPr>
          <w:rFonts w:asciiTheme="majorHAnsi" w:hAnsiTheme="majorHAnsi"/>
          <w:sz w:val="24"/>
          <w:szCs w:val="24"/>
        </w:rPr>
      </w:pPr>
    </w:p>
    <w:p w14:paraId="463C39F1" w14:textId="77777777" w:rsidR="00BC31A9" w:rsidRPr="00A1739A" w:rsidRDefault="00BC31A9" w:rsidP="00923F60">
      <w:pPr>
        <w:spacing w:line="480" w:lineRule="auto"/>
        <w:rPr>
          <w:rFonts w:asciiTheme="majorHAnsi" w:hAnsiTheme="majorHAnsi"/>
          <w:sz w:val="24"/>
          <w:szCs w:val="24"/>
        </w:rPr>
      </w:pPr>
    </w:p>
    <w:p w14:paraId="3CEF97C7" w14:textId="7BF0B952" w:rsidR="00AA4150" w:rsidRPr="00A1739A" w:rsidRDefault="00AA4150" w:rsidP="00923F60">
      <w:pPr>
        <w:spacing w:line="480" w:lineRule="auto"/>
        <w:rPr>
          <w:rFonts w:asciiTheme="majorHAnsi" w:hAnsiTheme="majorHAnsi"/>
          <w:b/>
          <w:bCs/>
          <w:sz w:val="24"/>
          <w:szCs w:val="24"/>
        </w:rPr>
      </w:pPr>
      <w:r w:rsidRPr="00A1739A">
        <w:rPr>
          <w:rFonts w:asciiTheme="majorHAnsi" w:hAnsiTheme="majorHAnsi"/>
          <w:b/>
          <w:bCs/>
          <w:sz w:val="24"/>
          <w:szCs w:val="24"/>
        </w:rPr>
        <w:lastRenderedPageBreak/>
        <w:t xml:space="preserve">3.5.1 </w:t>
      </w:r>
      <w:r w:rsidR="004C3552">
        <w:rPr>
          <w:rFonts w:asciiTheme="majorHAnsi" w:hAnsiTheme="majorHAnsi"/>
          <w:b/>
          <w:bCs/>
          <w:sz w:val="24"/>
          <w:szCs w:val="24"/>
        </w:rPr>
        <w:tab/>
      </w:r>
      <w:r w:rsidR="00BC31A9" w:rsidRPr="00A1739A">
        <w:rPr>
          <w:rFonts w:asciiTheme="majorHAnsi" w:hAnsiTheme="majorHAnsi"/>
          <w:b/>
          <w:bCs/>
          <w:sz w:val="24"/>
          <w:szCs w:val="24"/>
        </w:rPr>
        <w:t>The Regulatory Bodies</w:t>
      </w:r>
    </w:p>
    <w:p w14:paraId="3003F3EF" w14:textId="76B42203" w:rsidR="00AA4150" w:rsidRPr="00A1739A" w:rsidRDefault="00AA4150" w:rsidP="00923F60">
      <w:pPr>
        <w:spacing w:line="480" w:lineRule="auto"/>
        <w:rPr>
          <w:rFonts w:asciiTheme="majorHAnsi" w:hAnsiTheme="majorHAnsi"/>
          <w:sz w:val="24"/>
          <w:szCs w:val="24"/>
        </w:rPr>
      </w:pPr>
      <w:r w:rsidRPr="00A1739A">
        <w:rPr>
          <w:rFonts w:asciiTheme="majorHAnsi" w:hAnsiTheme="majorHAnsi"/>
          <w:sz w:val="24"/>
          <w:szCs w:val="24"/>
        </w:rPr>
        <w:t>Th</w:t>
      </w:r>
      <w:r w:rsidR="00BC31A9">
        <w:rPr>
          <w:rFonts w:asciiTheme="majorHAnsi" w:hAnsiTheme="majorHAnsi"/>
          <w:sz w:val="24"/>
          <w:szCs w:val="24"/>
        </w:rPr>
        <w:t>e</w:t>
      </w:r>
      <w:r w:rsidRPr="00A1739A">
        <w:rPr>
          <w:rFonts w:asciiTheme="majorHAnsi" w:hAnsiTheme="majorHAnsi"/>
          <w:sz w:val="24"/>
          <w:szCs w:val="24"/>
        </w:rPr>
        <w:t xml:space="preserve"> Akanu Ibiam Federal Polytechnic is regulated by the National Board for Technical Education (NBTE) and the ministry of education. The staffs of the institution are been paid by the </w:t>
      </w:r>
      <w:r w:rsidR="004C3552">
        <w:rPr>
          <w:rFonts w:asciiTheme="majorHAnsi" w:hAnsiTheme="majorHAnsi"/>
          <w:sz w:val="24"/>
          <w:szCs w:val="24"/>
        </w:rPr>
        <w:t xml:space="preserve">Federal </w:t>
      </w:r>
      <w:r w:rsidR="004C3552" w:rsidRPr="00A1739A">
        <w:rPr>
          <w:rFonts w:asciiTheme="majorHAnsi" w:hAnsiTheme="majorHAnsi"/>
          <w:sz w:val="24"/>
          <w:szCs w:val="24"/>
        </w:rPr>
        <w:t xml:space="preserve">Ministry </w:t>
      </w:r>
      <w:r w:rsidRPr="00A1739A">
        <w:rPr>
          <w:rFonts w:asciiTheme="majorHAnsi" w:hAnsiTheme="majorHAnsi"/>
          <w:sz w:val="24"/>
          <w:szCs w:val="24"/>
        </w:rPr>
        <w:t xml:space="preserve">of </w:t>
      </w:r>
      <w:r w:rsidR="004C3552" w:rsidRPr="00A1739A">
        <w:rPr>
          <w:rFonts w:asciiTheme="majorHAnsi" w:hAnsiTheme="majorHAnsi"/>
          <w:sz w:val="24"/>
          <w:szCs w:val="24"/>
        </w:rPr>
        <w:t>Finance</w:t>
      </w:r>
      <w:r w:rsidRPr="00A1739A">
        <w:rPr>
          <w:rFonts w:asciiTheme="majorHAnsi" w:hAnsiTheme="majorHAnsi"/>
          <w:sz w:val="24"/>
          <w:szCs w:val="24"/>
        </w:rPr>
        <w:t>. Furthermore, the researcher also discovered that the institution is made up of some pressure groups such as the Student Union Government (SUG) on the students arm while on the staff arm, there are pressure groups that protects the welfare of their staff members such as the Academic Staff Union of Polytechnics (ASUP</w:t>
      </w:r>
      <w:r w:rsidR="004C3552" w:rsidRPr="00A1739A">
        <w:rPr>
          <w:rFonts w:asciiTheme="majorHAnsi" w:hAnsiTheme="majorHAnsi"/>
          <w:sz w:val="24"/>
          <w:szCs w:val="24"/>
        </w:rPr>
        <w:t>), NASUP</w:t>
      </w:r>
      <w:r w:rsidRPr="00A1739A">
        <w:rPr>
          <w:rFonts w:asciiTheme="majorHAnsi" w:hAnsiTheme="majorHAnsi"/>
          <w:sz w:val="24"/>
          <w:szCs w:val="24"/>
        </w:rPr>
        <w:t xml:space="preserve"> (Non-Academic Staff Union of Polytechnics) etc.</w:t>
      </w:r>
    </w:p>
    <w:p w14:paraId="22B1E4B4" w14:textId="77777777" w:rsidR="00AA4150" w:rsidRPr="00A1739A" w:rsidRDefault="00AA4150" w:rsidP="00923F60">
      <w:pPr>
        <w:spacing w:line="480" w:lineRule="auto"/>
        <w:rPr>
          <w:rFonts w:asciiTheme="majorHAnsi" w:hAnsiTheme="majorHAnsi"/>
          <w:sz w:val="24"/>
          <w:szCs w:val="24"/>
        </w:rPr>
      </w:pPr>
      <w:r w:rsidRPr="00A1739A">
        <w:rPr>
          <w:rFonts w:asciiTheme="majorHAnsi" w:hAnsiTheme="majorHAnsi"/>
          <w:sz w:val="24"/>
          <w:szCs w:val="24"/>
        </w:rPr>
        <w:t>However, the new system gives room for two categories of users which are the staffs and students where the staffs are highly entitled to manipulate the system.</w:t>
      </w:r>
    </w:p>
    <w:p w14:paraId="1D9F8ECE" w14:textId="77777777" w:rsidR="00AA4150" w:rsidRPr="00A1739A" w:rsidRDefault="00AA4150" w:rsidP="00BC31A9">
      <w:pPr>
        <w:spacing w:before="240" w:line="480" w:lineRule="auto"/>
        <w:rPr>
          <w:rFonts w:asciiTheme="majorHAnsi" w:hAnsiTheme="majorHAnsi"/>
          <w:b/>
          <w:bCs/>
          <w:sz w:val="24"/>
          <w:szCs w:val="24"/>
        </w:rPr>
      </w:pPr>
      <w:r w:rsidRPr="00A1739A">
        <w:rPr>
          <w:rFonts w:asciiTheme="majorHAnsi" w:hAnsiTheme="majorHAnsi"/>
          <w:b/>
          <w:bCs/>
          <w:sz w:val="24"/>
          <w:szCs w:val="24"/>
        </w:rPr>
        <w:t>3.6 ORGANIZATIONAL STRUCTURE</w:t>
      </w:r>
    </w:p>
    <w:p w14:paraId="0D363E45" w14:textId="454DEEF7" w:rsidR="00AA4150" w:rsidRPr="00A1739A" w:rsidRDefault="007E78AA" w:rsidP="00923F60">
      <w:pPr>
        <w:spacing w:line="480" w:lineRule="auto"/>
        <w:rPr>
          <w:rFonts w:asciiTheme="majorHAnsi" w:hAnsiTheme="majorHAnsi"/>
          <w:sz w:val="24"/>
          <w:szCs w:val="24"/>
        </w:rPr>
      </w:pPr>
      <w:r>
        <w:rPr>
          <w:rFonts w:asciiTheme="majorHAnsi" w:hAnsiTheme="majorHAnsi"/>
          <w:noProof/>
          <w:sz w:val="24"/>
          <w:szCs w:val="24"/>
        </w:rPr>
        <mc:AlternateContent>
          <mc:Choice Requires="wpg">
            <w:drawing>
              <wp:anchor distT="0" distB="0" distL="114300" distR="114300" simplePos="0" relativeHeight="251692032" behindDoc="0" locked="0" layoutInCell="1" allowOverlap="1" wp14:anchorId="2FE5F441" wp14:editId="0EB456E2">
                <wp:simplePos x="0" y="0"/>
                <wp:positionH relativeFrom="margin">
                  <wp:align>center</wp:align>
                </wp:positionH>
                <wp:positionV relativeFrom="paragraph">
                  <wp:posOffset>675005</wp:posOffset>
                </wp:positionV>
                <wp:extent cx="6838950" cy="4342130"/>
                <wp:effectExtent l="0" t="0" r="19050" b="20320"/>
                <wp:wrapNone/>
                <wp:docPr id="246" name="Group 246"/>
                <wp:cNvGraphicFramePr/>
                <a:graphic xmlns:a="http://schemas.openxmlformats.org/drawingml/2006/main">
                  <a:graphicData uri="http://schemas.microsoft.com/office/word/2010/wordprocessingGroup">
                    <wpg:wgp>
                      <wpg:cNvGrpSpPr/>
                      <wpg:grpSpPr>
                        <a:xfrm>
                          <a:off x="0" y="0"/>
                          <a:ext cx="6838950" cy="4342130"/>
                          <a:chOff x="0" y="0"/>
                          <a:chExt cx="6910705" cy="4456430"/>
                        </a:xfrm>
                      </wpg:grpSpPr>
                      <wpg:grpSp>
                        <wpg:cNvPr id="245" name="Group 245"/>
                        <wpg:cNvGrpSpPr/>
                        <wpg:grpSpPr>
                          <a:xfrm>
                            <a:off x="76200" y="0"/>
                            <a:ext cx="4295775" cy="3571875"/>
                            <a:chOff x="0" y="0"/>
                            <a:chExt cx="4295775" cy="3571875"/>
                          </a:xfrm>
                        </wpg:grpSpPr>
                        <wps:wsp>
                          <wps:cNvPr id="56" name="Text Box 8"/>
                          <wps:cNvSpPr txBox="1"/>
                          <wps:spPr bwMode="auto">
                            <a:xfrm>
                              <a:off x="2076450" y="0"/>
                              <a:ext cx="2219325" cy="495300"/>
                            </a:xfrm>
                            <a:prstGeom prst="rect">
                              <a:avLst/>
                            </a:prstGeom>
                            <a:solidFill>
                              <a:srgbClr val="FFFFFF"/>
                            </a:solidFill>
                            <a:ln w="9525" cmpd="sng">
                              <a:solidFill>
                                <a:srgbClr val="000000"/>
                              </a:solidFill>
                              <a:miter lim="800000"/>
                            </a:ln>
                          </wps:spPr>
                          <wps:txbx>
                            <w:txbxContent>
                              <w:p w14:paraId="49585F14" w14:textId="77777777" w:rsidR="002A7753" w:rsidRDefault="002A7753" w:rsidP="00AA4150">
                                <w:pPr>
                                  <w:jc w:val="center"/>
                                  <w:rPr>
                                    <w:sz w:val="32"/>
                                    <w:szCs w:val="32"/>
                                  </w:rPr>
                                </w:pPr>
                                <w:r>
                                  <w:rPr>
                                    <w:sz w:val="32"/>
                                    <w:szCs w:val="32"/>
                                  </w:rPr>
                                  <w:t>Governing council</w:t>
                                </w:r>
                              </w:p>
                            </w:txbxContent>
                          </wps:txbx>
                          <wps:bodyPr rot="0" vert="horz" wrap="square" lIns="91440" tIns="45720" rIns="91440" bIns="45720" anchor="t" anchorCtr="0" upright="1">
                            <a:noAutofit/>
                          </wps:bodyPr>
                        </wps:wsp>
                        <wps:wsp>
                          <wps:cNvPr id="52" name="Text Box 9"/>
                          <wps:cNvSpPr txBox="1"/>
                          <wps:spPr bwMode="auto">
                            <a:xfrm>
                              <a:off x="2581275" y="781050"/>
                              <a:ext cx="1285875" cy="359410"/>
                            </a:xfrm>
                            <a:prstGeom prst="rect">
                              <a:avLst/>
                            </a:prstGeom>
                            <a:solidFill>
                              <a:srgbClr val="FFFFFF"/>
                            </a:solidFill>
                            <a:ln w="9525" cmpd="sng">
                              <a:solidFill>
                                <a:srgbClr val="000000"/>
                              </a:solidFill>
                              <a:miter lim="800000"/>
                            </a:ln>
                          </wps:spPr>
                          <wps:txbx>
                            <w:txbxContent>
                              <w:p w14:paraId="79E9CBEC" w14:textId="77777777" w:rsidR="002A7753" w:rsidRDefault="002A7753" w:rsidP="00AA4150">
                                <w:pPr>
                                  <w:jc w:val="center"/>
                                  <w:rPr>
                                    <w:rFonts w:ascii="Cambria" w:hAnsi="Cambria"/>
                                    <w:sz w:val="28"/>
                                    <w:szCs w:val="28"/>
                                  </w:rPr>
                                </w:pPr>
                                <w:r>
                                  <w:rPr>
                                    <w:rFonts w:ascii="Cambria" w:hAnsi="Cambria"/>
                                    <w:sz w:val="28"/>
                                    <w:szCs w:val="28"/>
                                  </w:rPr>
                                  <w:t>Rector</w:t>
                                </w:r>
                              </w:p>
                            </w:txbxContent>
                          </wps:txbx>
                          <wps:bodyPr rot="0" vert="horz" wrap="square" lIns="91440" tIns="45720" rIns="91440" bIns="45720" anchor="t" anchorCtr="0" upright="1">
                            <a:noAutofit/>
                          </wps:bodyPr>
                        </wps:wsp>
                        <wps:wsp>
                          <wps:cNvPr id="55" name="Lines 10"/>
                          <wps:cNvCnPr/>
                          <wps:spPr bwMode="auto">
                            <a:xfrm flipH="1">
                              <a:off x="3190875" y="495300"/>
                              <a:ext cx="0" cy="301625"/>
                            </a:xfrm>
                            <a:prstGeom prst="line">
                              <a:avLst/>
                            </a:prstGeom>
                            <a:noFill/>
                            <a:ln w="9525" cmpd="sng">
                              <a:solidFill>
                                <a:srgbClr val="000000"/>
                              </a:solidFill>
                              <a:round/>
                            </a:ln>
                          </wps:spPr>
                          <wps:bodyPr/>
                        </wps:wsp>
                        <wps:wsp>
                          <wps:cNvPr id="23" name="Lines 11"/>
                          <wps:cNvCnPr/>
                          <wps:spPr bwMode="auto">
                            <a:xfrm flipH="1" flipV="1">
                              <a:off x="1504950" y="933450"/>
                              <a:ext cx="1062990" cy="6350"/>
                            </a:xfrm>
                            <a:prstGeom prst="line">
                              <a:avLst/>
                            </a:prstGeom>
                            <a:noFill/>
                            <a:ln w="9525" cmpd="sng">
                              <a:solidFill>
                                <a:srgbClr val="000000"/>
                              </a:solidFill>
                              <a:round/>
                            </a:ln>
                          </wps:spPr>
                          <wps:bodyPr/>
                        </wps:wsp>
                        <wps:wsp>
                          <wps:cNvPr id="24" name="Text Box 12"/>
                          <wps:cNvSpPr txBox="1"/>
                          <wps:spPr bwMode="auto">
                            <a:xfrm>
                              <a:off x="0" y="733425"/>
                              <a:ext cx="1491615" cy="388620"/>
                            </a:xfrm>
                            <a:prstGeom prst="rect">
                              <a:avLst/>
                            </a:prstGeom>
                            <a:solidFill>
                              <a:srgbClr val="FFFFFF"/>
                            </a:solidFill>
                            <a:ln w="9525" cmpd="sng">
                              <a:solidFill>
                                <a:srgbClr val="000000"/>
                              </a:solidFill>
                              <a:miter lim="800000"/>
                            </a:ln>
                          </wps:spPr>
                          <wps:txbx>
                            <w:txbxContent>
                              <w:p w14:paraId="53AA0C66" w14:textId="77777777" w:rsidR="002A7753" w:rsidRDefault="002A7753" w:rsidP="00AA4150">
                                <w:r>
                                  <w:t>Academic board</w:t>
                                </w:r>
                              </w:p>
                            </w:txbxContent>
                          </wps:txbx>
                          <wps:bodyPr rot="0" vert="horz" wrap="square" lIns="91440" tIns="45720" rIns="91440" bIns="45720" anchor="t" anchorCtr="0" upright="1">
                            <a:noAutofit/>
                          </wps:bodyPr>
                        </wps:wsp>
                        <wps:wsp>
                          <wps:cNvPr id="44" name="Lines 43"/>
                          <wps:cNvCnPr/>
                          <wps:spPr bwMode="auto">
                            <a:xfrm>
                              <a:off x="9525" y="1123950"/>
                              <a:ext cx="635" cy="2447925"/>
                            </a:xfrm>
                            <a:prstGeom prst="line">
                              <a:avLst/>
                            </a:prstGeom>
                            <a:noFill/>
                            <a:ln w="9525" cmpd="sng">
                              <a:solidFill>
                                <a:srgbClr val="000000"/>
                              </a:solidFill>
                              <a:round/>
                            </a:ln>
                          </wps:spPr>
                          <wps:bodyPr/>
                        </wps:wsp>
                      </wpg:grpSp>
                      <wpg:grpSp>
                        <wpg:cNvPr id="244" name="Group 244"/>
                        <wpg:cNvGrpSpPr/>
                        <wpg:grpSpPr>
                          <a:xfrm>
                            <a:off x="247650" y="1133475"/>
                            <a:ext cx="6663055" cy="2239010"/>
                            <a:chOff x="0" y="0"/>
                            <a:chExt cx="6663055" cy="2239010"/>
                          </a:xfrm>
                        </wpg:grpSpPr>
                        <wps:wsp>
                          <wps:cNvPr id="20" name="Lines 30"/>
                          <wps:cNvCnPr/>
                          <wps:spPr bwMode="auto">
                            <a:xfrm>
                              <a:off x="1704975" y="438150"/>
                              <a:ext cx="635" cy="228600"/>
                            </a:xfrm>
                            <a:prstGeom prst="line">
                              <a:avLst/>
                            </a:prstGeom>
                            <a:noFill/>
                            <a:ln w="9525" cmpd="sng">
                              <a:solidFill>
                                <a:srgbClr val="000000"/>
                              </a:solidFill>
                              <a:round/>
                            </a:ln>
                          </wps:spPr>
                          <wps:bodyPr/>
                        </wps:wsp>
                        <wps:wsp>
                          <wps:cNvPr id="19" name="Lines 31"/>
                          <wps:cNvCnPr/>
                          <wps:spPr bwMode="auto">
                            <a:xfrm>
                              <a:off x="390525" y="438150"/>
                              <a:ext cx="5080" cy="244475"/>
                            </a:xfrm>
                            <a:prstGeom prst="line">
                              <a:avLst/>
                            </a:prstGeom>
                            <a:noFill/>
                            <a:ln w="9525" cmpd="sng">
                              <a:solidFill>
                                <a:srgbClr val="000000"/>
                              </a:solidFill>
                              <a:round/>
                            </a:ln>
                          </wps:spPr>
                          <wps:bodyPr/>
                        </wps:wsp>
                        <wps:wsp>
                          <wps:cNvPr id="25" name="Lines 13"/>
                          <wps:cNvCnPr/>
                          <wps:spPr bwMode="auto">
                            <a:xfrm flipH="1">
                              <a:off x="2971800" y="0"/>
                              <a:ext cx="1270" cy="2239010"/>
                            </a:xfrm>
                            <a:prstGeom prst="line">
                              <a:avLst/>
                            </a:prstGeom>
                            <a:noFill/>
                            <a:ln w="9525" cmpd="sng">
                              <a:solidFill>
                                <a:srgbClr val="000000"/>
                              </a:solidFill>
                              <a:round/>
                            </a:ln>
                          </wps:spPr>
                          <wps:bodyPr/>
                        </wps:wsp>
                        <wps:wsp>
                          <wps:cNvPr id="26" name="Lines 14"/>
                          <wps:cNvCnPr/>
                          <wps:spPr bwMode="auto">
                            <a:xfrm>
                              <a:off x="409575" y="457200"/>
                              <a:ext cx="6000750" cy="6350"/>
                            </a:xfrm>
                            <a:prstGeom prst="line">
                              <a:avLst/>
                            </a:prstGeom>
                            <a:noFill/>
                            <a:ln w="9525" cmpd="sng">
                              <a:solidFill>
                                <a:srgbClr val="000000"/>
                              </a:solidFill>
                              <a:round/>
                            </a:ln>
                          </wps:spPr>
                          <wps:bodyPr/>
                        </wps:wsp>
                        <wps:wsp>
                          <wps:cNvPr id="27" name="Lines 16"/>
                          <wps:cNvCnPr/>
                          <wps:spPr bwMode="auto">
                            <a:xfrm flipH="1">
                              <a:off x="4886325" y="457200"/>
                              <a:ext cx="5715" cy="603885"/>
                            </a:xfrm>
                            <a:prstGeom prst="line">
                              <a:avLst/>
                            </a:prstGeom>
                            <a:noFill/>
                            <a:ln w="9525" cmpd="sng">
                              <a:solidFill>
                                <a:srgbClr val="000000"/>
                              </a:solidFill>
                              <a:round/>
                            </a:ln>
                          </wps:spPr>
                          <wps:bodyPr/>
                        </wps:wsp>
                        <wps:wsp>
                          <wps:cNvPr id="28" name="Lines 17"/>
                          <wps:cNvCnPr/>
                          <wps:spPr bwMode="auto">
                            <a:xfrm>
                              <a:off x="3667125" y="466725"/>
                              <a:ext cx="6350" cy="438150"/>
                            </a:xfrm>
                            <a:prstGeom prst="line">
                              <a:avLst/>
                            </a:prstGeom>
                            <a:noFill/>
                            <a:ln w="9525" cmpd="sng">
                              <a:solidFill>
                                <a:srgbClr val="000000"/>
                              </a:solidFill>
                              <a:round/>
                            </a:ln>
                          </wps:spPr>
                          <wps:bodyPr/>
                        </wps:wsp>
                        <wps:wsp>
                          <wps:cNvPr id="51" name="Text Box 18"/>
                          <wps:cNvSpPr txBox="1"/>
                          <wps:spPr bwMode="auto">
                            <a:xfrm>
                              <a:off x="5410200" y="685800"/>
                              <a:ext cx="1225550" cy="681990"/>
                            </a:xfrm>
                            <a:prstGeom prst="rect">
                              <a:avLst/>
                            </a:prstGeom>
                            <a:solidFill>
                              <a:srgbClr val="FFFFFF"/>
                            </a:solidFill>
                            <a:ln w="9525" cmpd="sng">
                              <a:solidFill>
                                <a:srgbClr val="000000"/>
                              </a:solidFill>
                              <a:miter lim="800000"/>
                            </a:ln>
                          </wps:spPr>
                          <wps:txbx>
                            <w:txbxContent>
                              <w:p w14:paraId="4E16E8B1" w14:textId="77777777" w:rsidR="002A7753" w:rsidRDefault="002A7753" w:rsidP="00AA4150">
                                <w:pPr>
                                  <w:ind w:left="210" w:hangingChars="100" w:hanging="210"/>
                                  <w:jc w:val="center"/>
                                </w:pPr>
                                <w:r>
                                  <w:t>Deputy rector admin</w:t>
                                </w:r>
                              </w:p>
                            </w:txbxContent>
                          </wps:txbx>
                          <wps:bodyPr rot="0" vert="horz" wrap="square" lIns="91440" tIns="45720" rIns="91440" bIns="45720" anchor="t" anchorCtr="0" upright="1">
                            <a:noAutofit/>
                          </wps:bodyPr>
                        </wps:wsp>
                        <wps:wsp>
                          <wps:cNvPr id="29" name="Text Box 20"/>
                          <wps:cNvSpPr txBox="1"/>
                          <wps:spPr bwMode="auto">
                            <a:xfrm>
                              <a:off x="3067050" y="895350"/>
                              <a:ext cx="1043305" cy="361315"/>
                            </a:xfrm>
                            <a:prstGeom prst="rect">
                              <a:avLst/>
                            </a:prstGeom>
                            <a:solidFill>
                              <a:srgbClr val="FFFFFF"/>
                            </a:solidFill>
                            <a:ln w="9525" cmpd="sng">
                              <a:solidFill>
                                <a:srgbClr val="000000"/>
                              </a:solidFill>
                              <a:miter lim="800000"/>
                            </a:ln>
                          </wps:spPr>
                          <wps:txbx>
                            <w:txbxContent>
                              <w:p w14:paraId="0BAFB3F8" w14:textId="77777777" w:rsidR="002A7753" w:rsidRDefault="002A7753" w:rsidP="00AA4150">
                                <w:pPr>
                                  <w:jc w:val="center"/>
                                </w:pPr>
                                <w:r>
                                  <w:t>Registrar</w:t>
                                </w:r>
                              </w:p>
                            </w:txbxContent>
                          </wps:txbx>
                          <wps:bodyPr rot="0" vert="horz" wrap="square" lIns="91440" tIns="45720" rIns="91440" bIns="45720" anchor="t" anchorCtr="0" upright="1">
                            <a:noAutofit/>
                          </wps:bodyPr>
                        </wps:wsp>
                        <wps:wsp>
                          <wps:cNvPr id="35" name="Text Box 32"/>
                          <wps:cNvSpPr txBox="1"/>
                          <wps:spPr bwMode="auto">
                            <a:xfrm>
                              <a:off x="0" y="685800"/>
                              <a:ext cx="838200" cy="619760"/>
                            </a:xfrm>
                            <a:prstGeom prst="rect">
                              <a:avLst/>
                            </a:prstGeom>
                            <a:solidFill>
                              <a:srgbClr val="FFFFFF"/>
                            </a:solidFill>
                            <a:ln w="9525" cmpd="sng">
                              <a:solidFill>
                                <a:srgbClr val="000000"/>
                              </a:solidFill>
                              <a:miter lim="800000"/>
                            </a:ln>
                          </wps:spPr>
                          <wps:txbx>
                            <w:txbxContent>
                              <w:p w14:paraId="5DF94B51" w14:textId="77777777" w:rsidR="002A7753" w:rsidRDefault="002A7753" w:rsidP="00AA4150">
                                <w:r>
                                  <w:t>Deputy rector academic</w:t>
                                </w:r>
                              </w:p>
                              <w:p w14:paraId="3FCB3A78" w14:textId="77777777" w:rsidR="002A7753" w:rsidRDefault="002A7753" w:rsidP="00AA4150"/>
                              <w:p w14:paraId="728ED17A" w14:textId="77777777" w:rsidR="002A7753" w:rsidRDefault="002A7753" w:rsidP="00AA4150"/>
                            </w:txbxContent>
                          </wps:txbx>
                          <wps:bodyPr rot="0" vert="horz" wrap="square" lIns="91440" tIns="45720" rIns="91440" bIns="45720" anchor="t" anchorCtr="0" upright="1">
                            <a:noAutofit/>
                          </wps:bodyPr>
                        </wps:wsp>
                        <wps:wsp>
                          <wps:cNvPr id="36" name="Text Box 33"/>
                          <wps:cNvSpPr txBox="1"/>
                          <wps:spPr bwMode="auto">
                            <a:xfrm>
                              <a:off x="1343025" y="695325"/>
                              <a:ext cx="794385" cy="440690"/>
                            </a:xfrm>
                            <a:prstGeom prst="rect">
                              <a:avLst/>
                            </a:prstGeom>
                            <a:solidFill>
                              <a:srgbClr val="FFFFFF"/>
                            </a:solidFill>
                            <a:ln w="9525" cmpd="sng">
                              <a:solidFill>
                                <a:srgbClr val="000000"/>
                              </a:solidFill>
                              <a:miter lim="800000"/>
                            </a:ln>
                          </wps:spPr>
                          <wps:txbx>
                            <w:txbxContent>
                              <w:p w14:paraId="625992E9" w14:textId="77777777" w:rsidR="002A7753" w:rsidRDefault="002A7753" w:rsidP="00AA4150">
                                <w:pPr>
                                  <w:jc w:val="center"/>
                                </w:pPr>
                                <w:r>
                                  <w:t>Liberian</w:t>
                                </w:r>
                              </w:p>
                            </w:txbxContent>
                          </wps:txbx>
                          <wps:bodyPr rot="0" vert="horz" wrap="square" lIns="91440" tIns="45720" rIns="91440" bIns="45720" anchor="t" anchorCtr="0" upright="1">
                            <a:noAutofit/>
                          </wps:bodyPr>
                        </wps:wsp>
                        <wps:wsp>
                          <wps:cNvPr id="47" name="Text Box 37"/>
                          <wps:cNvSpPr txBox="1"/>
                          <wps:spPr bwMode="auto">
                            <a:xfrm>
                              <a:off x="4410075" y="885825"/>
                              <a:ext cx="816610" cy="390525"/>
                            </a:xfrm>
                            <a:prstGeom prst="rect">
                              <a:avLst/>
                            </a:prstGeom>
                            <a:solidFill>
                              <a:srgbClr val="FFFFFF"/>
                            </a:solidFill>
                            <a:ln w="9525" cmpd="sng">
                              <a:solidFill>
                                <a:srgbClr val="000000"/>
                              </a:solidFill>
                              <a:miter lim="800000"/>
                            </a:ln>
                          </wps:spPr>
                          <wps:txbx>
                            <w:txbxContent>
                              <w:p w14:paraId="71FA3531" w14:textId="77777777" w:rsidR="002A7753" w:rsidRDefault="002A7753" w:rsidP="00AA4150">
                                <w:pPr>
                                  <w:jc w:val="center"/>
                                </w:pPr>
                                <w:r>
                                  <w:t>Bursary</w:t>
                                </w:r>
                              </w:p>
                            </w:txbxContent>
                          </wps:txbx>
                          <wps:bodyPr rot="0" vert="horz" wrap="square" lIns="91440" tIns="45720" rIns="91440" bIns="45720" anchor="t" anchorCtr="0" upright="1">
                            <a:noAutofit/>
                          </wps:bodyPr>
                        </wps:wsp>
                        <wps:wsp>
                          <wps:cNvPr id="48" name="Lines 48"/>
                          <wps:cNvCnPr/>
                          <wps:spPr bwMode="auto">
                            <a:xfrm flipH="1">
                              <a:off x="6410325" y="457200"/>
                              <a:ext cx="6350" cy="281940"/>
                            </a:xfrm>
                            <a:prstGeom prst="line">
                              <a:avLst/>
                            </a:prstGeom>
                            <a:noFill/>
                            <a:ln w="9525" cmpd="sng">
                              <a:solidFill>
                                <a:srgbClr val="000000"/>
                              </a:solidFill>
                              <a:round/>
                            </a:ln>
                          </wps:spPr>
                          <wps:bodyPr/>
                        </wps:wsp>
                        <wpg:grpSp>
                          <wpg:cNvPr id="243" name="Group 243"/>
                          <wpg:cNvGrpSpPr/>
                          <wpg:grpSpPr>
                            <a:xfrm>
                              <a:off x="2981325" y="1571625"/>
                              <a:ext cx="3681730" cy="551180"/>
                              <a:chOff x="0" y="0"/>
                              <a:chExt cx="3681730" cy="551180"/>
                            </a:xfrm>
                          </wpg:grpSpPr>
                          <wps:wsp>
                            <wps:cNvPr id="30" name="Lines 21"/>
                            <wps:cNvCnPr/>
                            <wps:spPr bwMode="auto">
                              <a:xfrm>
                                <a:off x="0" y="9525"/>
                                <a:ext cx="3545840" cy="13970"/>
                              </a:xfrm>
                              <a:prstGeom prst="line">
                                <a:avLst/>
                              </a:prstGeom>
                              <a:noFill/>
                              <a:ln w="9525" cmpd="sng">
                                <a:solidFill>
                                  <a:srgbClr val="000000"/>
                                </a:solidFill>
                                <a:round/>
                              </a:ln>
                            </wps:spPr>
                            <wps:bodyPr/>
                          </wps:wsp>
                          <wpg:grpSp>
                            <wpg:cNvPr id="242" name="Group 242"/>
                            <wpg:cNvGrpSpPr/>
                            <wpg:grpSpPr>
                              <a:xfrm>
                                <a:off x="304800" y="0"/>
                                <a:ext cx="3376930" cy="551180"/>
                                <a:chOff x="0" y="0"/>
                                <a:chExt cx="3376930" cy="551180"/>
                              </a:xfrm>
                            </wpg:grpSpPr>
                            <wps:wsp>
                              <wps:cNvPr id="49" name="Text Box 27"/>
                              <wps:cNvSpPr txBox="1"/>
                              <wps:spPr bwMode="auto">
                                <a:xfrm>
                                  <a:off x="1924050" y="238125"/>
                                  <a:ext cx="469265" cy="313055"/>
                                </a:xfrm>
                                <a:prstGeom prst="rect">
                                  <a:avLst/>
                                </a:prstGeom>
                                <a:solidFill>
                                  <a:srgbClr val="FFFFFF"/>
                                </a:solidFill>
                                <a:ln w="9525" cmpd="sng">
                                  <a:solidFill>
                                    <a:srgbClr val="000000"/>
                                  </a:solidFill>
                                  <a:miter lim="800000"/>
                                </a:ln>
                              </wps:spPr>
                              <wps:txbx>
                                <w:txbxContent>
                                  <w:p w14:paraId="0C1DD4E6" w14:textId="77777777" w:rsidR="002A7753" w:rsidRDefault="002A7753" w:rsidP="00AA4150">
                                    <w:r>
                                      <w:t>Pro</w:t>
                                    </w:r>
                                  </w:p>
                                </w:txbxContent>
                              </wps:txbx>
                              <wps:bodyPr rot="0" vert="horz" wrap="square" lIns="91440" tIns="45720" rIns="91440" bIns="45720" anchor="t" anchorCtr="0" upright="1">
                                <a:noAutofit/>
                              </wps:bodyPr>
                            </wps:wsp>
                            <wps:wsp>
                              <wps:cNvPr id="22" name="Text Box 28"/>
                              <wps:cNvSpPr txBox="1"/>
                              <wps:spPr bwMode="auto">
                                <a:xfrm>
                                  <a:off x="1123950" y="161925"/>
                                  <a:ext cx="681355" cy="290195"/>
                                </a:xfrm>
                                <a:prstGeom prst="rect">
                                  <a:avLst/>
                                </a:prstGeom>
                                <a:solidFill>
                                  <a:srgbClr val="FFFFFF"/>
                                </a:solidFill>
                                <a:ln w="9525" cmpd="sng">
                                  <a:solidFill>
                                    <a:srgbClr val="000000"/>
                                  </a:solidFill>
                                  <a:miter lim="800000"/>
                                </a:ln>
                              </wps:spPr>
                              <wps:txbx>
                                <w:txbxContent>
                                  <w:p w14:paraId="54F4B945" w14:textId="77777777" w:rsidR="002A7753" w:rsidRDefault="002A7753" w:rsidP="00AA4150">
                                    <w:r>
                                      <w:t>Liaison</w:t>
                                    </w:r>
                                  </w:p>
                                </w:txbxContent>
                              </wps:txbx>
                              <wps:bodyPr rot="0" vert="horz" wrap="square" lIns="91440" tIns="45720" rIns="91440" bIns="45720" anchor="t" anchorCtr="0" upright="1">
                                <a:noAutofit/>
                              </wps:bodyPr>
                            </wps:wsp>
                            <wps:wsp>
                              <wps:cNvPr id="31" name="Lines 23"/>
                              <wps:cNvCnPr/>
                              <wps:spPr bwMode="auto">
                                <a:xfrm flipH="1">
                                  <a:off x="2143125" y="28575"/>
                                  <a:ext cx="3175" cy="180975"/>
                                </a:xfrm>
                                <a:prstGeom prst="line">
                                  <a:avLst/>
                                </a:prstGeom>
                                <a:noFill/>
                                <a:ln w="9525" cmpd="sng">
                                  <a:solidFill>
                                    <a:srgbClr val="000000"/>
                                  </a:solidFill>
                                  <a:round/>
                                </a:ln>
                              </wps:spPr>
                              <wps:bodyPr/>
                            </wps:wsp>
                            <wps:wsp>
                              <wps:cNvPr id="32" name="Lines 24"/>
                              <wps:cNvCnPr/>
                              <wps:spPr bwMode="auto">
                                <a:xfrm>
                                  <a:off x="1362075" y="0"/>
                                  <a:ext cx="635" cy="165100"/>
                                </a:xfrm>
                                <a:prstGeom prst="line">
                                  <a:avLst/>
                                </a:prstGeom>
                                <a:noFill/>
                                <a:ln w="9525" cmpd="sng">
                                  <a:solidFill>
                                    <a:srgbClr val="000000"/>
                                  </a:solidFill>
                                  <a:round/>
                                </a:ln>
                              </wps:spPr>
                              <wps:bodyPr/>
                            </wps:wsp>
                            <wps:wsp>
                              <wps:cNvPr id="33" name="Lines 25"/>
                              <wps:cNvCnPr/>
                              <wps:spPr bwMode="auto">
                                <a:xfrm>
                                  <a:off x="295275" y="19050"/>
                                  <a:ext cx="635" cy="177800"/>
                                </a:xfrm>
                                <a:prstGeom prst="line">
                                  <a:avLst/>
                                </a:prstGeom>
                                <a:noFill/>
                                <a:ln w="9525" cmpd="sng">
                                  <a:solidFill>
                                    <a:srgbClr val="000000"/>
                                  </a:solidFill>
                                  <a:round/>
                                </a:ln>
                              </wps:spPr>
                              <wps:bodyPr/>
                            </wps:wsp>
                            <wps:wsp>
                              <wps:cNvPr id="50" name="Text Box 26"/>
                              <wps:cNvSpPr txBox="1"/>
                              <wps:spPr bwMode="auto">
                                <a:xfrm>
                                  <a:off x="2495550" y="114300"/>
                                  <a:ext cx="881380" cy="426720"/>
                                </a:xfrm>
                                <a:prstGeom prst="rect">
                                  <a:avLst/>
                                </a:prstGeom>
                                <a:solidFill>
                                  <a:srgbClr val="FFFFFF"/>
                                </a:solidFill>
                                <a:ln w="9525" cmpd="sng">
                                  <a:solidFill>
                                    <a:srgbClr val="000000"/>
                                  </a:solidFill>
                                  <a:miter lim="800000"/>
                                </a:ln>
                              </wps:spPr>
                              <wps:txbx>
                                <w:txbxContent>
                                  <w:p w14:paraId="2109C895" w14:textId="77777777" w:rsidR="002A7753" w:rsidRDefault="002A7753" w:rsidP="00AA4150">
                                    <w:r>
                                      <w:t>Student’s affair</w:t>
                                    </w:r>
                                  </w:p>
                                </w:txbxContent>
                              </wps:txbx>
                              <wps:bodyPr rot="0" vert="horz" wrap="square" lIns="91440" tIns="45720" rIns="91440" bIns="45720" anchor="t" anchorCtr="0" upright="1">
                                <a:noAutofit/>
                              </wps:bodyPr>
                            </wps:wsp>
                            <wps:wsp>
                              <wps:cNvPr id="34" name="Text Box 29"/>
                              <wps:cNvSpPr txBox="1"/>
                              <wps:spPr bwMode="auto">
                                <a:xfrm>
                                  <a:off x="0" y="190500"/>
                                  <a:ext cx="622935" cy="252730"/>
                                </a:xfrm>
                                <a:prstGeom prst="rect">
                                  <a:avLst/>
                                </a:prstGeom>
                                <a:solidFill>
                                  <a:srgbClr val="FFFFFF"/>
                                </a:solidFill>
                                <a:ln w="9525" cmpd="sng">
                                  <a:solidFill>
                                    <a:srgbClr val="000000"/>
                                  </a:solidFill>
                                  <a:miter lim="800000"/>
                                </a:ln>
                              </wps:spPr>
                              <wps:txbx>
                                <w:txbxContent>
                                  <w:p w14:paraId="691F0422" w14:textId="77777777" w:rsidR="002A7753" w:rsidRDefault="002A7753" w:rsidP="00AA4150">
                                    <w:r>
                                      <w:t>Audit</w:t>
                                    </w:r>
                                  </w:p>
                                </w:txbxContent>
                              </wps:txbx>
                              <wps:bodyPr rot="0" vert="horz" wrap="square" lIns="91440" tIns="45720" rIns="91440" bIns="45720" anchor="t" anchorCtr="0" upright="1">
                                <a:noAutofit/>
                              </wps:bodyPr>
                            </wps:wsp>
                            <wps:wsp>
                              <wps:cNvPr id="46" name="Lines 51"/>
                              <wps:cNvCnPr/>
                              <wps:spPr bwMode="auto">
                                <a:xfrm flipH="1">
                                  <a:off x="3219150" y="19050"/>
                                  <a:ext cx="3810" cy="190500"/>
                                </a:xfrm>
                                <a:prstGeom prst="line">
                                  <a:avLst/>
                                </a:prstGeom>
                                <a:noFill/>
                                <a:ln w="9525" cmpd="sng">
                                  <a:solidFill>
                                    <a:srgbClr val="000000"/>
                                  </a:solidFill>
                                  <a:round/>
                                </a:ln>
                              </wps:spPr>
                              <wps:bodyPr/>
                            </wps:wsp>
                          </wpg:grpSp>
                        </wpg:grpSp>
                      </wpg:grpSp>
                      <wpg:grpSp>
                        <wpg:cNvPr id="241" name="Group 241"/>
                        <wpg:cNvGrpSpPr/>
                        <wpg:grpSpPr>
                          <a:xfrm>
                            <a:off x="0" y="3371850"/>
                            <a:ext cx="6783070" cy="1084580"/>
                            <a:chOff x="0" y="0"/>
                            <a:chExt cx="6783070" cy="1084580"/>
                          </a:xfrm>
                        </wpg:grpSpPr>
                        <wpg:grpSp>
                          <wpg:cNvPr id="240" name="Group 240"/>
                          <wpg:cNvGrpSpPr/>
                          <wpg:grpSpPr>
                            <a:xfrm>
                              <a:off x="0" y="0"/>
                              <a:ext cx="4679950" cy="870817"/>
                              <a:chOff x="0" y="0"/>
                              <a:chExt cx="4679950" cy="870817"/>
                            </a:xfrm>
                          </wpg:grpSpPr>
                          <wps:wsp>
                            <wps:cNvPr id="37" name="Lines 34"/>
                            <wps:cNvCnPr/>
                            <wps:spPr bwMode="auto">
                              <a:xfrm>
                                <a:off x="1876425" y="0"/>
                                <a:ext cx="2803525" cy="635"/>
                              </a:xfrm>
                              <a:prstGeom prst="line">
                                <a:avLst/>
                              </a:prstGeom>
                              <a:noFill/>
                              <a:ln w="9525" cmpd="sng">
                                <a:solidFill>
                                  <a:srgbClr val="000000"/>
                                </a:solidFill>
                                <a:round/>
                              </a:ln>
                            </wps:spPr>
                            <wps:bodyPr/>
                          </wps:wsp>
                          <wps:wsp>
                            <wps:cNvPr id="39" name="Lines 36"/>
                            <wps:cNvCnPr/>
                            <wps:spPr bwMode="auto">
                              <a:xfrm flipH="1">
                                <a:off x="1876425" y="9525"/>
                                <a:ext cx="3810" cy="184150"/>
                              </a:xfrm>
                              <a:prstGeom prst="line">
                                <a:avLst/>
                              </a:prstGeom>
                              <a:noFill/>
                              <a:ln w="9525" cmpd="sng">
                                <a:solidFill>
                                  <a:srgbClr val="000000"/>
                                </a:solidFill>
                                <a:round/>
                              </a:ln>
                            </wps:spPr>
                            <wps:bodyPr/>
                          </wps:wsp>
                          <wps:wsp>
                            <wps:cNvPr id="40" name="Text Box 38"/>
                            <wps:cNvSpPr txBox="1"/>
                            <wps:spPr bwMode="auto">
                              <a:xfrm>
                                <a:off x="0" y="190500"/>
                                <a:ext cx="2632710" cy="251460"/>
                              </a:xfrm>
                              <a:prstGeom prst="rect">
                                <a:avLst/>
                              </a:prstGeom>
                              <a:solidFill>
                                <a:srgbClr val="FFFFFF"/>
                              </a:solidFill>
                              <a:ln w="9525" cmpd="sng">
                                <a:solidFill>
                                  <a:srgbClr val="000000"/>
                                </a:solidFill>
                                <a:miter lim="800000"/>
                              </a:ln>
                            </wps:spPr>
                            <wps:txbx>
                              <w:txbxContent>
                                <w:p w14:paraId="512DE346" w14:textId="77777777" w:rsidR="002A7753" w:rsidRDefault="002A7753" w:rsidP="00AA4150">
                                  <w:pPr>
                                    <w:jc w:val="center"/>
                                  </w:pPr>
                                  <w:r>
                                    <w:t>Schools</w:t>
                                  </w:r>
                                </w:p>
                              </w:txbxContent>
                            </wps:txbx>
                            <wps:bodyPr rot="0" vert="horz" wrap="square" lIns="91440" tIns="45720" rIns="91440" bIns="45720" anchor="t" anchorCtr="0" upright="1">
                              <a:noAutofit/>
                            </wps:bodyPr>
                          </wps:wsp>
                          <wps:wsp>
                            <wps:cNvPr id="41" name="Lines 39"/>
                            <wps:cNvCnPr/>
                            <wps:spPr bwMode="auto">
                              <a:xfrm flipH="1">
                                <a:off x="1266825" y="447675"/>
                                <a:ext cx="3175" cy="140970"/>
                              </a:xfrm>
                              <a:prstGeom prst="line">
                                <a:avLst/>
                              </a:prstGeom>
                              <a:noFill/>
                              <a:ln w="9525" cmpd="sng">
                                <a:solidFill>
                                  <a:srgbClr val="000000"/>
                                </a:solidFill>
                                <a:round/>
                              </a:ln>
                            </wps:spPr>
                            <wps:bodyPr/>
                          </wps:wsp>
                          <wps:wsp>
                            <wps:cNvPr id="42" name="Text Box 40"/>
                            <wps:cNvSpPr txBox="1"/>
                            <wps:spPr bwMode="auto">
                              <a:xfrm>
                                <a:off x="19050" y="590550"/>
                                <a:ext cx="2626995" cy="280267"/>
                              </a:xfrm>
                              <a:prstGeom prst="rect">
                                <a:avLst/>
                              </a:prstGeom>
                              <a:solidFill>
                                <a:srgbClr val="FFFFFF"/>
                              </a:solidFill>
                              <a:ln w="9525" cmpd="sng">
                                <a:solidFill>
                                  <a:srgbClr val="000000"/>
                                </a:solidFill>
                                <a:miter lim="800000"/>
                              </a:ln>
                            </wps:spPr>
                            <wps:txbx>
                              <w:txbxContent>
                                <w:p w14:paraId="20D850C0" w14:textId="77777777" w:rsidR="002A7753" w:rsidRDefault="002A7753" w:rsidP="00AA4150">
                                  <w:pPr>
                                    <w:jc w:val="center"/>
                                  </w:pPr>
                                  <w:r>
                                    <w:t>Departments</w:t>
                                  </w:r>
                                </w:p>
                              </w:txbxContent>
                            </wps:txbx>
                            <wps:bodyPr rot="0" vert="horz" wrap="square" lIns="91440" tIns="45720" rIns="91440" bIns="45720" anchor="t" anchorCtr="0" upright="1">
                              <a:noAutofit/>
                            </wps:bodyPr>
                          </wps:wsp>
                        </wpg:grpSp>
                        <wpg:grpSp>
                          <wpg:cNvPr id="239" name="Group 239"/>
                          <wpg:cNvGrpSpPr/>
                          <wpg:grpSpPr>
                            <a:xfrm>
                              <a:off x="4067175" y="0"/>
                              <a:ext cx="2715895" cy="1084580"/>
                              <a:chOff x="0" y="0"/>
                              <a:chExt cx="2715895" cy="1084580"/>
                            </a:xfrm>
                          </wpg:grpSpPr>
                          <wps:wsp>
                            <wps:cNvPr id="38" name="Lines 35"/>
                            <wps:cNvCnPr/>
                            <wps:spPr bwMode="auto">
                              <a:xfrm flipH="1">
                                <a:off x="609600" y="0"/>
                                <a:ext cx="1905" cy="185420"/>
                              </a:xfrm>
                              <a:prstGeom prst="line">
                                <a:avLst/>
                              </a:prstGeom>
                              <a:noFill/>
                              <a:ln w="9525" cmpd="sng">
                                <a:solidFill>
                                  <a:srgbClr val="000000"/>
                                </a:solidFill>
                                <a:round/>
                              </a:ln>
                            </wps:spPr>
                            <wps:bodyPr/>
                          </wps:wsp>
                          <wps:wsp>
                            <wps:cNvPr id="45" name="Text Box 46"/>
                            <wps:cNvSpPr txBox="1"/>
                            <wps:spPr bwMode="auto">
                              <a:xfrm>
                                <a:off x="47625" y="161925"/>
                                <a:ext cx="2667000" cy="371475"/>
                              </a:xfrm>
                              <a:prstGeom prst="rect">
                                <a:avLst/>
                              </a:prstGeom>
                              <a:solidFill>
                                <a:srgbClr val="FFFFFF"/>
                              </a:solidFill>
                              <a:ln w="9525" cmpd="sng">
                                <a:solidFill>
                                  <a:srgbClr val="000000"/>
                                </a:solidFill>
                                <a:miter lim="800000"/>
                              </a:ln>
                            </wps:spPr>
                            <wps:txbx>
                              <w:txbxContent>
                                <w:p w14:paraId="348C15C6" w14:textId="77777777" w:rsidR="002A7753" w:rsidRDefault="002A7753" w:rsidP="00AA4150">
                                  <w:pPr>
                                    <w:jc w:val="center"/>
                                  </w:pPr>
                                  <w:r>
                                    <w:t>Directorates</w:t>
                                  </w:r>
                                </w:p>
                              </w:txbxContent>
                            </wps:txbx>
                            <wps:bodyPr rot="0" vert="horz" wrap="square" lIns="91440" tIns="45720" rIns="91440" bIns="45720" anchor="t" anchorCtr="0" upright="1">
                              <a:noAutofit/>
                            </wps:bodyPr>
                          </wps:wsp>
                          <wps:wsp>
                            <wps:cNvPr id="53" name="Text Box 52"/>
                            <wps:cNvSpPr txBox="1"/>
                            <wps:spPr bwMode="auto">
                              <a:xfrm>
                                <a:off x="0" y="723900"/>
                                <a:ext cx="2715895" cy="360680"/>
                              </a:xfrm>
                              <a:prstGeom prst="rect">
                                <a:avLst/>
                              </a:prstGeom>
                              <a:solidFill>
                                <a:srgbClr val="FFFFFF"/>
                              </a:solidFill>
                              <a:ln w="9525" cmpd="sng">
                                <a:solidFill>
                                  <a:srgbClr val="000000"/>
                                </a:solidFill>
                                <a:miter lim="800000"/>
                              </a:ln>
                            </wps:spPr>
                            <wps:txbx>
                              <w:txbxContent>
                                <w:p w14:paraId="7E6ED669" w14:textId="77777777" w:rsidR="002A7753" w:rsidRDefault="002A7753" w:rsidP="00AA4150">
                                  <w:pPr>
                                    <w:jc w:val="center"/>
                                  </w:pPr>
                                  <w:r>
                                    <w:t>Units</w:t>
                                  </w:r>
                                </w:p>
                              </w:txbxContent>
                            </wps:txbx>
                            <wps:bodyPr rot="0" vert="horz" wrap="square" lIns="91440" tIns="45720" rIns="91440" bIns="45720" anchor="t" anchorCtr="0" upright="1">
                              <a:noAutofit/>
                            </wps:bodyPr>
                          </wps:wsp>
                          <wps:wsp>
                            <wps:cNvPr id="54" name="Lines 54"/>
                            <wps:cNvCnPr/>
                            <wps:spPr bwMode="auto">
                              <a:xfrm>
                                <a:off x="1371600" y="514350"/>
                                <a:ext cx="635" cy="228600"/>
                              </a:xfrm>
                              <a:prstGeom prst="line">
                                <a:avLst/>
                              </a:prstGeom>
                              <a:noFill/>
                              <a:ln w="9525" cmpd="sng">
                                <a:solidFill>
                                  <a:srgbClr val="000000"/>
                                </a:solidFill>
                                <a:round/>
                              </a:ln>
                            </wps:spPr>
                            <wps:bodyPr/>
                          </wps:wsp>
                        </wpg:grpSp>
                      </wpg:grpSp>
                    </wpg:wgp>
                  </a:graphicData>
                </a:graphic>
                <wp14:sizeRelH relativeFrom="margin">
                  <wp14:pctWidth>0</wp14:pctWidth>
                </wp14:sizeRelH>
                <wp14:sizeRelV relativeFrom="margin">
                  <wp14:pctHeight>0</wp14:pctHeight>
                </wp14:sizeRelV>
              </wp:anchor>
            </w:drawing>
          </mc:Choice>
          <mc:Fallback>
            <w:pict>
              <v:group w14:anchorId="2FE5F441" id="Group 246" o:spid="_x0000_s1067" style="position:absolute;left:0;text-align:left;margin-left:0;margin-top:53.15pt;width:538.5pt;height:341.9pt;z-index:251692032;mso-position-horizontal:center;mso-position-horizontal-relative:margin;mso-width-relative:margin;mso-height-relative:margin" coordsize="69107,44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">
                <v:group id="Group 245" o:spid="_x0000_s1068" style="position:absolute;left:762;width:42957;height:35718" coordsize="42957,35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F4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8pPB7JhwBuf4BAAD//wMAUEsBAi0AFAAGAAgAAAAhANvh9svuAAAAhQEAABMAAAAAAAAA&#10;AAAAAAAAAAAAAFtDb250ZW50X1R5cGVzXS54bWxQSwECLQAUAAYACAAAACEAWvQsW78AAAAVAQAA&#10;CwAAAAAAAAAAAAAAAAAfAQAAX3JlbHMvLnJlbHNQSwECLQAUAAYACAAAACEAFvzheMYAAADcAAAA&#10;DwAAAAAAAAAAAAAAAAAHAgAAZHJzL2Rvd25yZXYueG1sUEsFBgAAAAADAAMAtwAAAPoCAAAAAA==&#10;">
                  <v:shape id="_x0000_s1069" type="#_x0000_t202" style="position:absolute;left:20764;width:22193;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">
                    <v:textbox>
                      <w:txbxContent>
                        <w:p w14:paraId="49585F14" w14:textId="77777777" w:rsidR="002A7753" w:rsidRDefault="002A7753" w:rsidP="00AA4150">
                          <w:pPr>
                            <w:jc w:val="center"/>
                            <w:rPr>
                              <w:sz w:val="32"/>
                              <w:szCs w:val="32"/>
                            </w:rPr>
                          </w:pPr>
                          <w:r>
                            <w:rPr>
                              <w:sz w:val="32"/>
                              <w:szCs w:val="32"/>
                            </w:rPr>
                            <w:t>Governing council</w:t>
                          </w:r>
                        </w:p>
                      </w:txbxContent>
                    </v:textbox>
                  </v:shape>
                  <v:shape id="Text Box 9" o:spid="_x0000_s1070" type="#_x0000_t202" style="position:absolute;left:25812;top:7810;width:1285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">
                    <v:textbox>
                      <w:txbxContent>
                        <w:p w14:paraId="79E9CBEC" w14:textId="77777777" w:rsidR="002A7753" w:rsidRDefault="002A7753" w:rsidP="00AA4150">
                          <w:pPr>
                            <w:jc w:val="center"/>
                            <w:rPr>
                              <w:rFonts w:ascii="Cambria" w:hAnsi="Cambria"/>
                              <w:sz w:val="28"/>
                              <w:szCs w:val="28"/>
                            </w:rPr>
                          </w:pPr>
                          <w:r>
                            <w:rPr>
                              <w:rFonts w:ascii="Cambria" w:hAnsi="Cambria"/>
                              <w:sz w:val="28"/>
                              <w:szCs w:val="28"/>
                            </w:rPr>
                            <w:t>Rector</w:t>
                          </w:r>
                        </w:p>
                      </w:txbxContent>
                    </v:textbox>
                  </v:shape>
                  <v:line id="Lines 10" o:spid="_x0000_s1071" style="position:absolute;flip:x;visibility:visible;mso-wrap-style:square" from="31908,4953" to="31908,79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"/>
                  <v:line id="Lines 11" o:spid="_x0000_s1072" style="position:absolute;flip:x y;visibility:visible;mso-wrap-style:square" from="15049,9334" to="25679,93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"/>
                  <v:shape id="Text Box 12" o:spid="_x0000_s1073" type="#_x0000_t202" style="position:absolute;top:7334;width:14916;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">
                    <v:textbox>
                      <w:txbxContent>
                        <w:p w14:paraId="53AA0C66" w14:textId="77777777" w:rsidR="002A7753" w:rsidRDefault="002A7753" w:rsidP="00AA4150">
                          <w:r>
                            <w:t>Academic board</w:t>
                          </w:r>
                        </w:p>
                      </w:txbxContent>
                    </v:textbox>
                  </v:shape>
                  <v:line id="Lines 43" o:spid="_x0000_s1074" style="position:absolute;visibility:visible;mso-wrap-style:square" from="95,11239" to="101,35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"/>
                </v:group>
                <v:group id="Group 244" o:spid="_x0000_s1075" style="position:absolute;left:2476;top:11334;width:66631;height:22390" coordsize="66630,22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line id="Lines 30" o:spid="_x0000_s1076" style="position:absolute;visibility:visible;mso-wrap-style:square" from="17049,4381" to="17056,6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line id="Lines 31" o:spid="_x0000_s1077" style="position:absolute;visibility:visible;mso-wrap-style:square" from="3905,4381" to="3956,68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v:line id="Lines 13" o:spid="_x0000_s1078" style="position:absolute;flip:x;visibility:visible;mso-wrap-style:square" from="29718,0" to="29730,22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"/>
                  <v:line id="Lines 14" o:spid="_x0000_s1079" style="position:absolute;visibility:visible;mso-wrap-style:square" from="4095,4572" to="64103,4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"/>
                  <v:line id="Lines 16" o:spid="_x0000_s1080" style="position:absolute;flip:x;visibility:visible;mso-wrap-style:square" from="48863,4572" to="48920,10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"/>
                  <v:line id="Lines 17" o:spid="_x0000_s1081" style="position:absolute;visibility:visible;mso-wrap-style:square" from="36671,4667" to="36734,90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"/>
                  <v:shape id="Text Box 18" o:spid="_x0000_s1082" type="#_x0000_t202" style="position:absolute;left:54102;top:6858;width:12255;height:6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">
                    <v:textbox>
                      <w:txbxContent>
                        <w:p w14:paraId="4E16E8B1" w14:textId="77777777" w:rsidR="002A7753" w:rsidRDefault="002A7753" w:rsidP="00AA4150">
                          <w:pPr>
                            <w:ind w:left="210" w:hangingChars="100" w:hanging="210"/>
                            <w:jc w:val="center"/>
                          </w:pPr>
                          <w:r>
                            <w:t>Deputy rector admin</w:t>
                          </w:r>
                        </w:p>
                      </w:txbxContent>
                    </v:textbox>
                  </v:shape>
                  <v:shape id="Text Box 20" o:spid="_x0000_s1083" type="#_x0000_t202" style="position:absolute;left:30670;top:8953;width:10433;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">
                    <v:textbox>
                      <w:txbxContent>
                        <w:p w14:paraId="0BAFB3F8" w14:textId="77777777" w:rsidR="002A7753" w:rsidRDefault="002A7753" w:rsidP="00AA4150">
                          <w:pPr>
                            <w:jc w:val="center"/>
                          </w:pPr>
                          <w:r>
                            <w:t>Registrar</w:t>
                          </w:r>
                        </w:p>
                      </w:txbxContent>
                    </v:textbox>
                  </v:shape>
                  <v:shape id="Text Box 32" o:spid="_x0000_s1084" type="#_x0000_t202" style="position:absolute;top:6858;width:8382;height:6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">
                    <v:textbox>
                      <w:txbxContent>
                        <w:p w14:paraId="5DF94B51" w14:textId="77777777" w:rsidR="002A7753" w:rsidRDefault="002A7753" w:rsidP="00AA4150">
                          <w:r>
                            <w:t>Deputy rector academic</w:t>
                          </w:r>
                        </w:p>
                        <w:p w14:paraId="3FCB3A78" w14:textId="77777777" w:rsidR="002A7753" w:rsidRDefault="002A7753" w:rsidP="00AA4150"/>
                        <w:p w14:paraId="728ED17A" w14:textId="77777777" w:rsidR="002A7753" w:rsidRDefault="002A7753" w:rsidP="00AA4150"/>
                      </w:txbxContent>
                    </v:textbox>
                  </v:shape>
                  <v:shape id="Text Box 33" o:spid="_x0000_s1085" type="#_x0000_t202" style="position:absolute;left:13430;top:6953;width:7944;height:44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625992E9" w14:textId="77777777" w:rsidR="002A7753" w:rsidRDefault="002A7753" w:rsidP="00AA4150">
                          <w:pPr>
                            <w:jc w:val="center"/>
                          </w:pPr>
                          <w:r>
                            <w:t>Liberian</w:t>
                          </w:r>
                        </w:p>
                      </w:txbxContent>
                    </v:textbox>
                  </v:shape>
                  <v:shape id="Text Box 37" o:spid="_x0000_s1086" type="#_x0000_t202" style="position:absolute;left:44100;top:8858;width:8166;height:3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">
                    <v:textbox>
                      <w:txbxContent>
                        <w:p w14:paraId="71FA3531" w14:textId="77777777" w:rsidR="002A7753" w:rsidRDefault="002A7753" w:rsidP="00AA4150">
                          <w:pPr>
                            <w:jc w:val="center"/>
                          </w:pPr>
                          <w:r>
                            <w:t>Bursary</w:t>
                          </w:r>
                        </w:p>
                      </w:txbxContent>
                    </v:textbox>
                  </v:shape>
                  <v:line id="Lines 48" o:spid="_x0000_s1087" style="position:absolute;flip:x;visibility:visible;mso-wrap-style:square" from="64103,4572" to="64166,73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"/>
                  <v:group id="Group 243" o:spid="_x0000_s1088" style="position:absolute;left:29813;top:15716;width:36817;height:5512" coordsize="36817,5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dyX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ySOHvTDgCcv0LAAD//wMAUEsBAi0AFAAGAAgAAAAhANvh9svuAAAAhQEAABMAAAAAAAAA&#10;AAAAAAAAAAAAAFtDb250ZW50X1R5cGVzXS54bWxQSwECLQAUAAYACAAAACEAWvQsW78AAAAVAQAA&#10;CwAAAAAAAAAAAAAAAAAfAQAAX3JlbHMvLnJlbHNQSwECLQAUAAYACAAAACEA9lncl8YAAADcAAAA&#10;DwAAAAAAAAAAAAAAAAAHAgAAZHJzL2Rvd25yZXYueG1sUEsFBgAAAAADAAMAtwAAAPoCAAAAAA==&#10;">
                    <v:line id="Lines 21" o:spid="_x0000_s1089" style="position:absolute;visibility:visible;mso-wrap-style:square" from="0,95" to="3545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"/>
                    <v:group id="Group 242" o:spid="_x0000_s1090" style="position:absolute;left:3048;width:33769;height:5511" coordsize="33769,55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Text Box 27" o:spid="_x0000_s1091" type="#_x0000_t202" style="position:absolute;left:19240;top:2381;width:4693;height:31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">
                        <v:textbox>
                          <w:txbxContent>
                            <w:p w14:paraId="0C1DD4E6" w14:textId="77777777" w:rsidR="002A7753" w:rsidRDefault="002A7753" w:rsidP="00AA4150">
                              <w:r>
                                <w:t>Pro</w:t>
                              </w:r>
                            </w:p>
                          </w:txbxContent>
                        </v:textbox>
                      </v:shape>
                      <v:shape id="Text Box 28" o:spid="_x0000_s1092" type="#_x0000_t202" style="position:absolute;left:11239;top:1619;width:6814;height:29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14:paraId="54F4B945" w14:textId="77777777" w:rsidR="002A7753" w:rsidRDefault="002A7753" w:rsidP="00AA4150">
                              <w:r>
                                <w:t>Liaison</w:t>
                              </w:r>
                            </w:p>
                          </w:txbxContent>
                        </v:textbox>
                      </v:shape>
                      <v:line id="Lines 23" o:spid="_x0000_s1093" style="position:absolute;flip:x;visibility:visible;mso-wrap-style:square" from="21431,285" to="21463,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"/>
                      <v:line id="Lines 24" o:spid="_x0000_s1094" style="position:absolute;visibility:visible;mso-wrap-style:square" from="13620,0" to="13627,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"/>
                      <v:line id="Lines 25" o:spid="_x0000_s1095" style="position:absolute;visibility:visible;mso-wrap-style:square" from="2952,190" to="2959,19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"/>
                      <v:shape id="Text Box 26" o:spid="_x0000_s1096" type="#_x0000_t202" style="position:absolute;left:24955;top:1143;width:8814;height:4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">
                        <v:textbox>
                          <w:txbxContent>
                            <w:p w14:paraId="2109C895" w14:textId="77777777" w:rsidR="002A7753" w:rsidRDefault="002A7753" w:rsidP="00AA4150">
                              <w:r>
                                <w:t>Student’s affair</w:t>
                              </w:r>
                            </w:p>
                          </w:txbxContent>
                        </v:textbox>
                      </v:shape>
                      <v:shape id="Text Box 29" o:spid="_x0000_s1097" type="#_x0000_t202" style="position:absolute;top:1905;width:6229;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14:paraId="691F0422" w14:textId="77777777" w:rsidR="002A7753" w:rsidRDefault="002A7753" w:rsidP="00AA4150">
                              <w:r>
                                <w:t>Audit</w:t>
                              </w:r>
                            </w:p>
                          </w:txbxContent>
                        </v:textbox>
                      </v:shape>
                      <v:line id="Lines 51" o:spid="_x0000_s1098" style="position:absolute;flip:x;visibility:visible;mso-wrap-style:square" from="32191,190" to="32229,2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"/>
                    </v:group>
                  </v:group>
                </v:group>
                <v:group id="Group 241" o:spid="_x0000_s1099" style="position:absolute;top:33718;width:67830;height:10846" coordsize="67830,10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group id="Group 240" o:spid="_x0000_s1100" style="position:absolute;width:46799;height:8708" coordsize="46799,8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line id="Lines 34" o:spid="_x0000_s1101" style="position:absolute;visibility:visible;mso-wrap-style:square" from="18764,0" to="467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cxgAAANsAAAAPAAAAZHJzL2Rvd25yZXYueG1sRI9Pa8JA&#10;FMTvgt9heUJvurFCKq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f33PnMYAAADbAAAA&#10;DwAAAAAAAAAAAAAAAAAHAgAAZHJzL2Rvd25yZXYueG1sUEsFBgAAAAADAAMAtwAAAPoCAAAAAA==&#10;"/>
                    <v:line id="Lines 36" o:spid="_x0000_s1102" style="position:absolute;flip:x;visibility:visible;mso-wrap-style:square" from="18764,95" to="18802,19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"/>
                    <v:shape id="Text Box 38" o:spid="_x0000_s1103" type="#_x0000_t202" style="position:absolute;top:1905;width:26327;height:25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">
                      <v:textbox>
                        <w:txbxContent>
                          <w:p w14:paraId="512DE346" w14:textId="77777777" w:rsidR="002A7753" w:rsidRDefault="002A7753" w:rsidP="00AA4150">
                            <w:pPr>
                              <w:jc w:val="center"/>
                            </w:pPr>
                            <w:r>
                              <w:t>Schools</w:t>
                            </w:r>
                          </w:p>
                        </w:txbxContent>
                      </v:textbox>
                    </v:shape>
                    <v:line id="Lines 39" o:spid="_x0000_s1104" style="position:absolute;flip:x;visibility:visible;mso-wrap-style:square" from="12668,4476" to="12700,58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"/>
                    <v:shape id="Text Box 40" o:spid="_x0000_s1105" type="#_x0000_t202" style="position:absolute;left:190;top:5905;width:26270;height:2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">
                      <v:textbox>
                        <w:txbxContent>
                          <w:p w14:paraId="20D850C0" w14:textId="77777777" w:rsidR="002A7753" w:rsidRDefault="002A7753" w:rsidP="00AA4150">
                            <w:pPr>
                              <w:jc w:val="center"/>
                            </w:pPr>
                            <w:r>
                              <w:t>Departments</w:t>
                            </w:r>
                          </w:p>
                        </w:txbxContent>
                      </v:textbox>
                    </v:shape>
                  </v:group>
                  <v:group id="Group 239" o:spid="_x0000_s1106" style="position:absolute;left:40671;width:27159;height:10845" coordsize="27158,10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line id="Lines 35" o:spid="_x0000_s1107" style="position:absolute;flip:x;visibility:visible;mso-wrap-style:square" from="6096,0" to="6115,18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"/>
                    <v:shape id="Text Box 46" o:spid="_x0000_s1108" type="#_x0000_t202" style="position:absolute;left:476;top:1619;width:26670;height: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">
                      <v:textbox>
                        <w:txbxContent>
                          <w:p w14:paraId="348C15C6" w14:textId="77777777" w:rsidR="002A7753" w:rsidRDefault="002A7753" w:rsidP="00AA4150">
                            <w:pPr>
                              <w:jc w:val="center"/>
                            </w:pPr>
                            <w:r>
                              <w:t>Directorates</w:t>
                            </w:r>
                          </w:p>
                        </w:txbxContent>
                      </v:textbox>
                    </v:shape>
                    <v:shape id="_x0000_s1109" type="#_x0000_t202" style="position:absolute;top:7239;width:2715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">
                      <v:textbox>
                        <w:txbxContent>
                          <w:p w14:paraId="7E6ED669" w14:textId="77777777" w:rsidR="002A7753" w:rsidRDefault="002A7753" w:rsidP="00AA4150">
                            <w:pPr>
                              <w:jc w:val="center"/>
                            </w:pPr>
                            <w:r>
                              <w:t>Units</w:t>
                            </w:r>
                          </w:p>
                        </w:txbxContent>
                      </v:textbox>
                    </v:shape>
                    <v:line id="Lines 54" o:spid="_x0000_s1110" style="position:absolute;visibility:visible;mso-wrap-style:square" from="13716,5143" to="13722,7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"/>
                  </v:group>
                </v:group>
                <w10:wrap anchorx="margin"/>
              </v:group>
            </w:pict>
          </mc:Fallback>
        </mc:AlternateContent>
      </w:r>
      <w:r w:rsidR="00AA4150" w:rsidRPr="00A1739A">
        <w:rPr>
          <w:rFonts w:asciiTheme="majorHAnsi" w:hAnsiTheme="majorHAnsi"/>
          <w:sz w:val="24"/>
          <w:szCs w:val="24"/>
        </w:rPr>
        <w:t>The figure below shows the organizational structure of the Akanu Ibiam Federal Polytechnic Unwana and the relationships and relative ranks of the institution.</w:t>
      </w:r>
    </w:p>
    <w:p w14:paraId="500E559A" w14:textId="4A3A9AB5" w:rsidR="00AA4150" w:rsidRPr="00A1739A" w:rsidRDefault="00AA4150" w:rsidP="00923F60">
      <w:pPr>
        <w:spacing w:line="480" w:lineRule="auto"/>
        <w:rPr>
          <w:rFonts w:asciiTheme="majorHAnsi" w:hAnsiTheme="majorHAnsi"/>
          <w:sz w:val="24"/>
          <w:szCs w:val="24"/>
        </w:rPr>
      </w:pPr>
    </w:p>
    <w:p w14:paraId="50F6DBBF" w14:textId="1C7EBCB6" w:rsidR="00AA4150" w:rsidRPr="00A1739A" w:rsidRDefault="00AA4150" w:rsidP="00923F60">
      <w:pPr>
        <w:spacing w:line="480" w:lineRule="auto"/>
        <w:rPr>
          <w:rFonts w:asciiTheme="majorHAnsi" w:hAnsiTheme="majorHAnsi"/>
          <w:sz w:val="24"/>
          <w:szCs w:val="24"/>
        </w:rPr>
      </w:pPr>
      <w:r w:rsidRPr="00A1739A">
        <w:rPr>
          <w:rFonts w:asciiTheme="majorHAnsi" w:hAnsiTheme="majorHAnsi"/>
          <w:noProof/>
          <w:sz w:val="24"/>
          <w:szCs w:val="24"/>
        </w:rPr>
        <mc:AlternateContent>
          <mc:Choice Requires="wps">
            <w:drawing>
              <wp:anchor distT="0" distB="0" distL="114300" distR="114300" simplePos="0" relativeHeight="251678720" behindDoc="0" locked="0" layoutInCell="1" allowOverlap="1" wp14:anchorId="2734A332" wp14:editId="37673DA3">
                <wp:simplePos x="0" y="0"/>
                <wp:positionH relativeFrom="column">
                  <wp:posOffset>5026660</wp:posOffset>
                </wp:positionH>
                <wp:positionV relativeFrom="paragraph">
                  <wp:posOffset>3054350</wp:posOffset>
                </wp:positionV>
                <wp:extent cx="4445" cy="179705"/>
                <wp:effectExtent l="0" t="0" r="14605" b="10795"/>
                <wp:wrapNone/>
                <wp:docPr id="43" name="Lines 41"/>
                <wp:cNvGraphicFramePr/>
                <a:graphic xmlns:a="http://schemas.openxmlformats.org/drawingml/2006/main">
                  <a:graphicData uri="http://schemas.microsoft.com/office/word/2010/wordprocessingShape">
                    <wps:wsp>
                      <wps:cNvCnPr/>
                      <wps:spPr bwMode="auto">
                        <a:xfrm>
                          <a:off x="0" y="0"/>
                          <a:ext cx="4445" cy="179705"/>
                        </a:xfrm>
                        <a:prstGeom prst="line">
                          <a:avLst/>
                        </a:prstGeom>
                        <a:noFill/>
                        <a:ln w="9525" cmpd="sng">
                          <a:solidFill>
                            <a:srgbClr val="000000"/>
                          </a:solidFill>
                          <a:round/>
                        </a:ln>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1D3BFB61" id="Lines 4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95.8pt,240.5pt" to="396.15pt,25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"/>
            </w:pict>
          </mc:Fallback>
        </mc:AlternateContent>
      </w:r>
      <w:r w:rsidRPr="00A1739A">
        <w:rPr>
          <w:rFonts w:asciiTheme="majorHAnsi" w:hAnsiTheme="majorHAnsi"/>
          <w:noProof/>
          <w:sz w:val="24"/>
          <w:szCs w:val="24"/>
        </w:rPr>
        <mc:AlternateContent>
          <mc:Choice Requires="wps">
            <w:drawing>
              <wp:anchor distT="0" distB="0" distL="114300" distR="114300" simplePos="0" relativeHeight="251650048" behindDoc="0" locked="0" layoutInCell="1" allowOverlap="1" wp14:anchorId="73892B9B" wp14:editId="56C3FA54">
                <wp:simplePos x="0" y="0"/>
                <wp:positionH relativeFrom="column">
                  <wp:posOffset>4672330</wp:posOffset>
                </wp:positionH>
                <wp:positionV relativeFrom="paragraph">
                  <wp:posOffset>1600835</wp:posOffset>
                </wp:positionV>
                <wp:extent cx="10795" cy="635"/>
                <wp:effectExtent l="0" t="0" r="8255" b="18415"/>
                <wp:wrapNone/>
                <wp:docPr id="21" name="Lines 47"/>
                <wp:cNvGraphicFramePr/>
                <a:graphic xmlns:a="http://schemas.openxmlformats.org/drawingml/2006/main">
                  <a:graphicData uri="http://schemas.microsoft.com/office/word/2010/wordprocessingShape">
                    <wps:wsp>
                      <wps:cNvCnPr/>
                      <wps:spPr bwMode="auto">
                        <a:xfrm>
                          <a:off x="0" y="0"/>
                          <a:ext cx="10795" cy="635"/>
                        </a:xfrm>
                        <a:prstGeom prst="line">
                          <a:avLst/>
                        </a:prstGeom>
                        <a:noFill/>
                        <a:ln w="9525" cmpd="sng">
                          <a:solidFill>
                            <a:srgbClr val="000000"/>
                          </a:solidFill>
                          <a:round/>
                        </a:ln>
                      </wps:spPr>
                      <wps:bodyPr/>
                    </wps:wsp>
                  </a:graphicData>
                </a:graphic>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30EC2A07" id="Lines 47"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367.9pt,126.05pt" to="368.75pt,12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"/>
            </w:pict>
          </mc:Fallback>
        </mc:AlternateContent>
      </w:r>
    </w:p>
    <w:p w14:paraId="29591052" w14:textId="25BDC2EF" w:rsidR="00AA4150" w:rsidRPr="00A1739A" w:rsidRDefault="00AA4150" w:rsidP="00923F60">
      <w:pPr>
        <w:spacing w:line="480" w:lineRule="auto"/>
        <w:rPr>
          <w:rFonts w:asciiTheme="majorHAnsi" w:hAnsiTheme="majorHAnsi"/>
          <w:sz w:val="24"/>
          <w:szCs w:val="24"/>
        </w:rPr>
      </w:pPr>
    </w:p>
    <w:p w14:paraId="58D3DCC6" w14:textId="77777777" w:rsidR="00AA4150" w:rsidRPr="00A1739A" w:rsidRDefault="00AA4150" w:rsidP="00923F60">
      <w:pPr>
        <w:spacing w:line="480" w:lineRule="auto"/>
        <w:rPr>
          <w:rFonts w:asciiTheme="majorHAnsi" w:hAnsiTheme="majorHAnsi"/>
          <w:sz w:val="24"/>
          <w:szCs w:val="24"/>
        </w:rPr>
      </w:pPr>
    </w:p>
    <w:p w14:paraId="52C9809B" w14:textId="67FDE2D2" w:rsidR="00AA4150" w:rsidRPr="00A1739A" w:rsidRDefault="00AA4150" w:rsidP="00923F60">
      <w:pPr>
        <w:spacing w:line="480" w:lineRule="auto"/>
        <w:rPr>
          <w:rFonts w:asciiTheme="majorHAnsi" w:hAnsiTheme="majorHAnsi"/>
          <w:sz w:val="24"/>
          <w:szCs w:val="24"/>
        </w:rPr>
      </w:pPr>
    </w:p>
    <w:p w14:paraId="17578AA2" w14:textId="77777777" w:rsidR="00AA4150" w:rsidRPr="00A1739A" w:rsidRDefault="00AA4150" w:rsidP="00923F60">
      <w:pPr>
        <w:spacing w:line="480" w:lineRule="auto"/>
        <w:rPr>
          <w:rFonts w:asciiTheme="majorHAnsi" w:hAnsiTheme="majorHAnsi"/>
          <w:sz w:val="24"/>
          <w:szCs w:val="24"/>
        </w:rPr>
      </w:pPr>
    </w:p>
    <w:p w14:paraId="146E37E7" w14:textId="584758C6" w:rsidR="00AA4150" w:rsidRPr="00A1739A" w:rsidRDefault="00AA4150" w:rsidP="00923F60">
      <w:pPr>
        <w:spacing w:line="480" w:lineRule="auto"/>
        <w:rPr>
          <w:rFonts w:asciiTheme="majorHAnsi" w:hAnsiTheme="majorHAnsi"/>
          <w:sz w:val="24"/>
          <w:szCs w:val="24"/>
        </w:rPr>
      </w:pPr>
    </w:p>
    <w:p w14:paraId="63636498" w14:textId="22F8FF0D" w:rsidR="00AA4150" w:rsidRPr="00A1739A" w:rsidRDefault="00AA4150" w:rsidP="00923F60">
      <w:pPr>
        <w:spacing w:line="480" w:lineRule="auto"/>
        <w:rPr>
          <w:rFonts w:asciiTheme="majorHAnsi" w:hAnsiTheme="majorHAnsi"/>
          <w:sz w:val="24"/>
          <w:szCs w:val="24"/>
        </w:rPr>
      </w:pPr>
    </w:p>
    <w:p w14:paraId="77170697" w14:textId="292F7208" w:rsidR="00AA4150" w:rsidRPr="00A1739A" w:rsidRDefault="00AA4150" w:rsidP="00923F60">
      <w:pPr>
        <w:spacing w:line="480" w:lineRule="auto"/>
        <w:rPr>
          <w:rFonts w:asciiTheme="majorHAnsi" w:hAnsiTheme="majorHAnsi"/>
          <w:sz w:val="24"/>
          <w:szCs w:val="24"/>
        </w:rPr>
      </w:pPr>
    </w:p>
    <w:p w14:paraId="4964B3DC" w14:textId="77777777" w:rsidR="00AA4150" w:rsidRPr="00A1739A" w:rsidRDefault="00AA4150" w:rsidP="00923F60">
      <w:pPr>
        <w:spacing w:line="480" w:lineRule="auto"/>
        <w:rPr>
          <w:rFonts w:asciiTheme="majorHAnsi" w:hAnsiTheme="majorHAnsi"/>
          <w:sz w:val="24"/>
          <w:szCs w:val="24"/>
        </w:rPr>
      </w:pPr>
    </w:p>
    <w:p w14:paraId="3754D311" w14:textId="61E975B5" w:rsidR="00AA4150" w:rsidRPr="00A1739A" w:rsidRDefault="00AA4150" w:rsidP="00923F60">
      <w:pPr>
        <w:spacing w:line="480" w:lineRule="auto"/>
        <w:rPr>
          <w:rFonts w:asciiTheme="majorHAnsi" w:hAnsiTheme="majorHAnsi"/>
          <w:sz w:val="24"/>
          <w:szCs w:val="24"/>
        </w:rPr>
      </w:pPr>
    </w:p>
    <w:p w14:paraId="3710454A" w14:textId="545580F6" w:rsidR="00AA4150" w:rsidRPr="00A1739A" w:rsidRDefault="007E78AA" w:rsidP="00923F60">
      <w:pPr>
        <w:spacing w:line="480" w:lineRule="auto"/>
        <w:rPr>
          <w:rFonts w:asciiTheme="majorHAnsi" w:hAnsiTheme="majorHAnsi"/>
          <w:b/>
          <w:bCs/>
          <w:sz w:val="24"/>
          <w:szCs w:val="24"/>
        </w:rPr>
      </w:pPr>
      <w:r>
        <w:rPr>
          <w:rFonts w:asciiTheme="majorHAnsi" w:hAnsiTheme="majorHAnsi"/>
          <w:b/>
          <w:bCs/>
          <w:noProof/>
          <w:sz w:val="24"/>
          <w:szCs w:val="24"/>
        </w:rPr>
        <mc:AlternateContent>
          <mc:Choice Requires="wps">
            <w:drawing>
              <wp:anchor distT="0" distB="0" distL="114300" distR="114300" simplePos="0" relativeHeight="251834368" behindDoc="0" locked="0" layoutInCell="1" allowOverlap="1" wp14:anchorId="0D5FB9E4" wp14:editId="309E9C63">
                <wp:simplePos x="0" y="0"/>
                <wp:positionH relativeFrom="margin">
                  <wp:posOffset>-133350</wp:posOffset>
                </wp:positionH>
                <wp:positionV relativeFrom="paragraph">
                  <wp:posOffset>253365</wp:posOffset>
                </wp:positionV>
                <wp:extent cx="3486150" cy="266700"/>
                <wp:effectExtent l="0" t="0" r="0" b="0"/>
                <wp:wrapNone/>
                <wp:docPr id="247" name="Text Box 247"/>
                <wp:cNvGraphicFramePr/>
                <a:graphic xmlns:a="http://schemas.openxmlformats.org/drawingml/2006/main">
                  <a:graphicData uri="http://schemas.microsoft.com/office/word/2010/wordprocessingShape">
                    <wps:wsp>
                      <wps:cNvSpPr txBox="1"/>
                      <wps:spPr>
                        <a:xfrm>
                          <a:off x="0" y="0"/>
                          <a:ext cx="3486150" cy="266700"/>
                        </a:xfrm>
                        <a:prstGeom prst="rect">
                          <a:avLst/>
                        </a:prstGeom>
                        <a:solidFill>
                          <a:schemeClr val="lt1"/>
                        </a:solidFill>
                        <a:ln w="6350">
                          <a:noFill/>
                        </a:ln>
                      </wps:spPr>
                      <wps:txbx>
                        <w:txbxContent>
                          <w:p w14:paraId="36C6E730" w14:textId="0833D853" w:rsidR="002A7753" w:rsidRPr="00A1739A" w:rsidRDefault="002A7753" w:rsidP="007E78AA">
                            <w:pPr>
                              <w:spacing w:line="480" w:lineRule="auto"/>
                              <w:rPr>
                                <w:rFonts w:asciiTheme="majorHAnsi" w:hAnsiTheme="majorHAnsi"/>
                                <w:b/>
                                <w:bCs/>
                                <w:sz w:val="24"/>
                                <w:szCs w:val="24"/>
                              </w:rPr>
                            </w:pPr>
                            <w:r w:rsidRPr="00A1739A">
                              <w:rPr>
                                <w:rFonts w:asciiTheme="majorHAnsi" w:hAnsiTheme="majorHAnsi"/>
                                <w:b/>
                                <w:bCs/>
                                <w:sz w:val="24"/>
                                <w:szCs w:val="24"/>
                              </w:rPr>
                              <w:t>Fig.3.2</w:t>
                            </w:r>
                            <w:r>
                              <w:rPr>
                                <w:rFonts w:asciiTheme="majorHAnsi" w:hAnsiTheme="majorHAnsi"/>
                                <w:b/>
                                <w:bCs/>
                                <w:sz w:val="24"/>
                                <w:szCs w:val="24"/>
                              </w:rPr>
                              <w:t>:</w:t>
                            </w:r>
                            <w:r w:rsidRPr="00A1739A">
                              <w:rPr>
                                <w:rFonts w:asciiTheme="majorHAnsi" w:hAnsiTheme="majorHAnsi"/>
                                <w:b/>
                                <w:bCs/>
                                <w:sz w:val="24"/>
                                <w:szCs w:val="24"/>
                              </w:rPr>
                              <w:t xml:space="preserve"> Organizational structure of the system</w:t>
                            </w:r>
                          </w:p>
                          <w:p w14:paraId="577B225B" w14:textId="77777777" w:rsidR="002A7753" w:rsidRDefault="002A775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5FB9E4" id="Text Box 247" o:spid="_x0000_s1111" type="#_x0000_t202" style="position:absolute;left:0;text-align:left;margin-left:-10.5pt;margin-top:19.95pt;width:274.5pt;height:21pt;z-index:2518343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" fillcolor="white [3201]" stroked="f" strokeweight=".5pt">
                <v:textbox>
                  <w:txbxContent>
                    <w:p w14:paraId="36C6E730" w14:textId="0833D853" w:rsidR="002A7753" w:rsidRPr="00A1739A" w:rsidRDefault="002A7753" w:rsidP="007E78AA">
                      <w:pPr>
                        <w:spacing w:line="480" w:lineRule="auto"/>
                        <w:rPr>
                          <w:rFonts w:asciiTheme="majorHAnsi" w:hAnsiTheme="majorHAnsi"/>
                          <w:b/>
                          <w:bCs/>
                          <w:sz w:val="24"/>
                          <w:szCs w:val="24"/>
                        </w:rPr>
                      </w:pPr>
                      <w:r w:rsidRPr="00A1739A">
                        <w:rPr>
                          <w:rFonts w:asciiTheme="majorHAnsi" w:hAnsiTheme="majorHAnsi"/>
                          <w:b/>
                          <w:bCs/>
                          <w:sz w:val="24"/>
                          <w:szCs w:val="24"/>
                        </w:rPr>
                        <w:t>Fig.3.2</w:t>
                      </w:r>
                      <w:r>
                        <w:rPr>
                          <w:rFonts w:asciiTheme="majorHAnsi" w:hAnsiTheme="majorHAnsi"/>
                          <w:b/>
                          <w:bCs/>
                          <w:sz w:val="24"/>
                          <w:szCs w:val="24"/>
                        </w:rPr>
                        <w:t>:</w:t>
                      </w:r>
                      <w:r w:rsidRPr="00A1739A">
                        <w:rPr>
                          <w:rFonts w:asciiTheme="majorHAnsi" w:hAnsiTheme="majorHAnsi"/>
                          <w:b/>
                          <w:bCs/>
                          <w:sz w:val="24"/>
                          <w:szCs w:val="24"/>
                        </w:rPr>
                        <w:t xml:space="preserve"> Organizational structure of the system</w:t>
                      </w:r>
                    </w:p>
                    <w:p w14:paraId="577B225B" w14:textId="77777777" w:rsidR="002A7753" w:rsidRDefault="002A7753"/>
                  </w:txbxContent>
                </v:textbox>
                <w10:wrap anchorx="margin"/>
              </v:shape>
            </w:pict>
          </mc:Fallback>
        </mc:AlternateContent>
      </w:r>
    </w:p>
    <w:p w14:paraId="7A589B92" w14:textId="4FE25163" w:rsidR="00AA4150" w:rsidRPr="00A1739A" w:rsidRDefault="00AA4150" w:rsidP="00923F60">
      <w:pPr>
        <w:spacing w:line="480" w:lineRule="auto"/>
        <w:rPr>
          <w:rFonts w:asciiTheme="majorHAnsi" w:hAnsiTheme="majorHAnsi"/>
          <w:sz w:val="24"/>
          <w:szCs w:val="24"/>
        </w:rPr>
      </w:pPr>
      <w:r w:rsidRPr="00A1739A">
        <w:rPr>
          <w:rFonts w:asciiTheme="majorHAnsi" w:hAnsiTheme="majorHAnsi"/>
          <w:b/>
          <w:bCs/>
          <w:sz w:val="24"/>
          <w:szCs w:val="24"/>
        </w:rPr>
        <w:lastRenderedPageBreak/>
        <w:t xml:space="preserve">3.7 </w:t>
      </w:r>
      <w:r w:rsidR="007E78AA">
        <w:rPr>
          <w:rFonts w:asciiTheme="majorHAnsi" w:hAnsiTheme="majorHAnsi"/>
          <w:b/>
          <w:bCs/>
          <w:sz w:val="24"/>
          <w:szCs w:val="24"/>
        </w:rPr>
        <w:tab/>
      </w:r>
      <w:r w:rsidRPr="00A1739A">
        <w:rPr>
          <w:rFonts w:asciiTheme="majorHAnsi" w:hAnsiTheme="majorHAnsi"/>
          <w:b/>
          <w:bCs/>
          <w:sz w:val="24"/>
          <w:szCs w:val="24"/>
        </w:rPr>
        <w:t>PROCEDURE CHAT FOR THE CURRENT SYSTEM</w:t>
      </w:r>
    </w:p>
    <w:p w14:paraId="1BF98CAB" w14:textId="55849E61" w:rsidR="006800D9" w:rsidRDefault="00BC31A9" w:rsidP="00923F60">
      <w:pPr>
        <w:spacing w:line="480" w:lineRule="auto"/>
        <w:rPr>
          <w:rFonts w:asciiTheme="majorHAnsi" w:hAnsiTheme="majorHAnsi"/>
          <w:sz w:val="24"/>
          <w:szCs w:val="24"/>
        </w:rPr>
      </w:pPr>
      <w:r>
        <w:rPr>
          <w:rFonts w:asciiTheme="majorHAnsi" w:hAnsiTheme="majorHAnsi"/>
          <w:noProof/>
          <w:sz w:val="24"/>
          <w:szCs w:val="24"/>
        </w:rPr>
        <mc:AlternateContent>
          <mc:Choice Requires="wpg">
            <w:drawing>
              <wp:anchor distT="0" distB="0" distL="114300" distR="114300" simplePos="0" relativeHeight="251709440" behindDoc="0" locked="0" layoutInCell="1" allowOverlap="1" wp14:anchorId="23D5D66B" wp14:editId="0DBADA3B">
                <wp:simplePos x="0" y="0"/>
                <wp:positionH relativeFrom="page">
                  <wp:align>center</wp:align>
                </wp:positionH>
                <wp:positionV relativeFrom="paragraph">
                  <wp:posOffset>203200</wp:posOffset>
                </wp:positionV>
                <wp:extent cx="2362203" cy="4710430"/>
                <wp:effectExtent l="0" t="0" r="19050" b="13970"/>
                <wp:wrapNone/>
                <wp:docPr id="238" name="Group 238"/>
                <wp:cNvGraphicFramePr/>
                <a:graphic xmlns:a="http://schemas.openxmlformats.org/drawingml/2006/main">
                  <a:graphicData uri="http://schemas.microsoft.com/office/word/2010/wordprocessingGroup">
                    <wpg:wgp>
                      <wpg:cNvGrpSpPr/>
                      <wpg:grpSpPr>
                        <a:xfrm>
                          <a:off x="0" y="0"/>
                          <a:ext cx="2362203" cy="4710430"/>
                          <a:chOff x="0" y="0"/>
                          <a:chExt cx="2362203" cy="4710430"/>
                        </a:xfrm>
                      </wpg:grpSpPr>
                      <wpg:grpSp>
                        <wpg:cNvPr id="237" name="Group 237"/>
                        <wpg:cNvGrpSpPr/>
                        <wpg:grpSpPr>
                          <a:xfrm>
                            <a:off x="0" y="0"/>
                            <a:ext cx="2256722" cy="3127375"/>
                            <a:chOff x="0" y="0"/>
                            <a:chExt cx="2256722" cy="3127375"/>
                          </a:xfrm>
                        </wpg:grpSpPr>
                        <wpg:grpSp>
                          <wpg:cNvPr id="236" name="Group 236"/>
                          <wpg:cNvGrpSpPr/>
                          <wpg:grpSpPr>
                            <a:xfrm>
                              <a:off x="1085850" y="381000"/>
                              <a:ext cx="39370" cy="2351405"/>
                              <a:chOff x="0" y="0"/>
                              <a:chExt cx="39370" cy="2351405"/>
                            </a:xfrm>
                          </wpg:grpSpPr>
                          <wps:wsp>
                            <wps:cNvPr id="2" name="Lines 56"/>
                            <wps:cNvCnPr/>
                            <wps:spPr bwMode="auto">
                              <a:xfrm>
                                <a:off x="0" y="0"/>
                                <a:ext cx="8255" cy="337820"/>
                              </a:xfrm>
                              <a:prstGeom prst="line">
                                <a:avLst/>
                              </a:prstGeom>
                              <a:noFill/>
                              <a:ln w="9525" cmpd="sng">
                                <a:solidFill>
                                  <a:srgbClr val="000000"/>
                                </a:solidFill>
                                <a:round/>
                                <a:tailEnd type="arrow" w="med" len="med"/>
                              </a:ln>
                            </wps:spPr>
                            <wps:bodyPr/>
                          </wps:wsp>
                          <wps:wsp>
                            <wps:cNvPr id="4" name="Lines 58"/>
                            <wps:cNvCnPr/>
                            <wps:spPr bwMode="auto">
                              <a:xfrm flipH="1">
                                <a:off x="9525" y="685800"/>
                                <a:ext cx="8255" cy="355600"/>
                              </a:xfrm>
                              <a:prstGeom prst="line">
                                <a:avLst/>
                              </a:prstGeom>
                              <a:noFill/>
                              <a:ln w="9525" cmpd="sng">
                                <a:solidFill>
                                  <a:srgbClr val="000000"/>
                                </a:solidFill>
                                <a:round/>
                                <a:tailEnd type="arrow" w="med" len="med"/>
                              </a:ln>
                            </wps:spPr>
                            <wps:bodyPr/>
                          </wps:wsp>
                          <wps:wsp>
                            <wps:cNvPr id="6" name="Lines 60"/>
                            <wps:cNvCnPr/>
                            <wps:spPr bwMode="auto">
                              <a:xfrm>
                                <a:off x="19050" y="1362075"/>
                                <a:ext cx="635" cy="337820"/>
                              </a:xfrm>
                              <a:prstGeom prst="line">
                                <a:avLst/>
                              </a:prstGeom>
                              <a:noFill/>
                              <a:ln w="9525" cmpd="sng">
                                <a:solidFill>
                                  <a:srgbClr val="000000"/>
                                </a:solidFill>
                                <a:round/>
                                <a:tailEnd type="arrow" w="med" len="med"/>
                              </a:ln>
                            </wps:spPr>
                            <wps:bodyPr/>
                          </wps:wsp>
                          <wps:wsp>
                            <wps:cNvPr id="8" name="Lines 62"/>
                            <wps:cNvCnPr/>
                            <wps:spPr bwMode="auto">
                              <a:xfrm>
                                <a:off x="38100" y="2047875"/>
                                <a:ext cx="1270" cy="303530"/>
                              </a:xfrm>
                              <a:prstGeom prst="line">
                                <a:avLst/>
                              </a:prstGeom>
                              <a:noFill/>
                              <a:ln w="9525" cmpd="sng">
                                <a:solidFill>
                                  <a:srgbClr val="000000"/>
                                </a:solidFill>
                                <a:round/>
                                <a:tailEnd type="arrow" w="med" len="med"/>
                              </a:ln>
                            </wps:spPr>
                            <wps:bodyPr/>
                          </wps:wsp>
                        </wpg:grpSp>
                        <wpg:grpSp>
                          <wpg:cNvPr id="235" name="Group 235"/>
                          <wpg:cNvGrpSpPr/>
                          <wpg:grpSpPr>
                            <a:xfrm>
                              <a:off x="0" y="0"/>
                              <a:ext cx="2256722" cy="3127375"/>
                              <a:chOff x="0" y="0"/>
                              <a:chExt cx="2256722" cy="3127375"/>
                            </a:xfrm>
                          </wpg:grpSpPr>
                          <wps:wsp>
                            <wps:cNvPr id="1" name="Text Box 55"/>
                            <wps:cNvSpPr txBox="1"/>
                            <wps:spPr bwMode="auto">
                              <a:xfrm>
                                <a:off x="0" y="0"/>
                                <a:ext cx="2205116" cy="365125"/>
                              </a:xfrm>
                              <a:prstGeom prst="rect">
                                <a:avLst/>
                              </a:prstGeom>
                              <a:solidFill>
                                <a:srgbClr val="FFFFFF"/>
                              </a:solidFill>
                              <a:ln w="9525" cmpd="sng">
                                <a:solidFill>
                                  <a:srgbClr val="000000"/>
                                </a:solidFill>
                                <a:miter lim="800000"/>
                              </a:ln>
                            </wps:spPr>
                            <wps:txbx>
                              <w:txbxContent>
                                <w:p w14:paraId="0A984E30" w14:textId="77777777" w:rsidR="002A7753" w:rsidRDefault="002A7753" w:rsidP="00AA4150">
                                  <w:pPr>
                                    <w:jc w:val="center"/>
                                    <w:rPr>
                                      <w:sz w:val="24"/>
                                      <w:szCs w:val="24"/>
                                    </w:rPr>
                                  </w:pPr>
                                  <w:r>
                                    <w:rPr>
                                      <w:sz w:val="24"/>
                                      <w:szCs w:val="24"/>
                                    </w:rPr>
                                    <w:t>Misconduct committed</w:t>
                                  </w:r>
                                </w:p>
                              </w:txbxContent>
                            </wps:txbx>
                            <wps:bodyPr rot="0" vert="horz" wrap="square" lIns="91440" tIns="45720" rIns="91440" bIns="45720" anchor="t" anchorCtr="0" upright="1">
                              <a:noAutofit/>
                            </wps:bodyPr>
                          </wps:wsp>
                          <wps:wsp>
                            <wps:cNvPr id="3" name="Text Box 57"/>
                            <wps:cNvSpPr txBox="1"/>
                            <wps:spPr bwMode="auto">
                              <a:xfrm>
                                <a:off x="28575" y="733425"/>
                                <a:ext cx="2190750" cy="347980"/>
                              </a:xfrm>
                              <a:prstGeom prst="rect">
                                <a:avLst/>
                              </a:prstGeom>
                              <a:solidFill>
                                <a:srgbClr val="FFFFFF"/>
                              </a:solidFill>
                              <a:ln w="9525" cmpd="sng">
                                <a:solidFill>
                                  <a:srgbClr val="000000"/>
                                </a:solidFill>
                                <a:miter lim="800000"/>
                              </a:ln>
                            </wps:spPr>
                            <wps:txbx>
                              <w:txbxContent>
                                <w:p w14:paraId="3C40B051" w14:textId="77777777" w:rsidR="002A7753" w:rsidRDefault="002A7753" w:rsidP="00BC31A9">
                                  <w:pPr>
                                    <w:jc w:val="center"/>
                                    <w:rPr>
                                      <w:sz w:val="24"/>
                                      <w:szCs w:val="24"/>
                                    </w:rPr>
                                  </w:pPr>
                                  <w:r>
                                    <w:rPr>
                                      <w:sz w:val="24"/>
                                      <w:szCs w:val="24"/>
                                    </w:rPr>
                                    <w:t>Report written</w:t>
                                  </w:r>
                                </w:p>
                              </w:txbxContent>
                            </wps:txbx>
                            <wps:bodyPr rot="0" vert="horz" wrap="square" lIns="91440" tIns="45720" rIns="91440" bIns="45720" anchor="t" anchorCtr="0" upright="1">
                              <a:noAutofit/>
                            </wps:bodyPr>
                          </wps:wsp>
                          <wps:wsp>
                            <wps:cNvPr id="5" name="Text Box 59"/>
                            <wps:cNvSpPr txBox="1"/>
                            <wps:spPr bwMode="auto">
                              <a:xfrm>
                                <a:off x="57150" y="1438275"/>
                                <a:ext cx="2165610" cy="277495"/>
                              </a:xfrm>
                              <a:prstGeom prst="rect">
                                <a:avLst/>
                              </a:prstGeom>
                              <a:solidFill>
                                <a:srgbClr val="FFFFFF"/>
                              </a:solidFill>
                              <a:ln w="9525" cmpd="sng">
                                <a:solidFill>
                                  <a:srgbClr val="000000"/>
                                </a:solidFill>
                                <a:miter lim="800000"/>
                              </a:ln>
                            </wps:spPr>
                            <wps:txbx>
                              <w:txbxContent>
                                <w:p w14:paraId="0633F01D" w14:textId="77777777" w:rsidR="002A7753" w:rsidRDefault="002A7753" w:rsidP="00BC31A9">
                                  <w:pPr>
                                    <w:jc w:val="center"/>
                                    <w:rPr>
                                      <w:sz w:val="24"/>
                                      <w:szCs w:val="24"/>
                                    </w:rPr>
                                  </w:pPr>
                                  <w:r>
                                    <w:rPr>
                                      <w:sz w:val="24"/>
                                      <w:szCs w:val="24"/>
                                    </w:rPr>
                                    <w:t>Report submitted</w:t>
                                  </w:r>
                                </w:p>
                              </w:txbxContent>
                            </wps:txbx>
                            <wps:bodyPr rot="0" vert="horz" wrap="square" lIns="91440" tIns="45720" rIns="91440" bIns="45720" anchor="t" anchorCtr="0" upright="1">
                              <a:noAutofit/>
                            </wps:bodyPr>
                          </wps:wsp>
                          <wps:wsp>
                            <wps:cNvPr id="7" name="Text Box 61"/>
                            <wps:cNvSpPr txBox="1"/>
                            <wps:spPr bwMode="auto">
                              <a:xfrm>
                                <a:off x="76200" y="2076450"/>
                                <a:ext cx="2160822" cy="338455"/>
                              </a:xfrm>
                              <a:prstGeom prst="rect">
                                <a:avLst/>
                              </a:prstGeom>
                              <a:solidFill>
                                <a:srgbClr val="FFFFFF"/>
                              </a:solidFill>
                              <a:ln w="9525" cmpd="sng">
                                <a:solidFill>
                                  <a:srgbClr val="000000"/>
                                </a:solidFill>
                                <a:miter lim="800000"/>
                              </a:ln>
                            </wps:spPr>
                            <wps:txbx>
                              <w:txbxContent>
                                <w:p w14:paraId="5945EE54" w14:textId="0167B8BC" w:rsidR="002A7753" w:rsidRDefault="002A7753" w:rsidP="00BC31A9">
                                  <w:pPr>
                                    <w:jc w:val="center"/>
                                    <w:rPr>
                                      <w:sz w:val="24"/>
                                      <w:szCs w:val="24"/>
                                    </w:rPr>
                                  </w:pPr>
                                  <w:r>
                                    <w:rPr>
                                      <w:sz w:val="24"/>
                                      <w:szCs w:val="24"/>
                                    </w:rPr>
                                    <w:t>Student summoned</w:t>
                                  </w:r>
                                </w:p>
                              </w:txbxContent>
                            </wps:txbx>
                            <wps:bodyPr rot="0" vert="horz" wrap="square" lIns="91440" tIns="45720" rIns="91440" bIns="45720" anchor="t" anchorCtr="0" upright="1">
                              <a:noAutofit/>
                            </wps:bodyPr>
                          </wps:wsp>
                          <wps:wsp>
                            <wps:cNvPr id="9" name="Text Box 63"/>
                            <wps:cNvSpPr txBox="1"/>
                            <wps:spPr bwMode="auto">
                              <a:xfrm>
                                <a:off x="85725" y="2771775"/>
                                <a:ext cx="2170997" cy="355600"/>
                              </a:xfrm>
                              <a:prstGeom prst="rect">
                                <a:avLst/>
                              </a:prstGeom>
                              <a:solidFill>
                                <a:srgbClr val="FFFFFF"/>
                              </a:solidFill>
                              <a:ln w="9525" cmpd="sng">
                                <a:solidFill>
                                  <a:srgbClr val="000000"/>
                                </a:solidFill>
                                <a:miter lim="800000"/>
                              </a:ln>
                            </wps:spPr>
                            <wps:txbx>
                              <w:txbxContent>
                                <w:p w14:paraId="78EEBA86" w14:textId="77777777" w:rsidR="002A7753" w:rsidRDefault="002A7753" w:rsidP="00AA4150">
                                  <w:pPr>
                                    <w:jc w:val="center"/>
                                    <w:rPr>
                                      <w:sz w:val="24"/>
                                      <w:szCs w:val="24"/>
                                    </w:rPr>
                                  </w:pPr>
                                  <w:r>
                                    <w:rPr>
                                      <w:sz w:val="24"/>
                                      <w:szCs w:val="24"/>
                                    </w:rPr>
                                    <w:t>Report investigated</w:t>
                                  </w:r>
                                </w:p>
                              </w:txbxContent>
                            </wps:txbx>
                            <wps:bodyPr rot="0" vert="horz" wrap="square" lIns="91440" tIns="45720" rIns="91440" bIns="45720" anchor="t" anchorCtr="0" upright="1">
                              <a:noAutofit/>
                            </wps:bodyPr>
                          </wps:wsp>
                        </wpg:grpSp>
                      </wpg:grpSp>
                      <wps:wsp>
                        <wps:cNvPr id="10" name="Lines 64"/>
                        <wps:cNvCnPr/>
                        <wps:spPr bwMode="auto">
                          <a:xfrm>
                            <a:off x="1200150" y="3190875"/>
                            <a:ext cx="635" cy="381000"/>
                          </a:xfrm>
                          <a:prstGeom prst="line">
                            <a:avLst/>
                          </a:prstGeom>
                          <a:noFill/>
                          <a:ln w="9525" cmpd="sng">
                            <a:solidFill>
                              <a:srgbClr val="000000"/>
                            </a:solidFill>
                            <a:round/>
                            <a:tailEnd type="arrow" w="med" len="med"/>
                          </a:ln>
                        </wps:spPr>
                        <wps:bodyPr/>
                      </wps:wsp>
                      <wps:wsp>
                        <wps:cNvPr id="11" name="Text Box 65"/>
                        <wps:cNvSpPr txBox="1"/>
                        <wps:spPr bwMode="auto">
                          <a:xfrm>
                            <a:off x="95250" y="3533775"/>
                            <a:ext cx="2266950" cy="373380"/>
                          </a:xfrm>
                          <a:prstGeom prst="rect">
                            <a:avLst/>
                          </a:prstGeom>
                          <a:solidFill>
                            <a:srgbClr val="FFFFFF"/>
                          </a:solidFill>
                          <a:ln w="9525" cmpd="sng">
                            <a:solidFill>
                              <a:srgbClr val="000000"/>
                            </a:solidFill>
                            <a:miter lim="800000"/>
                          </a:ln>
                        </wps:spPr>
                        <wps:txbx>
                          <w:txbxContent>
                            <w:p w14:paraId="605C7DF1" w14:textId="77777777" w:rsidR="002A7753" w:rsidRDefault="002A7753" w:rsidP="00AA4150">
                              <w:pPr>
                                <w:jc w:val="center"/>
                                <w:rPr>
                                  <w:sz w:val="24"/>
                                  <w:szCs w:val="24"/>
                                </w:rPr>
                              </w:pPr>
                              <w:r>
                                <w:rPr>
                                  <w:sz w:val="24"/>
                                  <w:szCs w:val="24"/>
                                </w:rPr>
                                <w:t>Student punished if report is true</w:t>
                              </w:r>
                            </w:p>
                          </w:txbxContent>
                        </wps:txbx>
                        <wps:bodyPr rot="0" vert="horz" wrap="square" lIns="91440" tIns="45720" rIns="91440" bIns="45720" anchor="t" anchorCtr="0" upright="1">
                          <a:noAutofit/>
                        </wps:bodyPr>
                      </wps:wsp>
                      <wps:wsp>
                        <wps:cNvPr id="12" name="Lines 66"/>
                        <wps:cNvCnPr/>
                        <wps:spPr bwMode="auto">
                          <a:xfrm>
                            <a:off x="1209675" y="3981450"/>
                            <a:ext cx="635" cy="354965"/>
                          </a:xfrm>
                          <a:prstGeom prst="line">
                            <a:avLst/>
                          </a:prstGeom>
                          <a:noFill/>
                          <a:ln w="9525" cmpd="sng">
                            <a:solidFill>
                              <a:srgbClr val="000000"/>
                            </a:solidFill>
                            <a:round/>
                            <a:tailEnd type="arrow" w="med" len="med"/>
                          </a:ln>
                        </wps:spPr>
                        <wps:bodyPr/>
                      </wps:wsp>
                      <wps:wsp>
                        <wps:cNvPr id="13" name="Text Box 67"/>
                        <wps:cNvSpPr txBox="1"/>
                        <wps:spPr bwMode="auto">
                          <a:xfrm>
                            <a:off x="96317" y="4336415"/>
                            <a:ext cx="2265886" cy="374015"/>
                          </a:xfrm>
                          <a:prstGeom prst="rect">
                            <a:avLst/>
                          </a:prstGeom>
                          <a:solidFill>
                            <a:srgbClr val="FFFFFF"/>
                          </a:solidFill>
                          <a:ln w="9525" cmpd="sng">
                            <a:solidFill>
                              <a:srgbClr val="000000"/>
                            </a:solidFill>
                            <a:miter lim="800000"/>
                          </a:ln>
                        </wps:spPr>
                        <wps:txbx>
                          <w:txbxContent>
                            <w:p w14:paraId="2E433172" w14:textId="77777777" w:rsidR="002A7753" w:rsidRDefault="002A7753" w:rsidP="00AA4150">
                              <w:pPr>
                                <w:jc w:val="center"/>
                                <w:rPr>
                                  <w:sz w:val="24"/>
                                  <w:szCs w:val="24"/>
                                </w:rPr>
                              </w:pPr>
                              <w:r>
                                <w:rPr>
                                  <w:sz w:val="24"/>
                                  <w:szCs w:val="24"/>
                                </w:rPr>
                                <w:t>Student liberated if report is false</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3D5D66B" id="Group 238" o:spid="_x0000_s1112" style="position:absolute;left:0;text-align:left;margin-left:0;margin-top:16pt;width:186pt;height:370.9pt;z-index:251709440;mso-position-horizontal:center;mso-position-horizontal-relative:page;mso-width-relative:margin;mso-height-relative:margin" coordsize="23622,471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">
                <v:group id="Group 237" o:spid="_x0000_s1113" style="position:absolute;width:22567;height:31273" coordsize="22567,3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group id="Group 236" o:spid="_x0000_s1114" style="position:absolute;left:10858;top:3810;width:394;height:23514" coordsize="393,235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line id="Lines 56" o:spid="_x0000_s1115" style="position:absolute;visibility:visible;mso-wrap-style:square" from="0,0" to="82,33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">
                      <v:stroke endarrow="open"/>
                    </v:line>
                    <v:line id="Lines 58" o:spid="_x0000_s1116" style="position:absolute;flip:x;visibility:visible;mso-wrap-style:square" from="95,6858" to="177,104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">
                      <v:stroke endarrow="open"/>
                    </v:line>
                    <v:line id="Lines 60" o:spid="_x0000_s1117" style="position:absolute;visibility:visible;mso-wrap-style:square" from="190,13620" to="196,16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">
                      <v:stroke endarrow="open"/>
                    </v:line>
                    <v:line id="Lines 62" o:spid="_x0000_s1118" style="position:absolute;visibility:visible;mso-wrap-style:square" from="381,20478" to="393,23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">
                      <v:stroke endarrow="open"/>
                    </v:line>
                  </v:group>
                  <v:group id="Group 235" o:spid="_x0000_s1119" style="position:absolute;width:22567;height:31273" coordsize="22567,3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">
                    <v:shape id="Text Box 55" o:spid="_x0000_s1120" type="#_x0000_t202" style="position:absolute;width:22051;height:3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14:paraId="0A984E30" w14:textId="77777777" w:rsidR="002A7753" w:rsidRDefault="002A7753" w:rsidP="00AA4150">
                            <w:pPr>
                              <w:jc w:val="center"/>
                              <w:rPr>
                                <w:sz w:val="24"/>
                                <w:szCs w:val="24"/>
                              </w:rPr>
                            </w:pPr>
                            <w:r>
                              <w:rPr>
                                <w:sz w:val="24"/>
                                <w:szCs w:val="24"/>
                              </w:rPr>
                              <w:t>Misconduct committed</w:t>
                            </w:r>
                          </w:p>
                        </w:txbxContent>
                      </v:textbox>
                    </v:shape>
                    <v:shape id="Text Box 57" o:spid="_x0000_s1121" type="#_x0000_t202" style="position:absolute;left:285;top:7334;width:21908;height:3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3C40B051" w14:textId="77777777" w:rsidR="002A7753" w:rsidRDefault="002A7753" w:rsidP="00BC31A9">
                            <w:pPr>
                              <w:jc w:val="center"/>
                              <w:rPr>
                                <w:sz w:val="24"/>
                                <w:szCs w:val="24"/>
                              </w:rPr>
                            </w:pPr>
                            <w:r>
                              <w:rPr>
                                <w:sz w:val="24"/>
                                <w:szCs w:val="24"/>
                              </w:rPr>
                              <w:t>Report written</w:t>
                            </w:r>
                          </w:p>
                        </w:txbxContent>
                      </v:textbox>
                    </v:shape>
                    <v:shape id="_x0000_s1122" type="#_x0000_t202" style="position:absolute;left:571;top:14382;width:21656;height:2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0633F01D" w14:textId="77777777" w:rsidR="002A7753" w:rsidRDefault="002A7753" w:rsidP="00BC31A9">
                            <w:pPr>
                              <w:jc w:val="center"/>
                              <w:rPr>
                                <w:sz w:val="24"/>
                                <w:szCs w:val="24"/>
                              </w:rPr>
                            </w:pPr>
                            <w:r>
                              <w:rPr>
                                <w:sz w:val="24"/>
                                <w:szCs w:val="24"/>
                              </w:rPr>
                              <w:t>Report submitted</w:t>
                            </w:r>
                          </w:p>
                        </w:txbxContent>
                      </v:textbox>
                    </v:shape>
                    <v:shape id="Text Box 61" o:spid="_x0000_s1123" type="#_x0000_t202" style="position:absolute;left:762;top:20764;width:21608;height:3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">
                      <v:textbox>
                        <w:txbxContent>
                          <w:p w14:paraId="5945EE54" w14:textId="0167B8BC" w:rsidR="002A7753" w:rsidRDefault="002A7753" w:rsidP="00BC31A9">
                            <w:pPr>
                              <w:jc w:val="center"/>
                              <w:rPr>
                                <w:sz w:val="24"/>
                                <w:szCs w:val="24"/>
                              </w:rPr>
                            </w:pPr>
                            <w:r>
                              <w:rPr>
                                <w:sz w:val="24"/>
                                <w:szCs w:val="24"/>
                              </w:rPr>
                              <w:t>Student summoned</w:t>
                            </w:r>
                          </w:p>
                        </w:txbxContent>
                      </v:textbox>
                    </v:shape>
                    <v:shape id="Text Box 63" o:spid="_x0000_s1124" type="#_x0000_t202" style="position:absolute;left:857;top:27717;width:21710;height:35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">
                      <v:textbox>
                        <w:txbxContent>
                          <w:p w14:paraId="78EEBA86" w14:textId="77777777" w:rsidR="002A7753" w:rsidRDefault="002A7753" w:rsidP="00AA4150">
                            <w:pPr>
                              <w:jc w:val="center"/>
                              <w:rPr>
                                <w:sz w:val="24"/>
                                <w:szCs w:val="24"/>
                              </w:rPr>
                            </w:pPr>
                            <w:r>
                              <w:rPr>
                                <w:sz w:val="24"/>
                                <w:szCs w:val="24"/>
                              </w:rPr>
                              <w:t>Report investigated</w:t>
                            </w:r>
                          </w:p>
                        </w:txbxContent>
                      </v:textbox>
                    </v:shape>
                  </v:group>
                </v:group>
                <v:line id="Lines 64" o:spid="_x0000_s1125" style="position:absolute;visibility:visible;mso-wrap-style:square" from="12001,31908" to="12007,35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">
                  <v:stroke endarrow="open"/>
                </v:line>
                <v:shape id="Text Box 65" o:spid="_x0000_s1126" type="#_x0000_t202" style="position:absolute;left:952;top:35337;width:22670;height:3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">
                  <v:textbox>
                    <w:txbxContent>
                      <w:p w14:paraId="605C7DF1" w14:textId="77777777" w:rsidR="002A7753" w:rsidRDefault="002A7753" w:rsidP="00AA4150">
                        <w:pPr>
                          <w:jc w:val="center"/>
                          <w:rPr>
                            <w:sz w:val="24"/>
                            <w:szCs w:val="24"/>
                          </w:rPr>
                        </w:pPr>
                        <w:r>
                          <w:rPr>
                            <w:sz w:val="24"/>
                            <w:szCs w:val="24"/>
                          </w:rPr>
                          <w:t>Student punished if report is true</w:t>
                        </w:r>
                      </w:p>
                    </w:txbxContent>
                  </v:textbox>
                </v:shape>
                <v:line id="Lines 66" o:spid="_x0000_s1127" style="position:absolute;visibility:visible;mso-wrap-style:square" from="12096,39814" to="12103,43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">
                  <v:stroke endarrow="open"/>
                </v:line>
                <v:shape id="Text Box 67" o:spid="_x0000_s1128" type="#_x0000_t202" style="position:absolute;left:963;top:43364;width:22659;height:3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">
                  <v:textbox>
                    <w:txbxContent>
                      <w:p w14:paraId="2E433172" w14:textId="77777777" w:rsidR="002A7753" w:rsidRDefault="002A7753" w:rsidP="00AA4150">
                        <w:pPr>
                          <w:jc w:val="center"/>
                          <w:rPr>
                            <w:sz w:val="24"/>
                            <w:szCs w:val="24"/>
                          </w:rPr>
                        </w:pPr>
                        <w:r>
                          <w:rPr>
                            <w:sz w:val="24"/>
                            <w:szCs w:val="24"/>
                          </w:rPr>
                          <w:t>Student liberated if report is false</w:t>
                        </w:r>
                      </w:p>
                    </w:txbxContent>
                  </v:textbox>
                </v:shape>
                <w10:wrap anchorx="page"/>
              </v:group>
            </w:pict>
          </mc:Fallback>
        </mc:AlternateContent>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ins w:id="19" w:author="Paul Ekung" w:date="2023-02-21T02:56:00Z">
        <w:r w:rsidR="00D85E56">
          <w:rPr>
            <w:rFonts w:asciiTheme="majorHAnsi" w:hAnsiTheme="majorHAnsi"/>
            <w:sz w:val="24"/>
            <w:szCs w:val="24"/>
          </w:rPr>
          <w:tab/>
        </w:r>
      </w:ins>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r w:rsidR="00AA4150" w:rsidRPr="00A1739A">
        <w:rPr>
          <w:rFonts w:asciiTheme="majorHAnsi" w:hAnsiTheme="majorHAnsi"/>
          <w:sz w:val="24"/>
          <w:szCs w:val="24"/>
        </w:rPr>
        <w:tab/>
      </w:r>
    </w:p>
    <w:p w14:paraId="431D0CCA" w14:textId="4F96366A" w:rsidR="00AA4150" w:rsidRPr="00A1739A" w:rsidRDefault="006800D9" w:rsidP="00923F60">
      <w:pPr>
        <w:spacing w:line="480" w:lineRule="auto"/>
        <w:rPr>
          <w:rFonts w:asciiTheme="majorHAnsi" w:hAnsiTheme="majorHAnsi"/>
          <w:sz w:val="24"/>
          <w:szCs w:val="24"/>
        </w:rPr>
      </w:pPr>
      <w:r w:rsidRPr="00A1739A">
        <w:rPr>
          <w:rFonts w:asciiTheme="majorHAnsi" w:hAnsiTheme="majorHAnsi"/>
          <w:b/>
          <w:bCs/>
          <w:sz w:val="24"/>
          <w:szCs w:val="24"/>
        </w:rPr>
        <w:t xml:space="preserve">Fig </w:t>
      </w:r>
      <w:r w:rsidR="00AA4150" w:rsidRPr="00A1739A">
        <w:rPr>
          <w:rFonts w:asciiTheme="majorHAnsi" w:hAnsiTheme="majorHAnsi"/>
          <w:b/>
          <w:bCs/>
          <w:sz w:val="24"/>
          <w:szCs w:val="24"/>
        </w:rPr>
        <w:t>3.3 Procedure chart</w:t>
      </w:r>
    </w:p>
    <w:p w14:paraId="4C806BDC" w14:textId="50B2667C" w:rsidR="00AA4150" w:rsidRPr="00A1739A" w:rsidRDefault="00AA4150" w:rsidP="00923F60">
      <w:pPr>
        <w:spacing w:line="480" w:lineRule="auto"/>
        <w:rPr>
          <w:rFonts w:asciiTheme="majorHAnsi" w:hAnsiTheme="majorHAnsi"/>
          <w:b/>
          <w:bCs/>
          <w:sz w:val="24"/>
          <w:szCs w:val="24"/>
        </w:rPr>
      </w:pPr>
      <w:r w:rsidRPr="00A1739A">
        <w:rPr>
          <w:rFonts w:asciiTheme="majorHAnsi" w:hAnsiTheme="majorHAnsi"/>
          <w:b/>
          <w:bCs/>
          <w:sz w:val="24"/>
          <w:szCs w:val="24"/>
        </w:rPr>
        <w:t xml:space="preserve">3.8 </w:t>
      </w:r>
      <w:r w:rsidR="006800D9">
        <w:rPr>
          <w:rFonts w:asciiTheme="majorHAnsi" w:hAnsiTheme="majorHAnsi"/>
          <w:b/>
          <w:bCs/>
          <w:sz w:val="24"/>
          <w:szCs w:val="24"/>
        </w:rPr>
        <w:tab/>
      </w:r>
      <w:r w:rsidRPr="00A1739A">
        <w:rPr>
          <w:rFonts w:asciiTheme="majorHAnsi" w:hAnsiTheme="majorHAnsi"/>
          <w:b/>
          <w:bCs/>
          <w:sz w:val="24"/>
          <w:szCs w:val="24"/>
        </w:rPr>
        <w:t>INPUTS TO THE CURRENT SYSTEM</w:t>
      </w:r>
    </w:p>
    <w:p w14:paraId="7FD2960A" w14:textId="79E4482F" w:rsidR="00AA4150" w:rsidRPr="00A1739A" w:rsidRDefault="00AA4150" w:rsidP="00923F60">
      <w:pPr>
        <w:spacing w:line="480" w:lineRule="auto"/>
        <w:rPr>
          <w:rFonts w:asciiTheme="majorHAnsi" w:hAnsiTheme="majorHAnsi"/>
          <w:sz w:val="24"/>
          <w:szCs w:val="24"/>
        </w:rPr>
      </w:pPr>
      <w:r w:rsidRPr="00A1739A">
        <w:rPr>
          <w:rFonts w:asciiTheme="majorHAnsi" w:hAnsiTheme="majorHAnsi"/>
          <w:sz w:val="24"/>
          <w:szCs w:val="24"/>
        </w:rPr>
        <w:t>In the misconduct report procedure, the reporter or staff reports by writing or filling a misconduct form against the case.</w:t>
      </w:r>
    </w:p>
    <w:p w14:paraId="4CD2F225" w14:textId="77777777" w:rsidR="00AA4150" w:rsidRPr="00A1739A" w:rsidRDefault="00AA4150" w:rsidP="00923F60">
      <w:pPr>
        <w:spacing w:line="480" w:lineRule="auto"/>
        <w:rPr>
          <w:rFonts w:asciiTheme="majorHAnsi" w:hAnsiTheme="majorHAnsi"/>
          <w:sz w:val="24"/>
          <w:szCs w:val="24"/>
        </w:rPr>
      </w:pPr>
      <w:r w:rsidRPr="00A1739A">
        <w:rPr>
          <w:rFonts w:asciiTheme="majorHAnsi" w:hAnsiTheme="majorHAnsi"/>
          <w:sz w:val="24"/>
          <w:szCs w:val="24"/>
        </w:rPr>
        <w:t>In this case, the report is done manually and thereby causing problems such as wrong data inputting, time wastage, and many other error related problems.</w:t>
      </w:r>
    </w:p>
    <w:p w14:paraId="53A060AA" w14:textId="45B22A23" w:rsidR="00AA4150" w:rsidRPr="00A1739A" w:rsidRDefault="00AA4150" w:rsidP="00923F60">
      <w:pPr>
        <w:spacing w:line="480" w:lineRule="auto"/>
        <w:rPr>
          <w:rFonts w:asciiTheme="majorHAnsi" w:hAnsiTheme="majorHAnsi"/>
          <w:b/>
          <w:bCs/>
          <w:sz w:val="24"/>
          <w:szCs w:val="24"/>
        </w:rPr>
      </w:pPr>
      <w:r w:rsidRPr="00A1739A">
        <w:rPr>
          <w:rFonts w:asciiTheme="majorHAnsi" w:hAnsiTheme="majorHAnsi"/>
          <w:b/>
          <w:bCs/>
          <w:sz w:val="24"/>
          <w:szCs w:val="24"/>
        </w:rPr>
        <w:t xml:space="preserve">3.9 </w:t>
      </w:r>
      <w:r w:rsidR="006800D9">
        <w:rPr>
          <w:rFonts w:asciiTheme="majorHAnsi" w:hAnsiTheme="majorHAnsi"/>
          <w:b/>
          <w:bCs/>
          <w:sz w:val="24"/>
          <w:szCs w:val="24"/>
        </w:rPr>
        <w:tab/>
      </w:r>
      <w:r w:rsidRPr="00A1739A">
        <w:rPr>
          <w:rFonts w:asciiTheme="majorHAnsi" w:hAnsiTheme="majorHAnsi"/>
          <w:b/>
          <w:bCs/>
          <w:sz w:val="24"/>
          <w:szCs w:val="24"/>
        </w:rPr>
        <w:t>OUTPUT TO THE CURRENT SYSTEM</w:t>
      </w:r>
    </w:p>
    <w:p w14:paraId="4AA930D3" w14:textId="77777777" w:rsidR="00AA4150" w:rsidRPr="00A1739A" w:rsidRDefault="00AA4150" w:rsidP="00923F60">
      <w:pPr>
        <w:spacing w:line="480" w:lineRule="auto"/>
        <w:rPr>
          <w:rFonts w:asciiTheme="majorHAnsi" w:hAnsiTheme="majorHAnsi"/>
          <w:sz w:val="24"/>
          <w:szCs w:val="24"/>
        </w:rPr>
      </w:pPr>
      <w:r w:rsidRPr="00A1739A">
        <w:rPr>
          <w:rFonts w:asciiTheme="majorHAnsi" w:hAnsiTheme="majorHAnsi"/>
          <w:sz w:val="24"/>
          <w:szCs w:val="24"/>
        </w:rPr>
        <w:t xml:space="preserve">The misconduct report is being put into the case file. In most cases, the case file also serves as the input and at the same time the output. This happens because all the investigation reports and recommendations are kept inside the case file. At any point of time for any </w:t>
      </w:r>
      <w:r w:rsidRPr="00A1739A">
        <w:rPr>
          <w:rFonts w:asciiTheme="majorHAnsi" w:hAnsiTheme="majorHAnsi"/>
          <w:sz w:val="24"/>
          <w:szCs w:val="24"/>
        </w:rPr>
        <w:lastRenderedPageBreak/>
        <w:t>reason, the case file is consulted to establish the next action due to the recommendation of the report.</w:t>
      </w:r>
    </w:p>
    <w:p w14:paraId="6BBFB70C" w14:textId="1AC5E021" w:rsidR="00AA4150" w:rsidRPr="00A1739A" w:rsidRDefault="00AA4150" w:rsidP="00F33D75">
      <w:pPr>
        <w:spacing w:before="240" w:line="480" w:lineRule="auto"/>
        <w:rPr>
          <w:rFonts w:asciiTheme="majorHAnsi" w:hAnsiTheme="majorHAnsi"/>
          <w:b/>
          <w:bCs/>
          <w:sz w:val="24"/>
          <w:szCs w:val="24"/>
        </w:rPr>
      </w:pPr>
      <w:r w:rsidRPr="00A1739A">
        <w:rPr>
          <w:rFonts w:asciiTheme="majorHAnsi" w:hAnsiTheme="majorHAnsi"/>
          <w:b/>
          <w:bCs/>
          <w:sz w:val="24"/>
          <w:szCs w:val="24"/>
        </w:rPr>
        <w:t xml:space="preserve">3.9.1 </w:t>
      </w:r>
      <w:r w:rsidR="00F33D75" w:rsidRPr="00A1739A">
        <w:rPr>
          <w:rFonts w:asciiTheme="majorHAnsi" w:hAnsiTheme="majorHAnsi"/>
          <w:b/>
          <w:bCs/>
          <w:sz w:val="24"/>
          <w:szCs w:val="24"/>
        </w:rPr>
        <w:t xml:space="preserve">Problems </w:t>
      </w:r>
      <w:r w:rsidR="00F33D75">
        <w:rPr>
          <w:rFonts w:asciiTheme="majorHAnsi" w:hAnsiTheme="majorHAnsi"/>
          <w:b/>
          <w:bCs/>
          <w:sz w:val="24"/>
          <w:szCs w:val="24"/>
        </w:rPr>
        <w:t>o</w:t>
      </w:r>
      <w:r w:rsidR="00F33D75" w:rsidRPr="00A1739A">
        <w:rPr>
          <w:rFonts w:asciiTheme="majorHAnsi" w:hAnsiTheme="majorHAnsi"/>
          <w:b/>
          <w:bCs/>
          <w:sz w:val="24"/>
          <w:szCs w:val="24"/>
        </w:rPr>
        <w:t xml:space="preserve">f </w:t>
      </w:r>
      <w:r w:rsidR="00F33D75">
        <w:rPr>
          <w:rFonts w:asciiTheme="majorHAnsi" w:hAnsiTheme="majorHAnsi"/>
          <w:b/>
          <w:bCs/>
          <w:sz w:val="24"/>
          <w:szCs w:val="24"/>
        </w:rPr>
        <w:t>t</w:t>
      </w:r>
      <w:r w:rsidR="00F33D75" w:rsidRPr="00A1739A">
        <w:rPr>
          <w:rFonts w:asciiTheme="majorHAnsi" w:hAnsiTheme="majorHAnsi"/>
          <w:b/>
          <w:bCs/>
          <w:sz w:val="24"/>
          <w:szCs w:val="24"/>
        </w:rPr>
        <w:t>he Old System</w:t>
      </w:r>
    </w:p>
    <w:p w14:paraId="34DE2E16" w14:textId="77777777" w:rsidR="00AA4150" w:rsidRPr="00A1739A" w:rsidRDefault="00AA4150" w:rsidP="00923F60">
      <w:pPr>
        <w:spacing w:line="480" w:lineRule="auto"/>
        <w:rPr>
          <w:rFonts w:asciiTheme="majorHAnsi" w:hAnsiTheme="majorHAnsi"/>
          <w:sz w:val="24"/>
          <w:szCs w:val="24"/>
        </w:rPr>
      </w:pPr>
      <w:r w:rsidRPr="00A1739A">
        <w:rPr>
          <w:rFonts w:asciiTheme="majorHAnsi" w:hAnsiTheme="majorHAnsi"/>
          <w:sz w:val="24"/>
          <w:szCs w:val="24"/>
        </w:rPr>
        <w:t>The old system takes more effort and physical space to keep track of the misconduct case files, to find information and to keep details secure.</w:t>
      </w:r>
    </w:p>
    <w:p w14:paraId="4A9ADD08" w14:textId="77777777" w:rsidR="00AA4150" w:rsidRPr="00A1739A" w:rsidRDefault="00AA4150" w:rsidP="00923F60">
      <w:pPr>
        <w:spacing w:line="480" w:lineRule="auto"/>
        <w:rPr>
          <w:rFonts w:asciiTheme="majorHAnsi" w:hAnsiTheme="majorHAnsi"/>
          <w:sz w:val="24"/>
          <w:szCs w:val="24"/>
        </w:rPr>
      </w:pPr>
      <w:r w:rsidRPr="00A1739A">
        <w:rPr>
          <w:rFonts w:asciiTheme="majorHAnsi" w:hAnsiTheme="majorHAnsi"/>
          <w:sz w:val="24"/>
          <w:szCs w:val="24"/>
        </w:rPr>
        <w:t>Also, when mistakes are made or corrections and changes are needed, it often requires a manual transaction or operation to be completely redone rather than to just update the report.</w:t>
      </w:r>
    </w:p>
    <w:p w14:paraId="4F09065D" w14:textId="53688883" w:rsidR="00AA4150" w:rsidRPr="00A1739A" w:rsidRDefault="00AA4150" w:rsidP="00923F60">
      <w:pPr>
        <w:spacing w:line="480" w:lineRule="auto"/>
        <w:rPr>
          <w:rFonts w:asciiTheme="majorHAnsi" w:hAnsiTheme="majorHAnsi"/>
          <w:sz w:val="24"/>
          <w:szCs w:val="24"/>
        </w:rPr>
      </w:pPr>
      <w:r w:rsidRPr="00A1739A">
        <w:rPr>
          <w:rFonts w:asciiTheme="majorHAnsi" w:hAnsiTheme="majorHAnsi"/>
          <w:sz w:val="24"/>
          <w:szCs w:val="24"/>
        </w:rPr>
        <w:t>The report has to be written down and copied or entered more than once. ‘Systemization’ can reduce the amount of duplication of data.</w:t>
      </w:r>
    </w:p>
    <w:p w14:paraId="2845F202" w14:textId="66B92AF1" w:rsidR="00AA4150" w:rsidRPr="00A1739A" w:rsidRDefault="00AA4150" w:rsidP="00923F60">
      <w:pPr>
        <w:spacing w:line="480" w:lineRule="auto"/>
        <w:rPr>
          <w:rFonts w:asciiTheme="majorHAnsi" w:hAnsiTheme="majorHAnsi"/>
          <w:b/>
          <w:bCs/>
          <w:sz w:val="24"/>
          <w:szCs w:val="24"/>
        </w:rPr>
      </w:pPr>
      <w:r w:rsidRPr="00A1739A">
        <w:rPr>
          <w:rFonts w:asciiTheme="majorHAnsi" w:hAnsiTheme="majorHAnsi"/>
          <w:b/>
          <w:bCs/>
          <w:sz w:val="24"/>
          <w:szCs w:val="24"/>
        </w:rPr>
        <w:t xml:space="preserve">3.9.2 </w:t>
      </w:r>
      <w:r w:rsidR="00F33D75" w:rsidRPr="00A1739A">
        <w:rPr>
          <w:rFonts w:asciiTheme="majorHAnsi" w:hAnsiTheme="majorHAnsi"/>
          <w:b/>
          <w:bCs/>
          <w:sz w:val="24"/>
          <w:szCs w:val="24"/>
        </w:rPr>
        <w:t xml:space="preserve">Proposing </w:t>
      </w:r>
      <w:r w:rsidR="00F33D75">
        <w:rPr>
          <w:rFonts w:asciiTheme="majorHAnsi" w:hAnsiTheme="majorHAnsi"/>
          <w:b/>
          <w:bCs/>
          <w:sz w:val="24"/>
          <w:szCs w:val="24"/>
        </w:rPr>
        <w:t>a</w:t>
      </w:r>
      <w:r w:rsidR="00F33D75" w:rsidRPr="00A1739A">
        <w:rPr>
          <w:rFonts w:asciiTheme="majorHAnsi" w:hAnsiTheme="majorHAnsi"/>
          <w:b/>
          <w:bCs/>
          <w:sz w:val="24"/>
          <w:szCs w:val="24"/>
        </w:rPr>
        <w:t xml:space="preserve"> New System</w:t>
      </w:r>
    </w:p>
    <w:p w14:paraId="1E61F080" w14:textId="77777777" w:rsidR="00AA4150" w:rsidRPr="00A1739A" w:rsidRDefault="00AA4150" w:rsidP="00923F60">
      <w:pPr>
        <w:spacing w:line="480" w:lineRule="auto"/>
        <w:rPr>
          <w:rFonts w:asciiTheme="majorHAnsi" w:hAnsiTheme="majorHAnsi"/>
          <w:sz w:val="24"/>
          <w:szCs w:val="24"/>
        </w:rPr>
      </w:pPr>
      <w:r w:rsidRPr="00A1739A">
        <w:rPr>
          <w:rFonts w:asciiTheme="majorHAnsi" w:hAnsiTheme="majorHAnsi"/>
          <w:sz w:val="24"/>
          <w:szCs w:val="24"/>
        </w:rPr>
        <w:t>The new system is an improvement to the existing system. However, knowledge and skill has shown that using a new system will bring light to its shortcomings.</w:t>
      </w:r>
    </w:p>
    <w:p w14:paraId="40C61A26" w14:textId="34341B45" w:rsidR="00AA4150" w:rsidRPr="00A1739A" w:rsidRDefault="00AA4150" w:rsidP="00923F60">
      <w:pPr>
        <w:spacing w:line="480" w:lineRule="auto"/>
        <w:rPr>
          <w:rFonts w:asciiTheme="majorHAnsi" w:hAnsiTheme="majorHAnsi"/>
          <w:sz w:val="24"/>
          <w:szCs w:val="24"/>
        </w:rPr>
      </w:pPr>
      <w:r w:rsidRPr="00A1739A">
        <w:rPr>
          <w:rFonts w:asciiTheme="majorHAnsi" w:hAnsiTheme="majorHAnsi"/>
          <w:sz w:val="24"/>
          <w:szCs w:val="24"/>
        </w:rPr>
        <w:t>This suggest improvement especially in the case where the system is no longer satisfactory to the user. In this case, a computerized student’s misconduct management information system is proposed for the user and also in replacement of the manual based system which already exist. A computerized student misconduct management information system will help in providing timely, secure, efficient, accurate and effective information as well as reduce or eliminate the problems associated with the current system.</w:t>
      </w:r>
    </w:p>
    <w:p w14:paraId="0AE5EB5D" w14:textId="4DA7FDCF" w:rsidR="00AA4150" w:rsidRPr="00A1739A" w:rsidRDefault="00AA4150" w:rsidP="00923F60">
      <w:pPr>
        <w:spacing w:line="480" w:lineRule="auto"/>
        <w:rPr>
          <w:rFonts w:asciiTheme="majorHAnsi" w:hAnsiTheme="majorHAnsi"/>
          <w:b/>
          <w:bCs/>
          <w:sz w:val="24"/>
          <w:szCs w:val="24"/>
        </w:rPr>
      </w:pPr>
      <w:r w:rsidRPr="00A1739A">
        <w:rPr>
          <w:rFonts w:asciiTheme="majorHAnsi" w:hAnsiTheme="majorHAnsi"/>
          <w:b/>
          <w:bCs/>
          <w:sz w:val="24"/>
          <w:szCs w:val="24"/>
        </w:rPr>
        <w:t xml:space="preserve">3.9.3 </w:t>
      </w:r>
      <w:r w:rsidR="00F33D75">
        <w:rPr>
          <w:rFonts w:asciiTheme="majorHAnsi" w:hAnsiTheme="majorHAnsi"/>
          <w:b/>
          <w:bCs/>
          <w:sz w:val="24"/>
          <w:szCs w:val="24"/>
        </w:rPr>
        <w:tab/>
      </w:r>
      <w:r w:rsidR="00F33D75" w:rsidRPr="00A1739A">
        <w:rPr>
          <w:rFonts w:asciiTheme="majorHAnsi" w:hAnsiTheme="majorHAnsi"/>
          <w:b/>
          <w:bCs/>
          <w:sz w:val="24"/>
          <w:szCs w:val="24"/>
        </w:rPr>
        <w:t xml:space="preserve">Benefits </w:t>
      </w:r>
      <w:r w:rsidR="00F33D75">
        <w:rPr>
          <w:rFonts w:asciiTheme="majorHAnsi" w:hAnsiTheme="majorHAnsi"/>
          <w:b/>
          <w:bCs/>
          <w:sz w:val="24"/>
          <w:szCs w:val="24"/>
        </w:rPr>
        <w:t>o</w:t>
      </w:r>
      <w:r w:rsidR="00F33D75" w:rsidRPr="00A1739A">
        <w:rPr>
          <w:rFonts w:asciiTheme="majorHAnsi" w:hAnsiTheme="majorHAnsi"/>
          <w:b/>
          <w:bCs/>
          <w:sz w:val="24"/>
          <w:szCs w:val="24"/>
        </w:rPr>
        <w:t xml:space="preserve">f </w:t>
      </w:r>
      <w:r w:rsidR="00F33D75">
        <w:rPr>
          <w:rFonts w:asciiTheme="majorHAnsi" w:hAnsiTheme="majorHAnsi"/>
          <w:b/>
          <w:bCs/>
          <w:sz w:val="24"/>
          <w:szCs w:val="24"/>
        </w:rPr>
        <w:t>t</w:t>
      </w:r>
      <w:r w:rsidR="00F33D75" w:rsidRPr="00A1739A">
        <w:rPr>
          <w:rFonts w:asciiTheme="majorHAnsi" w:hAnsiTheme="majorHAnsi"/>
          <w:b/>
          <w:bCs/>
          <w:sz w:val="24"/>
          <w:szCs w:val="24"/>
        </w:rPr>
        <w:t>he Proposed System</w:t>
      </w:r>
    </w:p>
    <w:p w14:paraId="3183142C" w14:textId="7B89107D" w:rsidR="00AA4150" w:rsidRPr="00A1739A" w:rsidRDefault="00AA4150" w:rsidP="00923F60">
      <w:pPr>
        <w:spacing w:line="480" w:lineRule="auto"/>
        <w:rPr>
          <w:rFonts w:asciiTheme="majorHAnsi" w:hAnsiTheme="majorHAnsi"/>
          <w:sz w:val="24"/>
          <w:szCs w:val="24"/>
        </w:rPr>
      </w:pPr>
      <w:r w:rsidRPr="00A1739A">
        <w:rPr>
          <w:rFonts w:asciiTheme="majorHAnsi" w:hAnsiTheme="majorHAnsi"/>
          <w:sz w:val="24"/>
          <w:szCs w:val="24"/>
        </w:rPr>
        <w:t xml:space="preserve">This system will help impact positively on the on managing the cumbersome procedures </w:t>
      </w:r>
      <w:r w:rsidR="00F33D75" w:rsidRPr="00A1739A">
        <w:rPr>
          <w:rFonts w:asciiTheme="majorHAnsi" w:hAnsiTheme="majorHAnsi"/>
          <w:sz w:val="24"/>
          <w:szCs w:val="24"/>
        </w:rPr>
        <w:t>of reporting</w:t>
      </w:r>
      <w:r w:rsidRPr="00A1739A">
        <w:rPr>
          <w:rFonts w:asciiTheme="majorHAnsi" w:hAnsiTheme="majorHAnsi"/>
          <w:sz w:val="24"/>
          <w:szCs w:val="24"/>
        </w:rPr>
        <w:t xml:space="preserve"> misconduct in the old system.</w:t>
      </w:r>
    </w:p>
    <w:p w14:paraId="3CF87F5F" w14:textId="0FA54FB0" w:rsidR="00AA4150" w:rsidRPr="00A1739A" w:rsidRDefault="00AA4150" w:rsidP="00923F60">
      <w:pPr>
        <w:spacing w:line="480" w:lineRule="auto"/>
        <w:rPr>
          <w:rFonts w:asciiTheme="majorHAnsi" w:hAnsiTheme="majorHAnsi"/>
          <w:sz w:val="24"/>
          <w:szCs w:val="24"/>
        </w:rPr>
      </w:pPr>
      <w:r w:rsidRPr="00A1739A">
        <w:rPr>
          <w:rFonts w:asciiTheme="majorHAnsi" w:hAnsiTheme="majorHAnsi"/>
          <w:sz w:val="24"/>
          <w:szCs w:val="24"/>
        </w:rPr>
        <w:t>It will provide timely, accurate, efficient and effective misconduct reporting in the Akanu</w:t>
      </w:r>
      <w:r w:rsidR="00F33D75">
        <w:rPr>
          <w:rFonts w:asciiTheme="majorHAnsi" w:hAnsiTheme="majorHAnsi"/>
          <w:sz w:val="24"/>
          <w:szCs w:val="24"/>
        </w:rPr>
        <w:t xml:space="preserve"> </w:t>
      </w:r>
      <w:r w:rsidRPr="00A1739A">
        <w:rPr>
          <w:rFonts w:asciiTheme="majorHAnsi" w:hAnsiTheme="majorHAnsi"/>
          <w:sz w:val="24"/>
          <w:szCs w:val="24"/>
        </w:rPr>
        <w:t>Ibiam Federal Polytechnic Unwana.</w:t>
      </w:r>
      <w:r w:rsidR="00F33D75">
        <w:rPr>
          <w:rFonts w:asciiTheme="majorHAnsi" w:hAnsiTheme="majorHAnsi"/>
          <w:sz w:val="24"/>
          <w:szCs w:val="24"/>
        </w:rPr>
        <w:t xml:space="preserve"> </w:t>
      </w:r>
      <w:r w:rsidRPr="00A1739A">
        <w:rPr>
          <w:rFonts w:asciiTheme="majorHAnsi" w:hAnsiTheme="majorHAnsi"/>
          <w:sz w:val="24"/>
          <w:szCs w:val="24"/>
        </w:rPr>
        <w:t>The new system will also aid in the investigation of the report case and also help in the establishment of policies.</w:t>
      </w:r>
    </w:p>
    <w:p w14:paraId="12109727" w14:textId="1A157712" w:rsidR="00A1739A" w:rsidRPr="003D3D48" w:rsidDel="005239A8" w:rsidRDefault="00A1739A" w:rsidP="001D0373">
      <w:pPr>
        <w:spacing w:line="480" w:lineRule="auto"/>
        <w:jc w:val="center"/>
        <w:rPr>
          <w:del w:id="20" w:author="Paul Ekung" w:date="2023-02-21T02:19:00Z"/>
          <w:rFonts w:asciiTheme="majorHAnsi" w:eastAsia="Calibri" w:hAnsiTheme="majorHAnsi"/>
          <w:b/>
          <w:sz w:val="24"/>
          <w:szCs w:val="24"/>
        </w:rPr>
      </w:pPr>
      <w:del w:id="21" w:author="Paul Ekung" w:date="2023-02-21T02:19:00Z">
        <w:r w:rsidRPr="003D3D48" w:rsidDel="005239A8">
          <w:rPr>
            <w:rFonts w:asciiTheme="majorHAnsi" w:eastAsia="Calibri" w:hAnsiTheme="majorHAnsi"/>
            <w:b/>
            <w:sz w:val="24"/>
            <w:szCs w:val="24"/>
          </w:rPr>
          <w:lastRenderedPageBreak/>
          <w:delText>CHAPTER FOUR</w:delText>
        </w:r>
      </w:del>
    </w:p>
    <w:p w14:paraId="44859EEB" w14:textId="552E6BBF" w:rsidR="005239A8" w:rsidRPr="003D3D48" w:rsidRDefault="005239A8" w:rsidP="008815C6">
      <w:pPr>
        <w:spacing w:line="480" w:lineRule="auto"/>
        <w:jc w:val="center"/>
        <w:rPr>
          <w:ins w:id="22" w:author="Paul Ekung" w:date="2023-02-21T02:20:00Z"/>
          <w:rFonts w:asciiTheme="majorHAnsi" w:eastAsia="Calibri" w:hAnsiTheme="majorHAnsi"/>
          <w:b/>
          <w:sz w:val="24"/>
          <w:szCs w:val="24"/>
        </w:rPr>
      </w:pPr>
    </w:p>
    <w:p w14:paraId="5112446F" w14:textId="77777777" w:rsidR="005239A8" w:rsidRPr="003D3D48" w:rsidRDefault="005239A8" w:rsidP="005239A8">
      <w:pPr>
        <w:jc w:val="center"/>
        <w:rPr>
          <w:ins w:id="23" w:author="Paul Ekung" w:date="2023-02-21T02:20:00Z"/>
          <w:rFonts w:asciiTheme="majorHAnsi" w:hAnsiTheme="majorHAnsi"/>
          <w:b/>
          <w:bCs/>
          <w:sz w:val="24"/>
          <w:szCs w:val="24"/>
        </w:rPr>
      </w:pPr>
      <w:ins w:id="24" w:author="Paul Ekung" w:date="2023-02-21T02:20:00Z">
        <w:r w:rsidRPr="003D3D48">
          <w:rPr>
            <w:rFonts w:asciiTheme="majorHAnsi" w:hAnsiTheme="majorHAnsi"/>
            <w:b/>
            <w:bCs/>
            <w:sz w:val="24"/>
            <w:szCs w:val="24"/>
          </w:rPr>
          <w:t>CHAPTER FOUR</w:t>
        </w:r>
      </w:ins>
    </w:p>
    <w:p w14:paraId="44D83EA0" w14:textId="77777777" w:rsidR="005239A8" w:rsidRPr="003D3D48" w:rsidRDefault="005239A8" w:rsidP="005239A8">
      <w:pPr>
        <w:jc w:val="center"/>
        <w:rPr>
          <w:ins w:id="25" w:author="Paul Ekung" w:date="2023-02-21T02:20:00Z"/>
          <w:rFonts w:asciiTheme="majorHAnsi" w:hAnsiTheme="majorHAnsi"/>
          <w:b/>
          <w:bCs/>
          <w:sz w:val="24"/>
          <w:szCs w:val="24"/>
        </w:rPr>
      </w:pPr>
    </w:p>
    <w:p w14:paraId="36E753F8" w14:textId="77777777" w:rsidR="005239A8" w:rsidRPr="003D3D48" w:rsidRDefault="005239A8" w:rsidP="005239A8">
      <w:pPr>
        <w:jc w:val="center"/>
        <w:rPr>
          <w:ins w:id="26" w:author="Paul Ekung" w:date="2023-02-21T02:20:00Z"/>
          <w:rFonts w:asciiTheme="majorHAnsi" w:hAnsiTheme="majorHAnsi"/>
          <w:b/>
          <w:bCs/>
          <w:sz w:val="24"/>
          <w:szCs w:val="24"/>
        </w:rPr>
      </w:pPr>
      <w:ins w:id="27" w:author="Paul Ekung" w:date="2023-02-21T02:20:00Z">
        <w:r w:rsidRPr="003D3D48">
          <w:rPr>
            <w:rFonts w:asciiTheme="majorHAnsi" w:hAnsiTheme="majorHAnsi"/>
            <w:b/>
            <w:bCs/>
            <w:sz w:val="24"/>
            <w:szCs w:val="24"/>
          </w:rPr>
          <w:t>SYSTEM DESIGN</w:t>
        </w:r>
      </w:ins>
    </w:p>
    <w:p w14:paraId="638D34BF" w14:textId="77777777" w:rsidR="005239A8" w:rsidRPr="003D3D48" w:rsidRDefault="005239A8" w:rsidP="005239A8">
      <w:pPr>
        <w:jc w:val="center"/>
        <w:rPr>
          <w:ins w:id="28" w:author="Paul Ekung" w:date="2023-02-21T02:20:00Z"/>
          <w:rFonts w:asciiTheme="majorHAnsi" w:hAnsiTheme="majorHAnsi"/>
          <w:b/>
          <w:bCs/>
          <w:sz w:val="24"/>
          <w:szCs w:val="24"/>
        </w:rPr>
      </w:pPr>
    </w:p>
    <w:p w14:paraId="3B2D738E" w14:textId="77777777" w:rsidR="005239A8" w:rsidRPr="00546B0B" w:rsidRDefault="005239A8" w:rsidP="005239A8">
      <w:pPr>
        <w:rPr>
          <w:ins w:id="29" w:author="Paul Ekung" w:date="2023-02-21T02:20:00Z"/>
          <w:rFonts w:asciiTheme="majorHAnsi" w:hAnsiTheme="majorHAnsi"/>
          <w:b/>
          <w:bCs/>
          <w:sz w:val="24"/>
          <w:szCs w:val="24"/>
        </w:rPr>
      </w:pPr>
      <w:ins w:id="30" w:author="Paul Ekung" w:date="2023-02-21T02:20:00Z">
        <w:r w:rsidRPr="00546B0B">
          <w:rPr>
            <w:rFonts w:asciiTheme="majorHAnsi" w:hAnsiTheme="majorHAnsi"/>
            <w:b/>
            <w:bCs/>
            <w:sz w:val="24"/>
            <w:szCs w:val="24"/>
          </w:rPr>
          <w:t>4.1 INTRODUCTION</w:t>
        </w:r>
      </w:ins>
    </w:p>
    <w:p w14:paraId="59B6E534" w14:textId="77777777" w:rsidR="005239A8" w:rsidRPr="00546B0B" w:rsidRDefault="005239A8" w:rsidP="005239A8">
      <w:pPr>
        <w:spacing w:line="360" w:lineRule="auto"/>
        <w:rPr>
          <w:ins w:id="31" w:author="Paul Ekung" w:date="2023-02-21T02:20:00Z"/>
          <w:rFonts w:asciiTheme="majorHAnsi" w:hAnsiTheme="majorHAnsi"/>
          <w:b/>
          <w:bCs/>
          <w:sz w:val="24"/>
          <w:szCs w:val="24"/>
        </w:rPr>
      </w:pPr>
    </w:p>
    <w:p w14:paraId="5883D4D4" w14:textId="77777777" w:rsidR="005239A8" w:rsidRPr="00546B0B" w:rsidRDefault="005239A8" w:rsidP="005239A8">
      <w:pPr>
        <w:spacing w:line="360" w:lineRule="auto"/>
        <w:rPr>
          <w:ins w:id="32" w:author="Paul Ekung" w:date="2023-02-21T02:20:00Z"/>
          <w:rFonts w:asciiTheme="majorHAnsi" w:hAnsiTheme="majorHAnsi"/>
          <w:sz w:val="24"/>
          <w:szCs w:val="24"/>
        </w:rPr>
      </w:pPr>
      <w:ins w:id="33" w:author="Paul Ekung" w:date="2023-02-21T02:20:00Z">
        <w:r w:rsidRPr="00546B0B">
          <w:rPr>
            <w:rFonts w:asciiTheme="majorHAnsi" w:hAnsiTheme="majorHAnsi"/>
            <w:sz w:val="24"/>
            <w:szCs w:val="24"/>
          </w:rPr>
          <w:t>System design is aimed at producing a specification that will enable the completion and accurate implementation of the requirement to the new system. The design is a solution i.e. the translation requirements into ways of meeting them. The features of the new system are stated at the two level of logical and physical design.</w:t>
        </w:r>
      </w:ins>
    </w:p>
    <w:p w14:paraId="5488BA28" w14:textId="77777777" w:rsidR="005239A8" w:rsidRPr="00546B0B" w:rsidRDefault="005239A8" w:rsidP="005239A8">
      <w:pPr>
        <w:spacing w:line="360" w:lineRule="auto"/>
        <w:rPr>
          <w:ins w:id="34" w:author="Paul Ekung" w:date="2023-02-21T02:20:00Z"/>
          <w:rFonts w:asciiTheme="majorHAnsi" w:hAnsiTheme="majorHAnsi"/>
          <w:color w:val="C00000"/>
          <w:sz w:val="24"/>
          <w:szCs w:val="24"/>
        </w:rPr>
      </w:pPr>
      <w:ins w:id="35" w:author="Paul Ekung" w:date="2023-02-21T02:20:00Z">
        <w:r w:rsidRPr="00546B0B">
          <w:rPr>
            <w:rFonts w:asciiTheme="majorHAnsi" w:hAnsiTheme="majorHAnsi"/>
            <w:sz w:val="24"/>
            <w:szCs w:val="24"/>
          </w:rPr>
          <w:t>The logical design entails the writing of detail specification of the new system i.e. describing the output files, input files, databases and procedures in a manner that meets the requirement. The physical designs for the system under study consist of program steps that actualize the logical design.</w:t>
        </w:r>
      </w:ins>
    </w:p>
    <w:p w14:paraId="1C5A7503" w14:textId="77777777" w:rsidR="005239A8" w:rsidRPr="00546B0B" w:rsidRDefault="005239A8" w:rsidP="005239A8">
      <w:pPr>
        <w:spacing w:line="360" w:lineRule="auto"/>
        <w:rPr>
          <w:ins w:id="36" w:author="Paul Ekung" w:date="2023-02-21T02:20:00Z"/>
          <w:rFonts w:asciiTheme="majorHAnsi" w:hAnsiTheme="majorHAnsi"/>
          <w:sz w:val="24"/>
          <w:szCs w:val="24"/>
        </w:rPr>
      </w:pPr>
    </w:p>
    <w:p w14:paraId="5547BDD1" w14:textId="77777777" w:rsidR="005239A8" w:rsidRPr="00546B0B" w:rsidRDefault="005239A8" w:rsidP="005239A8">
      <w:pPr>
        <w:spacing w:line="360" w:lineRule="auto"/>
        <w:rPr>
          <w:ins w:id="37" w:author="Paul Ekung" w:date="2023-02-21T02:20:00Z"/>
          <w:rFonts w:asciiTheme="majorHAnsi" w:hAnsiTheme="majorHAnsi"/>
          <w:b/>
          <w:bCs/>
          <w:sz w:val="24"/>
          <w:szCs w:val="24"/>
        </w:rPr>
      </w:pPr>
      <w:ins w:id="38" w:author="Paul Ekung" w:date="2023-02-21T02:20:00Z">
        <w:r w:rsidRPr="00546B0B">
          <w:rPr>
            <w:rFonts w:asciiTheme="majorHAnsi" w:hAnsiTheme="majorHAnsi"/>
            <w:b/>
            <w:bCs/>
            <w:sz w:val="24"/>
            <w:szCs w:val="24"/>
          </w:rPr>
          <w:t>4.2 OBJECTIVE OF THE DESIGN</w:t>
        </w:r>
      </w:ins>
    </w:p>
    <w:p w14:paraId="3C49F0F0" w14:textId="77777777" w:rsidR="005239A8" w:rsidRPr="00546B0B" w:rsidRDefault="005239A8" w:rsidP="005239A8">
      <w:pPr>
        <w:spacing w:line="360" w:lineRule="auto"/>
        <w:rPr>
          <w:ins w:id="39" w:author="Paul Ekung" w:date="2023-02-21T02:20:00Z"/>
          <w:rFonts w:asciiTheme="majorHAnsi" w:hAnsiTheme="majorHAnsi"/>
          <w:b/>
          <w:bCs/>
          <w:sz w:val="24"/>
          <w:szCs w:val="24"/>
        </w:rPr>
      </w:pPr>
    </w:p>
    <w:p w14:paraId="7BAD043F" w14:textId="77777777" w:rsidR="005239A8" w:rsidRPr="00546B0B" w:rsidRDefault="005239A8" w:rsidP="005239A8">
      <w:pPr>
        <w:spacing w:line="360" w:lineRule="auto"/>
        <w:rPr>
          <w:ins w:id="40" w:author="Paul Ekung" w:date="2023-02-21T02:20:00Z"/>
          <w:rFonts w:asciiTheme="majorHAnsi" w:hAnsiTheme="majorHAnsi"/>
          <w:sz w:val="24"/>
          <w:szCs w:val="24"/>
        </w:rPr>
      </w:pPr>
      <w:ins w:id="41" w:author="Paul Ekung" w:date="2023-02-21T02:20:00Z">
        <w:r w:rsidRPr="00546B0B">
          <w:rPr>
            <w:rFonts w:asciiTheme="majorHAnsi" w:hAnsiTheme="majorHAnsi"/>
            <w:sz w:val="24"/>
            <w:szCs w:val="24"/>
          </w:rPr>
          <w:t>The following shall be the objective of the new system:</w:t>
        </w:r>
      </w:ins>
    </w:p>
    <w:p w14:paraId="3788D5A8" w14:textId="77777777" w:rsidR="005239A8" w:rsidRPr="00546B0B" w:rsidRDefault="005239A8" w:rsidP="005239A8">
      <w:pPr>
        <w:spacing w:line="360" w:lineRule="auto"/>
        <w:rPr>
          <w:ins w:id="42" w:author="Paul Ekung" w:date="2023-02-21T02:20:00Z"/>
          <w:rFonts w:asciiTheme="majorHAnsi" w:hAnsiTheme="majorHAnsi"/>
          <w:sz w:val="24"/>
          <w:szCs w:val="24"/>
        </w:rPr>
      </w:pPr>
    </w:p>
    <w:p w14:paraId="17794FBF" w14:textId="77777777" w:rsidR="005239A8" w:rsidRPr="00546B0B" w:rsidRDefault="005239A8" w:rsidP="005239A8">
      <w:pPr>
        <w:numPr>
          <w:ilvl w:val="0"/>
          <w:numId w:val="34"/>
        </w:numPr>
        <w:spacing w:line="360" w:lineRule="auto"/>
        <w:jc w:val="left"/>
        <w:rPr>
          <w:ins w:id="43" w:author="Paul Ekung" w:date="2023-02-21T02:20:00Z"/>
          <w:rFonts w:asciiTheme="majorHAnsi" w:hAnsiTheme="majorHAnsi"/>
          <w:sz w:val="24"/>
          <w:szCs w:val="24"/>
        </w:rPr>
      </w:pPr>
      <w:ins w:id="44" w:author="Paul Ekung" w:date="2023-02-21T02:20:00Z">
        <w:r w:rsidRPr="00546B0B">
          <w:rPr>
            <w:rFonts w:asciiTheme="majorHAnsi" w:hAnsiTheme="majorHAnsi"/>
            <w:sz w:val="24"/>
            <w:szCs w:val="24"/>
          </w:rPr>
          <w:t>To develop a platform that will store in an electronic database student misconduct for future references especially in the cases of unsettled misconducts or unseen culprit.</w:t>
        </w:r>
      </w:ins>
    </w:p>
    <w:p w14:paraId="23F51154" w14:textId="77777777" w:rsidR="005239A8" w:rsidRPr="00546B0B" w:rsidRDefault="005239A8" w:rsidP="005239A8">
      <w:pPr>
        <w:numPr>
          <w:ilvl w:val="0"/>
          <w:numId w:val="34"/>
        </w:numPr>
        <w:spacing w:line="360" w:lineRule="auto"/>
        <w:jc w:val="left"/>
        <w:rPr>
          <w:ins w:id="45" w:author="Paul Ekung" w:date="2023-02-21T02:20:00Z"/>
          <w:rFonts w:asciiTheme="majorHAnsi" w:hAnsiTheme="majorHAnsi"/>
          <w:sz w:val="24"/>
          <w:szCs w:val="24"/>
        </w:rPr>
      </w:pPr>
      <w:ins w:id="46" w:author="Paul Ekung" w:date="2023-02-21T02:20:00Z">
        <w:r w:rsidRPr="00546B0B">
          <w:rPr>
            <w:rFonts w:asciiTheme="majorHAnsi" w:hAnsiTheme="majorHAnsi"/>
            <w:sz w:val="24"/>
            <w:szCs w:val="24"/>
          </w:rPr>
          <w:t>To develop a platform that will completely eradicate the militating factors encountered in the manual misconduct system such as missing misconduct files.</w:t>
        </w:r>
      </w:ins>
    </w:p>
    <w:p w14:paraId="0BA68D2C" w14:textId="77777777" w:rsidR="005239A8" w:rsidRPr="00546B0B" w:rsidRDefault="005239A8" w:rsidP="005239A8">
      <w:pPr>
        <w:numPr>
          <w:ilvl w:val="0"/>
          <w:numId w:val="34"/>
        </w:numPr>
        <w:spacing w:line="360" w:lineRule="auto"/>
        <w:jc w:val="left"/>
        <w:rPr>
          <w:ins w:id="47" w:author="Paul Ekung" w:date="2023-02-21T02:20:00Z"/>
          <w:rFonts w:asciiTheme="majorHAnsi" w:hAnsiTheme="majorHAnsi"/>
          <w:sz w:val="24"/>
          <w:szCs w:val="24"/>
        </w:rPr>
      </w:pPr>
      <w:ins w:id="48" w:author="Paul Ekung" w:date="2023-02-21T02:20:00Z">
        <w:r w:rsidRPr="00546B0B">
          <w:rPr>
            <w:rFonts w:asciiTheme="majorHAnsi" w:hAnsiTheme="majorHAnsi"/>
            <w:sz w:val="24"/>
            <w:szCs w:val="24"/>
          </w:rPr>
          <w:t>To develop an online platform that will effectively prevent the students from falling victim of misconduct through an awareness module developed in the system.</w:t>
        </w:r>
      </w:ins>
    </w:p>
    <w:p w14:paraId="0F8299AB" w14:textId="77777777" w:rsidR="005239A8" w:rsidRPr="00546B0B" w:rsidRDefault="005239A8" w:rsidP="005239A8">
      <w:pPr>
        <w:spacing w:line="360" w:lineRule="auto"/>
        <w:rPr>
          <w:ins w:id="49" w:author="Paul Ekung" w:date="2023-02-21T02:20:00Z"/>
          <w:rFonts w:asciiTheme="majorHAnsi" w:hAnsiTheme="majorHAnsi"/>
          <w:sz w:val="24"/>
          <w:szCs w:val="24"/>
        </w:rPr>
      </w:pPr>
    </w:p>
    <w:p w14:paraId="204DEFF1" w14:textId="77777777" w:rsidR="005239A8" w:rsidRPr="00546B0B" w:rsidRDefault="005239A8" w:rsidP="005239A8">
      <w:pPr>
        <w:spacing w:line="360" w:lineRule="auto"/>
        <w:rPr>
          <w:ins w:id="50" w:author="Paul Ekung" w:date="2023-02-21T02:20:00Z"/>
          <w:rFonts w:asciiTheme="majorHAnsi" w:hAnsiTheme="majorHAnsi"/>
          <w:b/>
          <w:bCs/>
          <w:sz w:val="24"/>
          <w:szCs w:val="24"/>
        </w:rPr>
      </w:pPr>
      <w:ins w:id="51" w:author="Paul Ekung" w:date="2023-02-21T02:20:00Z">
        <w:r w:rsidRPr="00546B0B">
          <w:rPr>
            <w:rFonts w:asciiTheme="majorHAnsi" w:hAnsiTheme="majorHAnsi"/>
            <w:b/>
            <w:bCs/>
            <w:sz w:val="24"/>
            <w:szCs w:val="24"/>
          </w:rPr>
          <w:t>4.3 DESIGN CONSIDERATIONS</w:t>
        </w:r>
      </w:ins>
    </w:p>
    <w:p w14:paraId="68FABA94" w14:textId="77777777" w:rsidR="005239A8" w:rsidRPr="00546B0B" w:rsidRDefault="005239A8" w:rsidP="005239A8">
      <w:pPr>
        <w:spacing w:line="360" w:lineRule="auto"/>
        <w:rPr>
          <w:ins w:id="52" w:author="Paul Ekung" w:date="2023-02-21T02:20:00Z"/>
          <w:rFonts w:asciiTheme="majorHAnsi" w:hAnsiTheme="majorHAnsi"/>
          <w:sz w:val="24"/>
          <w:szCs w:val="24"/>
        </w:rPr>
      </w:pPr>
      <w:ins w:id="53" w:author="Paul Ekung" w:date="2023-02-21T02:20:00Z">
        <w:r w:rsidRPr="00546B0B">
          <w:rPr>
            <w:rFonts w:asciiTheme="majorHAnsi" w:hAnsiTheme="majorHAnsi"/>
            <w:sz w:val="24"/>
            <w:szCs w:val="24"/>
          </w:rPr>
          <w:t>During the design of the new system, some factors were considered. These factors include:</w:t>
        </w:r>
      </w:ins>
    </w:p>
    <w:p w14:paraId="75D4AB49" w14:textId="77777777" w:rsidR="005239A8" w:rsidRPr="00546B0B" w:rsidRDefault="005239A8" w:rsidP="005239A8">
      <w:pPr>
        <w:numPr>
          <w:ilvl w:val="0"/>
          <w:numId w:val="35"/>
        </w:numPr>
        <w:spacing w:line="360" w:lineRule="auto"/>
        <w:jc w:val="left"/>
        <w:rPr>
          <w:ins w:id="54" w:author="Paul Ekung" w:date="2023-02-21T02:20:00Z"/>
          <w:rFonts w:asciiTheme="majorHAnsi" w:hAnsiTheme="majorHAnsi"/>
          <w:sz w:val="24"/>
          <w:szCs w:val="24"/>
        </w:rPr>
      </w:pPr>
      <w:ins w:id="55" w:author="Paul Ekung" w:date="2023-02-21T02:20:00Z">
        <w:r w:rsidRPr="00546B0B">
          <w:rPr>
            <w:rFonts w:asciiTheme="majorHAnsi" w:hAnsiTheme="majorHAnsi"/>
            <w:b/>
            <w:bCs/>
            <w:sz w:val="24"/>
            <w:szCs w:val="24"/>
          </w:rPr>
          <w:t xml:space="preserve">Economic Benefits: </w:t>
        </w:r>
        <w:r w:rsidRPr="00546B0B">
          <w:rPr>
            <w:rFonts w:asciiTheme="majorHAnsi" w:hAnsiTheme="majorHAnsi"/>
            <w:sz w:val="24"/>
            <w:szCs w:val="24"/>
          </w:rPr>
          <w:t xml:space="preserve">Designing a system that will be of economic benefit to the management of the </w:t>
        </w:r>
        <w:proofErr w:type="spellStart"/>
        <w:r w:rsidRPr="00546B0B">
          <w:rPr>
            <w:rFonts w:asciiTheme="majorHAnsi" w:hAnsiTheme="majorHAnsi"/>
            <w:sz w:val="24"/>
            <w:szCs w:val="24"/>
          </w:rPr>
          <w:t>Akanu</w:t>
        </w:r>
        <w:proofErr w:type="spellEnd"/>
        <w:r w:rsidRPr="00546B0B">
          <w:rPr>
            <w:rFonts w:asciiTheme="majorHAnsi" w:hAnsiTheme="majorHAnsi"/>
            <w:sz w:val="24"/>
            <w:szCs w:val="24"/>
          </w:rPr>
          <w:t xml:space="preserve"> </w:t>
        </w:r>
        <w:proofErr w:type="spellStart"/>
        <w:r w:rsidRPr="00546B0B">
          <w:rPr>
            <w:rFonts w:asciiTheme="majorHAnsi" w:hAnsiTheme="majorHAnsi"/>
            <w:sz w:val="24"/>
            <w:szCs w:val="24"/>
          </w:rPr>
          <w:t>Ibiam</w:t>
        </w:r>
        <w:proofErr w:type="spellEnd"/>
        <w:r w:rsidRPr="00546B0B">
          <w:rPr>
            <w:rFonts w:asciiTheme="majorHAnsi" w:hAnsiTheme="majorHAnsi"/>
            <w:sz w:val="24"/>
            <w:szCs w:val="24"/>
          </w:rPr>
          <w:t xml:space="preserve"> federal polytechnic by using a centralized electronic database which allows data to be shared rather than duplicated.</w:t>
        </w:r>
      </w:ins>
    </w:p>
    <w:p w14:paraId="7ABC0275" w14:textId="77777777" w:rsidR="005239A8" w:rsidRPr="00546B0B" w:rsidRDefault="005239A8" w:rsidP="005239A8">
      <w:pPr>
        <w:numPr>
          <w:ilvl w:val="0"/>
          <w:numId w:val="35"/>
        </w:numPr>
        <w:spacing w:line="360" w:lineRule="auto"/>
        <w:jc w:val="left"/>
        <w:rPr>
          <w:ins w:id="56" w:author="Paul Ekung" w:date="2023-02-21T02:20:00Z"/>
          <w:rFonts w:asciiTheme="majorHAnsi" w:hAnsiTheme="majorHAnsi"/>
          <w:sz w:val="24"/>
          <w:szCs w:val="24"/>
        </w:rPr>
      </w:pPr>
      <w:ins w:id="57" w:author="Paul Ekung" w:date="2023-02-21T02:20:00Z">
        <w:r w:rsidRPr="00546B0B">
          <w:rPr>
            <w:rFonts w:asciiTheme="majorHAnsi" w:hAnsiTheme="majorHAnsi"/>
            <w:b/>
            <w:bCs/>
            <w:sz w:val="24"/>
            <w:szCs w:val="24"/>
          </w:rPr>
          <w:t xml:space="preserve">Accuracy: </w:t>
        </w:r>
        <w:r w:rsidRPr="00546B0B">
          <w:rPr>
            <w:rFonts w:asciiTheme="majorHAnsi" w:hAnsiTheme="majorHAnsi"/>
            <w:sz w:val="24"/>
            <w:szCs w:val="24"/>
          </w:rPr>
          <w:t xml:space="preserve">A system that will eliminate unintentional errors in input by users </w:t>
        </w:r>
      </w:ins>
    </w:p>
    <w:p w14:paraId="19B734EC" w14:textId="77777777" w:rsidR="005239A8" w:rsidRPr="00546B0B" w:rsidRDefault="005239A8" w:rsidP="005239A8">
      <w:pPr>
        <w:spacing w:line="360" w:lineRule="auto"/>
        <w:rPr>
          <w:ins w:id="58" w:author="Paul Ekung" w:date="2023-02-21T02:20:00Z"/>
          <w:rFonts w:asciiTheme="majorHAnsi" w:hAnsiTheme="majorHAnsi"/>
          <w:sz w:val="24"/>
          <w:szCs w:val="24"/>
        </w:rPr>
      </w:pPr>
    </w:p>
    <w:p w14:paraId="2476034C" w14:textId="77777777" w:rsidR="005239A8" w:rsidRPr="00546B0B" w:rsidRDefault="005239A8" w:rsidP="005239A8">
      <w:pPr>
        <w:spacing w:line="360" w:lineRule="auto"/>
        <w:jc w:val="center"/>
        <w:rPr>
          <w:ins w:id="59" w:author="Paul Ekung" w:date="2023-02-21T02:20:00Z"/>
          <w:rFonts w:asciiTheme="majorHAnsi" w:hAnsiTheme="majorHAnsi"/>
          <w:sz w:val="24"/>
          <w:szCs w:val="24"/>
        </w:rPr>
      </w:pPr>
      <w:ins w:id="60" w:author="Paul Ekung" w:date="2023-02-21T02:20:00Z">
        <w:r w:rsidRPr="00546B0B">
          <w:rPr>
            <w:rFonts w:asciiTheme="majorHAnsi" w:hAnsiTheme="majorHAnsi"/>
            <w:sz w:val="24"/>
            <w:szCs w:val="24"/>
          </w:rPr>
          <w:t>22</w:t>
        </w:r>
      </w:ins>
    </w:p>
    <w:p w14:paraId="5E6951F9" w14:textId="77777777" w:rsidR="005239A8" w:rsidRPr="00546B0B" w:rsidRDefault="005239A8" w:rsidP="005239A8">
      <w:pPr>
        <w:spacing w:line="360" w:lineRule="auto"/>
        <w:rPr>
          <w:ins w:id="61" w:author="Paul Ekung" w:date="2023-02-21T02:20:00Z"/>
          <w:rFonts w:asciiTheme="majorHAnsi" w:hAnsiTheme="majorHAnsi"/>
          <w:sz w:val="24"/>
          <w:szCs w:val="24"/>
        </w:rPr>
      </w:pPr>
    </w:p>
    <w:p w14:paraId="097AB5B8" w14:textId="77777777" w:rsidR="005239A8" w:rsidRPr="00546B0B" w:rsidRDefault="005239A8" w:rsidP="005239A8">
      <w:pPr>
        <w:spacing w:line="360" w:lineRule="auto"/>
        <w:rPr>
          <w:ins w:id="62" w:author="Paul Ekung" w:date="2023-02-21T02:20:00Z"/>
          <w:rFonts w:asciiTheme="majorHAnsi" w:hAnsiTheme="majorHAnsi"/>
          <w:sz w:val="24"/>
          <w:szCs w:val="24"/>
        </w:rPr>
      </w:pPr>
      <w:ins w:id="63" w:author="Paul Ekung" w:date="2023-02-21T02:20:00Z">
        <w:r w:rsidRPr="00546B0B">
          <w:rPr>
            <w:rFonts w:asciiTheme="majorHAnsi" w:hAnsiTheme="majorHAnsi"/>
            <w:sz w:val="24"/>
            <w:szCs w:val="24"/>
          </w:rPr>
          <w:lastRenderedPageBreak/>
          <w:t>through the use of scripts to automate repetition tasks.</w:t>
        </w:r>
      </w:ins>
    </w:p>
    <w:p w14:paraId="439A1BC6" w14:textId="77777777" w:rsidR="005239A8" w:rsidRPr="00546B0B" w:rsidRDefault="005239A8" w:rsidP="005239A8">
      <w:pPr>
        <w:numPr>
          <w:ilvl w:val="0"/>
          <w:numId w:val="35"/>
        </w:numPr>
        <w:spacing w:line="360" w:lineRule="auto"/>
        <w:jc w:val="left"/>
        <w:rPr>
          <w:ins w:id="64" w:author="Paul Ekung" w:date="2023-02-21T02:20:00Z"/>
          <w:rFonts w:asciiTheme="majorHAnsi" w:hAnsiTheme="majorHAnsi"/>
          <w:sz w:val="24"/>
          <w:szCs w:val="24"/>
        </w:rPr>
      </w:pPr>
      <w:ins w:id="65" w:author="Paul Ekung" w:date="2023-02-21T02:20:00Z">
        <w:r w:rsidRPr="00546B0B">
          <w:rPr>
            <w:rFonts w:asciiTheme="majorHAnsi" w:hAnsiTheme="majorHAnsi"/>
            <w:b/>
            <w:bCs/>
            <w:sz w:val="24"/>
            <w:szCs w:val="24"/>
          </w:rPr>
          <w:t xml:space="preserve">Scalability: </w:t>
        </w:r>
        <w:r w:rsidRPr="00546B0B">
          <w:rPr>
            <w:rFonts w:asciiTheme="majorHAnsi" w:hAnsiTheme="majorHAnsi"/>
            <w:sz w:val="24"/>
            <w:szCs w:val="24"/>
          </w:rPr>
          <w:t>A system that should be scalable when the need arises.</w:t>
        </w:r>
      </w:ins>
    </w:p>
    <w:p w14:paraId="0A286329" w14:textId="77777777" w:rsidR="005239A8" w:rsidRPr="00546B0B" w:rsidRDefault="005239A8" w:rsidP="005239A8">
      <w:pPr>
        <w:numPr>
          <w:ilvl w:val="0"/>
          <w:numId w:val="35"/>
        </w:numPr>
        <w:spacing w:line="360" w:lineRule="auto"/>
        <w:jc w:val="left"/>
        <w:rPr>
          <w:ins w:id="66" w:author="Paul Ekung" w:date="2023-02-21T02:20:00Z"/>
          <w:rFonts w:asciiTheme="majorHAnsi" w:hAnsiTheme="majorHAnsi"/>
          <w:sz w:val="24"/>
          <w:szCs w:val="24"/>
        </w:rPr>
      </w:pPr>
      <w:ins w:id="67" w:author="Paul Ekung" w:date="2023-02-21T02:20:00Z">
        <w:r w:rsidRPr="00546B0B">
          <w:rPr>
            <w:rFonts w:asciiTheme="majorHAnsi" w:hAnsiTheme="majorHAnsi"/>
            <w:b/>
            <w:bCs/>
            <w:sz w:val="24"/>
            <w:szCs w:val="24"/>
          </w:rPr>
          <w:t xml:space="preserve">Efficiency: </w:t>
        </w:r>
        <w:r w:rsidRPr="00546B0B">
          <w:rPr>
            <w:rFonts w:asciiTheme="majorHAnsi" w:hAnsiTheme="majorHAnsi"/>
            <w:sz w:val="24"/>
            <w:szCs w:val="24"/>
          </w:rPr>
          <w:t>A system that should be able to produce a well-organized and comprehensive output through the use Structured Query Language (SQL) for insertion, retrieval, and update of records.</w:t>
        </w:r>
      </w:ins>
    </w:p>
    <w:p w14:paraId="4A70C268" w14:textId="77777777" w:rsidR="005239A8" w:rsidRPr="00546B0B" w:rsidRDefault="005239A8" w:rsidP="005239A8">
      <w:pPr>
        <w:numPr>
          <w:ilvl w:val="0"/>
          <w:numId w:val="35"/>
        </w:numPr>
        <w:spacing w:line="360" w:lineRule="auto"/>
        <w:jc w:val="left"/>
        <w:rPr>
          <w:ins w:id="68" w:author="Paul Ekung" w:date="2023-02-21T02:20:00Z"/>
          <w:rFonts w:asciiTheme="majorHAnsi" w:hAnsiTheme="majorHAnsi"/>
          <w:sz w:val="24"/>
          <w:szCs w:val="24"/>
        </w:rPr>
      </w:pPr>
      <w:ins w:id="69" w:author="Paul Ekung" w:date="2023-02-21T02:20:00Z">
        <w:r w:rsidRPr="00546B0B">
          <w:rPr>
            <w:rFonts w:asciiTheme="majorHAnsi" w:hAnsiTheme="majorHAnsi"/>
            <w:b/>
            <w:bCs/>
            <w:sz w:val="24"/>
            <w:szCs w:val="24"/>
          </w:rPr>
          <w:t xml:space="preserve">Maintainability: </w:t>
        </w:r>
        <w:r w:rsidRPr="00546B0B">
          <w:rPr>
            <w:rFonts w:asciiTheme="majorHAnsi" w:hAnsiTheme="majorHAnsi"/>
            <w:sz w:val="24"/>
            <w:szCs w:val="24"/>
          </w:rPr>
          <w:t>A system that will be easily maintained by developing the system in modules.</w:t>
        </w:r>
      </w:ins>
    </w:p>
    <w:p w14:paraId="62DEF78E" w14:textId="77777777" w:rsidR="005239A8" w:rsidRPr="00546B0B" w:rsidRDefault="005239A8" w:rsidP="005239A8">
      <w:pPr>
        <w:numPr>
          <w:ilvl w:val="0"/>
          <w:numId w:val="35"/>
        </w:numPr>
        <w:spacing w:line="360" w:lineRule="auto"/>
        <w:jc w:val="left"/>
        <w:rPr>
          <w:ins w:id="70" w:author="Paul Ekung" w:date="2023-02-21T02:20:00Z"/>
          <w:rFonts w:asciiTheme="majorHAnsi" w:hAnsiTheme="majorHAnsi"/>
          <w:sz w:val="24"/>
          <w:szCs w:val="24"/>
        </w:rPr>
      </w:pPr>
      <w:ins w:id="71" w:author="Paul Ekung" w:date="2023-02-21T02:20:00Z">
        <w:r w:rsidRPr="00546B0B">
          <w:rPr>
            <w:rFonts w:asciiTheme="majorHAnsi" w:hAnsiTheme="majorHAnsi"/>
            <w:b/>
            <w:bCs/>
            <w:sz w:val="24"/>
            <w:szCs w:val="24"/>
          </w:rPr>
          <w:t xml:space="preserve">Security: </w:t>
        </w:r>
        <w:r w:rsidRPr="00546B0B">
          <w:rPr>
            <w:rFonts w:asciiTheme="majorHAnsi" w:hAnsiTheme="majorHAnsi"/>
            <w:sz w:val="24"/>
            <w:szCs w:val="24"/>
          </w:rPr>
          <w:t>A system with the ability to guard against intrusion from unauthorized person which may lead to loss of data. This is achieved by the use of login script as well as licensed anti-virus from a reputable vendor.</w:t>
        </w:r>
      </w:ins>
    </w:p>
    <w:p w14:paraId="1ECBF262" w14:textId="77777777" w:rsidR="005239A8" w:rsidRPr="00546B0B" w:rsidRDefault="005239A8" w:rsidP="005239A8">
      <w:pPr>
        <w:spacing w:line="360" w:lineRule="auto"/>
        <w:rPr>
          <w:ins w:id="72" w:author="Paul Ekung" w:date="2023-02-21T02:20:00Z"/>
          <w:rFonts w:asciiTheme="majorHAnsi" w:hAnsiTheme="majorHAnsi"/>
          <w:sz w:val="24"/>
          <w:szCs w:val="24"/>
        </w:rPr>
      </w:pPr>
    </w:p>
    <w:p w14:paraId="111E4D61" w14:textId="77777777" w:rsidR="005239A8" w:rsidRPr="00546B0B" w:rsidRDefault="005239A8" w:rsidP="005239A8">
      <w:pPr>
        <w:spacing w:line="360" w:lineRule="auto"/>
        <w:rPr>
          <w:ins w:id="73" w:author="Paul Ekung" w:date="2023-02-21T02:20:00Z"/>
          <w:rFonts w:asciiTheme="majorHAnsi" w:hAnsiTheme="majorHAnsi"/>
          <w:b/>
          <w:bCs/>
          <w:sz w:val="24"/>
          <w:szCs w:val="24"/>
        </w:rPr>
      </w:pPr>
      <w:ins w:id="74" w:author="Paul Ekung" w:date="2023-02-21T02:20:00Z">
        <w:r w:rsidRPr="00546B0B">
          <w:rPr>
            <w:rFonts w:asciiTheme="majorHAnsi" w:hAnsiTheme="majorHAnsi"/>
            <w:b/>
            <w:bCs/>
            <w:sz w:val="24"/>
            <w:szCs w:val="24"/>
          </w:rPr>
          <w:t>4.4 SYSTEM BLOCK DIGRAM</w:t>
        </w:r>
      </w:ins>
    </w:p>
    <w:p w14:paraId="528B496B" w14:textId="77777777" w:rsidR="005239A8" w:rsidRPr="00546B0B" w:rsidRDefault="005239A8" w:rsidP="005239A8">
      <w:pPr>
        <w:spacing w:line="360" w:lineRule="auto"/>
        <w:rPr>
          <w:ins w:id="75" w:author="Paul Ekung" w:date="2023-02-21T02:20:00Z"/>
          <w:rFonts w:asciiTheme="majorHAnsi" w:hAnsiTheme="majorHAnsi"/>
          <w:b/>
          <w:bCs/>
          <w:sz w:val="24"/>
          <w:szCs w:val="24"/>
        </w:rPr>
      </w:pPr>
      <w:ins w:id="76" w:author="Paul Ekung" w:date="2023-02-21T02:20:00Z">
        <w:r w:rsidRPr="00546B0B">
          <w:rPr>
            <w:rFonts w:asciiTheme="majorHAnsi" w:hAnsiTheme="majorHAnsi"/>
            <w:noProof/>
            <w:sz w:val="24"/>
          </w:rPr>
          <mc:AlternateContent>
            <mc:Choice Requires="wps">
              <w:drawing>
                <wp:anchor distT="0" distB="0" distL="0" distR="0" simplePos="0" relativeHeight="251872256" behindDoc="0" locked="0" layoutInCell="1" allowOverlap="1" wp14:anchorId="4771E90C" wp14:editId="78065CBB">
                  <wp:simplePos x="0" y="0"/>
                  <wp:positionH relativeFrom="column">
                    <wp:posOffset>324485</wp:posOffset>
                  </wp:positionH>
                  <wp:positionV relativeFrom="paragraph">
                    <wp:posOffset>120014</wp:posOffset>
                  </wp:positionV>
                  <wp:extent cx="274320" cy="259715"/>
                  <wp:effectExtent l="0" t="0" r="11430" b="26035"/>
                  <wp:wrapNone/>
                  <wp:docPr id="1026"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320" cy="259715"/>
                          </a:xfrm>
                          <a:prstGeom prst="ellipse">
                            <a:avLst/>
                          </a:prstGeom>
                          <a:solidFill>
                            <a:srgbClr val="FFFFFF"/>
                          </a:solidFill>
                          <a:ln w="12700" cap="flat" cmpd="sng">
                            <a:solidFill>
                              <a:srgbClr val="000000"/>
                            </a:solidFill>
                            <a:prstDash val="solid"/>
                            <a:miter/>
                            <a:headEnd type="none" w="med" len="med"/>
                            <a:tailEnd type="none" w="med" len="med"/>
                          </a:ln>
                        </wps:spPr>
                        <wps:txbx>
                          <w:txbxContent>
                            <w:p w14:paraId="78D9A453" w14:textId="77777777" w:rsidR="002A7753" w:rsidRDefault="002A7753" w:rsidP="005239A8">
                              <w:pPr>
                                <w:jc w:val="center"/>
                                <w:rPr>
                                  <w:color w:val="000000"/>
                                </w:rPr>
                              </w:pPr>
                            </w:p>
                          </w:txbxContent>
                        </wps:txbx>
                        <wps:bodyPr vert="horz" wrap="square" lIns="91440" tIns="45720" rIns="91440" bIns="45720" anchor="ctr">
                          <a:prstTxWarp prst="textNoShape">
                            <a:avLst/>
                          </a:prstTxWarp>
                          <a:noAutofit/>
                        </wps:bodyPr>
                      </wps:wsp>
                    </a:graphicData>
                  </a:graphic>
                </wp:anchor>
              </w:drawing>
            </mc:Choice>
            <mc:Fallback>
              <w:pict>
                <v:oval w14:anchorId="4771E90C" id="Oval 9" o:spid="_x0000_s1129" style="position:absolute;left:0;text-align:left;margin-left:25.55pt;margin-top:9.45pt;width:21.6pt;height:20.45pt;z-index:25187225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" strokeweight="1pt">
                  <v:stroke joinstyle="miter"/>
                  <v:path arrowok="t"/>
                  <v:textbox>
                    <w:txbxContent>
                      <w:p w14:paraId="78D9A453" w14:textId="77777777" w:rsidR="002A7753" w:rsidRDefault="002A7753" w:rsidP="005239A8">
                        <w:pPr>
                          <w:jc w:val="center"/>
                          <w:rPr>
                            <w:color w:val="000000"/>
                          </w:rPr>
                        </w:pPr>
                      </w:p>
                    </w:txbxContent>
                  </v:textbox>
                </v:oval>
              </w:pict>
            </mc:Fallback>
          </mc:AlternateContent>
        </w:r>
      </w:ins>
    </w:p>
    <w:p w14:paraId="448C7D24" w14:textId="77777777" w:rsidR="005239A8" w:rsidRPr="00546B0B" w:rsidRDefault="005239A8" w:rsidP="005239A8">
      <w:pPr>
        <w:spacing w:line="360" w:lineRule="auto"/>
        <w:rPr>
          <w:ins w:id="77" w:author="Paul Ekung" w:date="2023-02-21T02:20:00Z"/>
          <w:rFonts w:asciiTheme="majorHAnsi" w:hAnsiTheme="majorHAnsi"/>
          <w:sz w:val="24"/>
          <w:szCs w:val="24"/>
        </w:rPr>
      </w:pPr>
      <w:ins w:id="78" w:author="Paul Ekung" w:date="2023-02-21T02:20:00Z">
        <w:r w:rsidRPr="00546B0B">
          <w:rPr>
            <w:rFonts w:asciiTheme="majorHAnsi" w:hAnsiTheme="majorHAnsi"/>
            <w:noProof/>
            <w:sz w:val="24"/>
          </w:rPr>
          <mc:AlternateContent>
            <mc:Choice Requires="wps">
              <w:drawing>
                <wp:anchor distT="0" distB="0" distL="0" distR="0" simplePos="0" relativeHeight="251887616" behindDoc="0" locked="0" layoutInCell="1" allowOverlap="1" wp14:anchorId="272056F0" wp14:editId="1EB40956">
                  <wp:simplePos x="0" y="0"/>
                  <wp:positionH relativeFrom="column">
                    <wp:posOffset>714375</wp:posOffset>
                  </wp:positionH>
                  <wp:positionV relativeFrom="paragraph">
                    <wp:posOffset>254635</wp:posOffset>
                  </wp:positionV>
                  <wp:extent cx="360680" cy="533400"/>
                  <wp:effectExtent l="3810" t="2540" r="16510" b="16510"/>
                  <wp:wrapNone/>
                  <wp:docPr id="1027"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60680" cy="533400"/>
                          </a:xfrm>
                          <a:prstGeom prst="straightConnector1">
                            <a:avLst/>
                          </a:prstGeom>
                          <a:ln w="6350" cap="flat" cmpd="sng">
                            <a:solidFill>
                              <a:srgbClr val="000000"/>
                            </a:solidFill>
                            <a:prstDash val="solid"/>
                            <a:miter/>
                            <a:headEnd type="none" w="med" len="med"/>
                            <a:tailEnd type="arrow" w="med" len="med"/>
                          </a:ln>
                        </wps:spPr>
                        <wps:bodyPr/>
                      </wps:wsp>
                    </a:graphicData>
                  </a:graphic>
                </wp:anchor>
              </w:drawing>
            </mc:Choice>
            <mc:Fallback>
              <w:pict>
                <v:shapetype w14:anchorId="7277A011" id="_x0000_t32" coordsize="21600,21600" o:spt="32" o:oned="t" path="m,l21600,21600e" filled="f">
                  <v:path arrowok="t" fillok="f" o:connecttype="none"/>
                  <o:lock v:ext="edit" shapetype="t"/>
                </v:shapetype>
                <v:shape id="Straight Arrow Connector 22" o:spid="_x0000_s1026" type="#_x0000_t32" style="position:absolute;margin-left:56.25pt;margin-top:20.05pt;width:28.4pt;height:42pt;z-index:251887616;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" strokeweight=".5pt">
                  <v:stroke endarrow="open" joinstyle="miter"/>
                  <o:lock v:ext="edit" shapetype="f"/>
                </v:shape>
              </w:pict>
            </mc:Fallback>
          </mc:AlternateContent>
        </w:r>
        <w:r w:rsidRPr="00546B0B">
          <w:rPr>
            <w:rFonts w:asciiTheme="majorHAnsi" w:hAnsiTheme="majorHAnsi"/>
            <w:noProof/>
            <w:sz w:val="24"/>
          </w:rPr>
          <mc:AlternateContent>
            <mc:Choice Requires="wps">
              <w:drawing>
                <wp:anchor distT="0" distB="0" distL="0" distR="0" simplePos="0" relativeHeight="251871232" behindDoc="0" locked="0" layoutInCell="1" allowOverlap="1" wp14:anchorId="7BD6DB0A" wp14:editId="7C9E14AD">
                  <wp:simplePos x="0" y="0"/>
                  <wp:positionH relativeFrom="column">
                    <wp:posOffset>389255</wp:posOffset>
                  </wp:positionH>
                  <wp:positionV relativeFrom="paragraph">
                    <wp:posOffset>788035</wp:posOffset>
                  </wp:positionV>
                  <wp:extent cx="1371597" cy="606425"/>
                  <wp:effectExtent l="4445" t="4445" r="14605" b="17780"/>
                  <wp:wrapNone/>
                  <wp:docPr id="102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1597" cy="606425"/>
                          </a:xfrm>
                          <a:prstGeom prst="rect">
                            <a:avLst/>
                          </a:prstGeom>
                          <a:solidFill>
                            <a:srgbClr val="FFFFFF"/>
                          </a:solidFill>
                          <a:ln w="6350" cap="flat" cmpd="sng">
                            <a:solidFill>
                              <a:srgbClr val="000000"/>
                            </a:solidFill>
                            <a:prstDash val="solid"/>
                            <a:round/>
                            <a:headEnd type="none" w="med" len="med"/>
                            <a:tailEnd type="none" w="med" len="med"/>
                          </a:ln>
                        </wps:spPr>
                        <wps:txbx>
                          <w:txbxContent>
                            <w:p w14:paraId="25DFB4F7" w14:textId="77777777" w:rsidR="002A7753" w:rsidRDefault="002A7753" w:rsidP="005239A8"/>
                            <w:p w14:paraId="122E2579" w14:textId="77777777" w:rsidR="002A7753" w:rsidRDefault="002A7753" w:rsidP="005239A8">
                              <w:pPr>
                                <w:ind w:firstLineChars="300" w:firstLine="720"/>
                                <w:rPr>
                                  <w:sz w:val="24"/>
                                  <w:szCs w:val="24"/>
                                </w:rPr>
                              </w:pPr>
                              <w:r>
                                <w:rPr>
                                  <w:sz w:val="24"/>
                                  <w:szCs w:val="24"/>
                                </w:rPr>
                                <w:t>GUI</w:t>
                              </w:r>
                            </w:p>
                          </w:txbxContent>
                        </wps:txbx>
                        <wps:bodyPr vert="horz" wrap="square" lIns="91440" tIns="45720" rIns="91440" bIns="45720" anchor="t">
                          <a:prstTxWarp prst="textNoShape">
                            <a:avLst/>
                          </a:prstTxWarp>
                          <a:noAutofit/>
                        </wps:bodyPr>
                      </wps:wsp>
                    </a:graphicData>
                  </a:graphic>
                </wp:anchor>
              </w:drawing>
            </mc:Choice>
            <mc:Fallback>
              <w:pict>
                <v:rect w14:anchorId="7BD6DB0A" id="Text Box 8" o:spid="_x0000_s1130" style="position:absolute;left:0;text-align:left;margin-left:30.65pt;margin-top:62.05pt;width:108pt;height:47.75pt;z-index:25187123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" strokeweight=".5pt">
                  <v:stroke joinstyle="round"/>
                  <v:path arrowok="t"/>
                  <v:textbox>
                    <w:txbxContent>
                      <w:p w14:paraId="25DFB4F7" w14:textId="77777777" w:rsidR="002A7753" w:rsidRDefault="002A7753" w:rsidP="005239A8"/>
                      <w:p w14:paraId="122E2579" w14:textId="77777777" w:rsidR="002A7753" w:rsidRDefault="002A7753" w:rsidP="005239A8">
                        <w:pPr>
                          <w:ind w:firstLineChars="300" w:firstLine="720"/>
                          <w:rPr>
                            <w:sz w:val="24"/>
                            <w:szCs w:val="24"/>
                          </w:rPr>
                        </w:pPr>
                        <w:r>
                          <w:rPr>
                            <w:sz w:val="24"/>
                            <w:szCs w:val="24"/>
                          </w:rPr>
                          <w:t>GUI</w:t>
                        </w:r>
                      </w:p>
                    </w:txbxContent>
                  </v:textbox>
                </v:rect>
              </w:pict>
            </mc:Fallback>
          </mc:AlternateContent>
        </w:r>
        <w:r w:rsidRPr="00546B0B">
          <w:rPr>
            <w:rFonts w:asciiTheme="majorHAnsi" w:hAnsiTheme="majorHAnsi"/>
            <w:noProof/>
            <w:sz w:val="24"/>
          </w:rPr>
          <mc:AlternateContent>
            <mc:Choice Requires="wps">
              <w:drawing>
                <wp:anchor distT="0" distB="0" distL="0" distR="0" simplePos="0" relativeHeight="251881472" behindDoc="0" locked="0" layoutInCell="1" allowOverlap="1" wp14:anchorId="578C2F67" wp14:editId="38035451">
                  <wp:simplePos x="0" y="0"/>
                  <wp:positionH relativeFrom="column">
                    <wp:posOffset>4588510</wp:posOffset>
                  </wp:positionH>
                  <wp:positionV relativeFrom="paragraph">
                    <wp:posOffset>968375</wp:posOffset>
                  </wp:positionV>
                  <wp:extent cx="897254" cy="325119"/>
                  <wp:effectExtent l="4445" t="4445" r="12700" b="13334"/>
                  <wp:wrapNone/>
                  <wp:docPr id="102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97254" cy="325119"/>
                          </a:xfrm>
                          <a:prstGeom prst="rect">
                            <a:avLst/>
                          </a:prstGeom>
                          <a:solidFill>
                            <a:srgbClr val="FFFFFF"/>
                          </a:solidFill>
                          <a:ln w="6350" cap="flat" cmpd="sng">
                            <a:solidFill>
                              <a:srgbClr val="FFFFFF"/>
                            </a:solidFill>
                            <a:prstDash val="solid"/>
                            <a:round/>
                            <a:headEnd type="none" w="med" len="med"/>
                            <a:tailEnd type="none" w="med" len="med"/>
                          </a:ln>
                        </wps:spPr>
                        <wps:txbx>
                          <w:txbxContent>
                            <w:p w14:paraId="7F57B581" w14:textId="77777777" w:rsidR="002A7753" w:rsidRDefault="002A7753" w:rsidP="005239A8">
                              <w:pPr>
                                <w:rPr>
                                  <w:sz w:val="24"/>
                                  <w:szCs w:val="24"/>
                                </w:rPr>
                              </w:pPr>
                              <w:r>
                                <w:rPr>
                                  <w:sz w:val="24"/>
                                  <w:szCs w:val="24"/>
                                </w:rPr>
                                <w:t>SERVER</w:t>
                              </w:r>
                            </w:p>
                          </w:txbxContent>
                        </wps:txbx>
                        <wps:bodyPr vert="horz" wrap="square" lIns="91440" tIns="45720" rIns="91440" bIns="45720" anchor="t">
                          <a:prstTxWarp prst="textNoShape">
                            <a:avLst/>
                          </a:prstTxWarp>
                          <a:noAutofit/>
                        </wps:bodyPr>
                      </wps:wsp>
                    </a:graphicData>
                  </a:graphic>
                </wp:anchor>
              </w:drawing>
            </mc:Choice>
            <mc:Fallback>
              <w:pict>
                <v:rect w14:anchorId="578C2F67" id="Text Box 16" o:spid="_x0000_s1131" style="position:absolute;left:0;text-align:left;margin-left:361.3pt;margin-top:76.25pt;width:70.65pt;height:25.6pt;z-index:2518814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" strokecolor="white" strokeweight=".5pt">
                  <v:stroke joinstyle="round"/>
                  <v:path arrowok="t"/>
                  <v:textbox>
                    <w:txbxContent>
                      <w:p w14:paraId="7F57B581" w14:textId="77777777" w:rsidR="002A7753" w:rsidRDefault="002A7753" w:rsidP="005239A8">
                        <w:pPr>
                          <w:rPr>
                            <w:sz w:val="24"/>
                            <w:szCs w:val="24"/>
                          </w:rPr>
                        </w:pPr>
                        <w:r>
                          <w:rPr>
                            <w:sz w:val="24"/>
                            <w:szCs w:val="24"/>
                          </w:rPr>
                          <w:t>SERVER</w:t>
                        </w:r>
                      </w:p>
                    </w:txbxContent>
                  </v:textbox>
                </v:rect>
              </w:pict>
            </mc:Fallback>
          </mc:AlternateContent>
        </w:r>
        <w:r w:rsidRPr="00546B0B">
          <w:rPr>
            <w:rFonts w:asciiTheme="majorHAnsi" w:hAnsiTheme="majorHAnsi"/>
            <w:noProof/>
            <w:sz w:val="24"/>
          </w:rPr>
          <mc:AlternateContent>
            <mc:Choice Requires="wps">
              <w:drawing>
                <wp:anchor distT="0" distB="0" distL="0" distR="0" simplePos="0" relativeHeight="251873280" behindDoc="0" locked="0" layoutInCell="1" allowOverlap="1" wp14:anchorId="72C66F5B" wp14:editId="41AADE49">
                  <wp:simplePos x="0" y="0"/>
                  <wp:positionH relativeFrom="column">
                    <wp:posOffset>454660</wp:posOffset>
                  </wp:positionH>
                  <wp:positionV relativeFrom="paragraph">
                    <wp:posOffset>116840</wp:posOffset>
                  </wp:positionV>
                  <wp:extent cx="0" cy="310515"/>
                  <wp:effectExtent l="4445" t="0" r="14605" b="13334"/>
                  <wp:wrapNone/>
                  <wp:docPr id="103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051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5D41E5C9" id="Straight Connector 10" o:spid="_x0000_s1026" style="position:absolute;z-index:251873280;visibility:visible;mso-wrap-style:square;mso-wrap-distance-left:0;mso-wrap-distance-top:0;mso-wrap-distance-right:0;mso-wrap-distance-bottom:0;mso-position-horizontal:absolute;mso-position-horizontal-relative:text;mso-position-vertical:absolute;mso-position-vertical-relative:text" from="35.8pt,9.2pt" to="35.8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" strokeweight=".5pt">
                  <v:stroke joinstyle="miter"/>
                  <o:lock v:ext="edit" shapetype="f"/>
                </v:line>
              </w:pict>
            </mc:Fallback>
          </mc:AlternateContent>
        </w:r>
        <w:r w:rsidRPr="00546B0B">
          <w:rPr>
            <w:rFonts w:asciiTheme="majorHAnsi" w:hAnsiTheme="majorHAnsi"/>
            <w:noProof/>
            <w:sz w:val="24"/>
          </w:rPr>
          <mc:AlternateContent>
            <mc:Choice Requires="wps">
              <w:drawing>
                <wp:anchor distT="0" distB="0" distL="0" distR="0" simplePos="0" relativeHeight="251878400" behindDoc="0" locked="0" layoutInCell="1" allowOverlap="1" wp14:anchorId="531E6378" wp14:editId="4FDAE156">
                  <wp:simplePos x="0" y="0"/>
                  <wp:positionH relativeFrom="column">
                    <wp:posOffset>281305</wp:posOffset>
                  </wp:positionH>
                  <wp:positionV relativeFrom="paragraph">
                    <wp:posOffset>240029</wp:posOffset>
                  </wp:positionV>
                  <wp:extent cx="440052" cy="6983"/>
                  <wp:effectExtent l="0" t="0" r="0" b="0"/>
                  <wp:wrapNone/>
                  <wp:docPr id="1031"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40052" cy="6983"/>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796779EF" id="Straight Connector 13" o:spid="_x0000_s1026" style="position:absolute;flip:y;z-index:251878400;visibility:visible;mso-wrap-style:square;mso-wrap-distance-left:0;mso-wrap-distance-top:0;mso-wrap-distance-right:0;mso-wrap-distance-bottom:0;mso-position-horizontal:absolute;mso-position-horizontal-relative:text;mso-position-vertical:absolute;mso-position-vertical-relative:text" from="22.15pt,18.9pt" to="56.8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" strokeweight=".5pt">
                  <v:stroke joinstyle="miter"/>
                  <o:lock v:ext="edit" shapetype="f"/>
                </v:line>
              </w:pict>
            </mc:Fallback>
          </mc:AlternateContent>
        </w:r>
        <w:r w:rsidRPr="00546B0B">
          <w:rPr>
            <w:rFonts w:asciiTheme="majorHAnsi" w:hAnsiTheme="majorHAnsi"/>
            <w:noProof/>
            <w:sz w:val="24"/>
          </w:rPr>
          <mc:AlternateContent>
            <mc:Choice Requires="wps">
              <w:drawing>
                <wp:anchor distT="0" distB="0" distL="0" distR="0" simplePos="0" relativeHeight="251877376" behindDoc="0" locked="0" layoutInCell="1" allowOverlap="1" wp14:anchorId="1B038BEB" wp14:editId="721B6A85">
                  <wp:simplePos x="0" y="0"/>
                  <wp:positionH relativeFrom="column">
                    <wp:posOffset>324485</wp:posOffset>
                  </wp:positionH>
                  <wp:positionV relativeFrom="paragraph">
                    <wp:posOffset>391160</wp:posOffset>
                  </wp:positionV>
                  <wp:extent cx="130173" cy="130173"/>
                  <wp:effectExtent l="3175" t="3175" r="19050" b="19050"/>
                  <wp:wrapNone/>
                  <wp:docPr id="103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0173" cy="130173"/>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18488C06" id="Straight Connector 12" o:spid="_x0000_s1026" style="position:absolute;flip:x;z-index:251877376;visibility:visible;mso-wrap-style:square;mso-wrap-distance-left:0;mso-wrap-distance-top:0;mso-wrap-distance-right:0;mso-wrap-distance-bottom:0;mso-position-horizontal:absolute;mso-position-horizontal-relative:text;mso-position-vertical:absolute;mso-position-vertical-relative:text" from="25.55pt,30.8pt" to="35.8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" strokeweight=".5pt">
                  <v:stroke joinstyle="miter"/>
                  <o:lock v:ext="edit" shapetype="f"/>
                </v:line>
              </w:pict>
            </mc:Fallback>
          </mc:AlternateContent>
        </w:r>
        <w:r w:rsidRPr="00546B0B">
          <w:rPr>
            <w:rFonts w:asciiTheme="majorHAnsi" w:hAnsiTheme="majorHAnsi"/>
            <w:noProof/>
            <w:sz w:val="24"/>
          </w:rPr>
          <mc:AlternateContent>
            <mc:Choice Requires="wps">
              <w:drawing>
                <wp:anchor distT="0" distB="0" distL="0" distR="0" simplePos="0" relativeHeight="251876352" behindDoc="0" locked="0" layoutInCell="1" allowOverlap="1" wp14:anchorId="20D25A58" wp14:editId="40E09658">
                  <wp:simplePos x="0" y="0"/>
                  <wp:positionH relativeFrom="column">
                    <wp:posOffset>461645</wp:posOffset>
                  </wp:positionH>
                  <wp:positionV relativeFrom="paragraph">
                    <wp:posOffset>384175</wp:posOffset>
                  </wp:positionV>
                  <wp:extent cx="180340" cy="137158"/>
                  <wp:effectExtent l="3175" t="3810" r="6985" b="11430"/>
                  <wp:wrapNone/>
                  <wp:docPr id="1033"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340" cy="137158"/>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5ADC3A78" id="Straight Connector 11" o:spid="_x0000_s1026" style="position:absolute;z-index:251876352;visibility:visible;mso-wrap-style:square;mso-wrap-distance-left:0;mso-wrap-distance-top:0;mso-wrap-distance-right:0;mso-wrap-distance-bottom:0;mso-position-horizontal:absolute;mso-position-horizontal-relative:text;mso-position-vertical:absolute;mso-position-vertical-relative:text" from="36.35pt,30.25pt" to="50.55pt,4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" strokeweight=".5pt">
                  <v:stroke joinstyle="miter"/>
                  <o:lock v:ext="edit" shapetype="f"/>
                </v:line>
              </w:pict>
            </mc:Fallback>
          </mc:AlternateContent>
        </w:r>
        <w:r w:rsidRPr="00546B0B">
          <w:rPr>
            <w:rFonts w:asciiTheme="majorHAnsi" w:hAnsiTheme="majorHAnsi"/>
            <w:sz w:val="24"/>
            <w:szCs w:val="24"/>
          </w:rPr>
          <w:t xml:space="preserve">                       User (head of department)</w:t>
        </w:r>
      </w:ins>
    </w:p>
    <w:p w14:paraId="5CA99DCD" w14:textId="77777777" w:rsidR="005239A8" w:rsidRPr="00546B0B" w:rsidRDefault="005239A8" w:rsidP="005239A8">
      <w:pPr>
        <w:spacing w:line="360" w:lineRule="auto"/>
        <w:rPr>
          <w:ins w:id="79" w:author="Paul Ekung" w:date="2023-02-21T02:20:00Z"/>
          <w:rFonts w:asciiTheme="majorHAnsi" w:hAnsiTheme="majorHAnsi"/>
          <w:sz w:val="24"/>
          <w:szCs w:val="24"/>
        </w:rPr>
      </w:pPr>
    </w:p>
    <w:p w14:paraId="7217A580" w14:textId="77777777" w:rsidR="005239A8" w:rsidRPr="00546B0B" w:rsidRDefault="005239A8" w:rsidP="005239A8">
      <w:pPr>
        <w:spacing w:line="360" w:lineRule="auto"/>
        <w:rPr>
          <w:ins w:id="80" w:author="Paul Ekung" w:date="2023-02-21T02:20:00Z"/>
          <w:rFonts w:asciiTheme="majorHAnsi" w:hAnsiTheme="majorHAnsi"/>
          <w:sz w:val="24"/>
          <w:szCs w:val="24"/>
        </w:rPr>
      </w:pPr>
      <w:ins w:id="81" w:author="Paul Ekung" w:date="2023-02-21T02:20:00Z">
        <w:r w:rsidRPr="00546B0B">
          <w:rPr>
            <w:rFonts w:asciiTheme="majorHAnsi" w:hAnsiTheme="majorHAnsi"/>
            <w:noProof/>
            <w:sz w:val="24"/>
          </w:rPr>
          <mc:AlternateContent>
            <mc:Choice Requires="wps">
              <w:drawing>
                <wp:anchor distT="0" distB="0" distL="0" distR="0" simplePos="0" relativeHeight="251880448" behindDoc="0" locked="0" layoutInCell="1" allowOverlap="1" wp14:anchorId="02F4868A" wp14:editId="79DA0411">
                  <wp:simplePos x="0" y="0"/>
                  <wp:positionH relativeFrom="column">
                    <wp:posOffset>4098925</wp:posOffset>
                  </wp:positionH>
                  <wp:positionV relativeFrom="paragraph">
                    <wp:posOffset>45720</wp:posOffset>
                  </wp:positionV>
                  <wp:extent cx="1767840" cy="1033145"/>
                  <wp:effectExtent l="23495" t="15875" r="37465" b="36830"/>
                  <wp:wrapNone/>
                  <wp:docPr id="1034" name="Explosion 1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67840" cy="1033145"/>
                          </a:xfrm>
                          <a:prstGeom prst="irregularSeal1">
                            <a:avLst/>
                          </a:prstGeom>
                          <a:solidFill>
                            <a:srgbClr val="FFFFFF"/>
                          </a:solidFill>
                          <a:ln w="12700" cap="flat" cmpd="sng">
                            <a:solidFill>
                              <a:srgbClr val="000000"/>
                            </a:solidFill>
                            <a:prstDash val="solid"/>
                            <a:miter/>
                            <a:headEnd type="none" w="med" len="med"/>
                            <a:tailEnd type="none" w="med" len="med"/>
                          </a:ln>
                        </wps:spPr>
                        <wps:bodyPr>
                          <a:prstTxWarp prst="textNoShape">
                            <a:avLst/>
                          </a:prstTxWarp>
                        </wps:bodyPr>
                      </wps:wsp>
                    </a:graphicData>
                  </a:graphic>
                </wp:anchor>
              </w:drawing>
            </mc:Choice>
            <mc:Fallback>
              <w:pict>
                <v:shapetype w14:anchorId="4DD3F1E2"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15" o:spid="_x0000_s1026" type="#_x0000_t71" style="position:absolute;margin-left:322.75pt;margin-top:3.6pt;width:139.2pt;height:81.35pt;z-index:2518804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" strokeweight="1pt">
                  <v:path arrowok="t"/>
                </v:shape>
              </w:pict>
            </mc:Fallback>
          </mc:AlternateContent>
        </w:r>
      </w:ins>
    </w:p>
    <w:p w14:paraId="10350C26" w14:textId="77777777" w:rsidR="005239A8" w:rsidRPr="00546B0B" w:rsidRDefault="005239A8" w:rsidP="005239A8">
      <w:pPr>
        <w:spacing w:line="360" w:lineRule="auto"/>
        <w:rPr>
          <w:ins w:id="82" w:author="Paul Ekung" w:date="2023-02-21T02:20:00Z"/>
          <w:rFonts w:asciiTheme="majorHAnsi" w:hAnsiTheme="majorHAnsi"/>
          <w:sz w:val="24"/>
          <w:szCs w:val="24"/>
        </w:rPr>
      </w:pPr>
      <w:ins w:id="83" w:author="Paul Ekung" w:date="2023-02-21T02:20:00Z">
        <w:r w:rsidRPr="00546B0B">
          <w:rPr>
            <w:rFonts w:asciiTheme="majorHAnsi" w:hAnsiTheme="majorHAnsi"/>
            <w:noProof/>
            <w:sz w:val="24"/>
          </w:rPr>
          <mc:AlternateContent>
            <mc:Choice Requires="wps">
              <w:drawing>
                <wp:anchor distT="0" distB="0" distL="0" distR="0" simplePos="0" relativeHeight="251901952" behindDoc="0" locked="0" layoutInCell="1" allowOverlap="1" wp14:anchorId="3BDAF943" wp14:editId="5A995E46">
                  <wp:simplePos x="0" y="0"/>
                  <wp:positionH relativeFrom="column">
                    <wp:posOffset>3651250</wp:posOffset>
                  </wp:positionH>
                  <wp:positionV relativeFrom="paragraph">
                    <wp:posOffset>187325</wp:posOffset>
                  </wp:positionV>
                  <wp:extent cx="447675" cy="7620"/>
                  <wp:effectExtent l="0" t="43180" r="9525" b="63500"/>
                  <wp:wrapNone/>
                  <wp:docPr id="1035"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7675" cy="7620"/>
                          </a:xfrm>
                          <a:prstGeom prst="straightConnector1">
                            <a:avLst/>
                          </a:prstGeom>
                          <a:ln w="6350" cap="flat" cmpd="sng">
                            <a:solidFill>
                              <a:srgbClr val="000000"/>
                            </a:solidFill>
                            <a:prstDash val="solid"/>
                            <a:miter/>
                            <a:headEnd type="none" w="med" len="med"/>
                            <a:tailEnd type="arrow" w="med" len="med"/>
                          </a:ln>
                        </wps:spPr>
                        <wps:bodyPr/>
                      </wps:wsp>
                    </a:graphicData>
                  </a:graphic>
                </wp:anchor>
              </w:drawing>
            </mc:Choice>
            <mc:Fallback>
              <w:pict>
                <v:shape w14:anchorId="68CA391D" id="Straight Arrow Connector 37" o:spid="_x0000_s1026" type="#_x0000_t32" style="position:absolute;margin-left:287.5pt;margin-top:14.75pt;width:35.25pt;height:.6pt;z-index:25190195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" strokeweight=".5pt">
                  <v:stroke endarrow="open" joinstyle="miter"/>
                  <o:lock v:ext="edit" shapetype="f"/>
                </v:shape>
              </w:pict>
            </mc:Fallback>
          </mc:AlternateContent>
        </w:r>
        <w:r w:rsidRPr="00546B0B">
          <w:rPr>
            <w:rFonts w:asciiTheme="majorHAnsi" w:hAnsiTheme="majorHAnsi"/>
            <w:noProof/>
            <w:sz w:val="24"/>
          </w:rPr>
          <mc:AlternateContent>
            <mc:Choice Requires="wps">
              <w:drawing>
                <wp:anchor distT="0" distB="0" distL="0" distR="0" simplePos="0" relativeHeight="251897856" behindDoc="0" locked="0" layoutInCell="1" allowOverlap="1" wp14:anchorId="48C28297" wp14:editId="6918A88E">
                  <wp:simplePos x="0" y="0"/>
                  <wp:positionH relativeFrom="column">
                    <wp:posOffset>1767840</wp:posOffset>
                  </wp:positionH>
                  <wp:positionV relativeFrom="paragraph">
                    <wp:posOffset>172720</wp:posOffset>
                  </wp:positionV>
                  <wp:extent cx="309877" cy="0"/>
                  <wp:effectExtent l="0" t="48895" r="13970" b="65405"/>
                  <wp:wrapNone/>
                  <wp:docPr id="1036" name="Straight Arrow Connector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9877" cy="0"/>
                          </a:xfrm>
                          <a:prstGeom prst="straightConnector1">
                            <a:avLst/>
                          </a:prstGeom>
                          <a:ln w="6350" cap="flat" cmpd="sng">
                            <a:solidFill>
                              <a:srgbClr val="000000"/>
                            </a:solidFill>
                            <a:prstDash val="solid"/>
                            <a:miter/>
                            <a:headEnd type="none" w="med" len="med"/>
                            <a:tailEnd type="arrow" w="med" len="med"/>
                          </a:ln>
                        </wps:spPr>
                        <wps:bodyPr/>
                      </wps:wsp>
                    </a:graphicData>
                  </a:graphic>
                </wp:anchor>
              </w:drawing>
            </mc:Choice>
            <mc:Fallback>
              <w:pict>
                <v:shape w14:anchorId="53D0A99B" id="Straight Arrow Connector 30" o:spid="_x0000_s1026" type="#_x0000_t32" style="position:absolute;margin-left:139.2pt;margin-top:13.6pt;width:24.4pt;height:0;z-index:251897856;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" strokeweight=".5pt">
                  <v:stroke endarrow="open" joinstyle="miter"/>
                  <o:lock v:ext="edit" shapetype="f"/>
                </v:shape>
              </w:pict>
            </mc:Fallback>
          </mc:AlternateContent>
        </w:r>
        <w:r w:rsidRPr="00546B0B">
          <w:rPr>
            <w:rFonts w:asciiTheme="majorHAnsi" w:hAnsiTheme="majorHAnsi"/>
            <w:noProof/>
            <w:sz w:val="24"/>
          </w:rPr>
          <mc:AlternateContent>
            <mc:Choice Requires="wps">
              <w:drawing>
                <wp:anchor distT="0" distB="0" distL="0" distR="0" simplePos="0" relativeHeight="251890688" behindDoc="0" locked="0" layoutInCell="1" allowOverlap="1" wp14:anchorId="72073749" wp14:editId="19E0D459">
                  <wp:simplePos x="0" y="0"/>
                  <wp:positionH relativeFrom="column">
                    <wp:posOffset>2157095</wp:posOffset>
                  </wp:positionH>
                  <wp:positionV relativeFrom="paragraph">
                    <wp:posOffset>136525</wp:posOffset>
                  </wp:positionV>
                  <wp:extent cx="1436370" cy="374650"/>
                  <wp:effectExtent l="5080" t="4445" r="6350" b="20955"/>
                  <wp:wrapNone/>
                  <wp:docPr id="103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36370" cy="374650"/>
                          </a:xfrm>
                          <a:prstGeom prst="rect">
                            <a:avLst/>
                          </a:prstGeom>
                          <a:solidFill>
                            <a:srgbClr val="FFFFFF"/>
                          </a:solidFill>
                          <a:ln w="6350" cap="flat" cmpd="sng">
                            <a:solidFill>
                              <a:srgbClr val="FFFFFF"/>
                            </a:solidFill>
                            <a:prstDash val="solid"/>
                            <a:round/>
                            <a:headEnd type="none" w="med" len="med"/>
                            <a:tailEnd type="none" w="med" len="med"/>
                          </a:ln>
                        </wps:spPr>
                        <wps:txbx>
                          <w:txbxContent>
                            <w:p w14:paraId="0A1E1999" w14:textId="77777777" w:rsidR="002A7753" w:rsidRDefault="002A7753" w:rsidP="005239A8">
                              <w:pPr>
                                <w:ind w:firstLineChars="200" w:firstLine="480"/>
                                <w:rPr>
                                  <w:sz w:val="24"/>
                                  <w:szCs w:val="24"/>
                                </w:rPr>
                              </w:pPr>
                              <w:r>
                                <w:rPr>
                                  <w:sz w:val="24"/>
                                  <w:szCs w:val="24"/>
                                </w:rPr>
                                <w:t>REPORT</w:t>
                              </w:r>
                            </w:p>
                          </w:txbxContent>
                        </wps:txbx>
                        <wps:bodyPr vert="horz" wrap="square" lIns="91440" tIns="45720" rIns="91440" bIns="45720" anchor="t">
                          <a:prstTxWarp prst="textNoShape">
                            <a:avLst/>
                          </a:prstTxWarp>
                          <a:noAutofit/>
                        </wps:bodyPr>
                      </wps:wsp>
                    </a:graphicData>
                  </a:graphic>
                </wp:anchor>
              </w:drawing>
            </mc:Choice>
            <mc:Fallback>
              <w:pict>
                <v:rect w14:anchorId="72073749" id="Text Box 24" o:spid="_x0000_s1132" style="position:absolute;left:0;text-align:left;margin-left:169.85pt;margin-top:10.75pt;width:113.1pt;height:29.5pt;z-index:2518906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" strokecolor="white" strokeweight=".5pt">
                  <v:stroke joinstyle="round"/>
                  <v:path arrowok="t"/>
                  <v:textbox>
                    <w:txbxContent>
                      <w:p w14:paraId="0A1E1999" w14:textId="77777777" w:rsidR="002A7753" w:rsidRDefault="002A7753" w:rsidP="005239A8">
                        <w:pPr>
                          <w:ind w:firstLineChars="200" w:firstLine="480"/>
                          <w:rPr>
                            <w:sz w:val="24"/>
                            <w:szCs w:val="24"/>
                          </w:rPr>
                        </w:pPr>
                        <w:r>
                          <w:rPr>
                            <w:sz w:val="24"/>
                            <w:szCs w:val="24"/>
                          </w:rPr>
                          <w:t>REPORT</w:t>
                        </w:r>
                      </w:p>
                    </w:txbxContent>
                  </v:textbox>
                </v:rect>
              </w:pict>
            </mc:Fallback>
          </mc:AlternateContent>
        </w:r>
        <w:r w:rsidRPr="00546B0B">
          <w:rPr>
            <w:rFonts w:asciiTheme="majorHAnsi" w:hAnsiTheme="majorHAnsi"/>
            <w:noProof/>
            <w:sz w:val="24"/>
          </w:rPr>
          <mc:AlternateContent>
            <mc:Choice Requires="wps">
              <w:drawing>
                <wp:anchor distT="0" distB="0" distL="0" distR="0" simplePos="0" relativeHeight="251889664" behindDoc="0" locked="0" layoutInCell="1" allowOverlap="1" wp14:anchorId="613F124D" wp14:editId="4BAE081C">
                  <wp:simplePos x="0" y="0"/>
                  <wp:positionH relativeFrom="column">
                    <wp:posOffset>2085339</wp:posOffset>
                  </wp:positionH>
                  <wp:positionV relativeFrom="paragraph">
                    <wp:posOffset>29210</wp:posOffset>
                  </wp:positionV>
                  <wp:extent cx="1572892" cy="554990"/>
                  <wp:effectExtent l="6350" t="6350" r="20955" b="10160"/>
                  <wp:wrapNone/>
                  <wp:docPr id="1038" name="Rounded 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2892" cy="554990"/>
                          </a:xfrm>
                          <a:prstGeom prst="roundRect">
                            <a:avLst/>
                          </a:prstGeom>
                          <a:solidFill>
                            <a:srgbClr val="FFFFFF"/>
                          </a:solidFill>
                          <a:ln w="12700" cap="flat" cmpd="sng">
                            <a:solidFill>
                              <a:srgbClr val="000000"/>
                            </a:solidFill>
                            <a:prstDash val="solid"/>
                            <a:miter/>
                            <a:headEnd type="none" w="med" len="med"/>
                            <a:tailEnd type="none" w="med" len="med"/>
                          </a:ln>
                        </wps:spPr>
                        <wps:bodyPr>
                          <a:prstTxWarp prst="textNoShape">
                            <a:avLst/>
                          </a:prstTxWarp>
                        </wps:bodyPr>
                      </wps:wsp>
                    </a:graphicData>
                  </a:graphic>
                </wp:anchor>
              </w:drawing>
            </mc:Choice>
            <mc:Fallback>
              <w:pict>
                <v:roundrect w14:anchorId="0632C79A" id="Rounded Rectangle 23" o:spid="_x0000_s1026" style="position:absolute;margin-left:164.2pt;margin-top:2.3pt;width:123.85pt;height:43.7pt;z-index:251889664;visibility:visible;mso-wrap-style:square;mso-wrap-distance-left:0;mso-wrap-distance-top:0;mso-wrap-distance-right:0;mso-wrap-distance-bottom:0;mso-position-horizontal:absolute;mso-position-horizontal-relative:text;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" strokeweight="1pt">
                  <v:stroke joinstyle="miter"/>
                  <v:path arrowok="t"/>
                </v:roundrect>
              </w:pict>
            </mc:Fallback>
          </mc:AlternateContent>
        </w:r>
      </w:ins>
    </w:p>
    <w:p w14:paraId="5E1FCFF7" w14:textId="77777777" w:rsidR="005239A8" w:rsidRPr="00546B0B" w:rsidRDefault="005239A8" w:rsidP="005239A8">
      <w:pPr>
        <w:spacing w:line="360" w:lineRule="auto"/>
        <w:rPr>
          <w:ins w:id="84" w:author="Paul Ekung" w:date="2023-02-21T02:20:00Z"/>
          <w:rFonts w:asciiTheme="majorHAnsi" w:hAnsiTheme="majorHAnsi"/>
          <w:sz w:val="24"/>
          <w:szCs w:val="24"/>
        </w:rPr>
      </w:pPr>
      <w:ins w:id="85" w:author="Paul Ekung" w:date="2023-02-21T02:20:00Z">
        <w:r w:rsidRPr="00546B0B">
          <w:rPr>
            <w:rFonts w:asciiTheme="majorHAnsi" w:hAnsiTheme="majorHAnsi"/>
            <w:noProof/>
            <w:sz w:val="24"/>
          </w:rPr>
          <mc:AlternateContent>
            <mc:Choice Requires="wps">
              <w:drawing>
                <wp:anchor distT="0" distB="0" distL="0" distR="0" simplePos="0" relativeHeight="251902976" behindDoc="0" locked="0" layoutInCell="1" allowOverlap="1" wp14:anchorId="6E7A08D7" wp14:editId="5AB204CF">
                  <wp:simplePos x="0" y="0"/>
                  <wp:positionH relativeFrom="column">
                    <wp:posOffset>3679824</wp:posOffset>
                  </wp:positionH>
                  <wp:positionV relativeFrom="paragraph">
                    <wp:posOffset>213359</wp:posOffset>
                  </wp:positionV>
                  <wp:extent cx="433070" cy="0"/>
                  <wp:effectExtent l="0" t="48895" r="5080" b="65405"/>
                  <wp:wrapNone/>
                  <wp:docPr id="1039" name="Straight Arrow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33070" cy="0"/>
                          </a:xfrm>
                          <a:prstGeom prst="straightConnector1">
                            <a:avLst/>
                          </a:prstGeom>
                          <a:ln w="6350" cap="flat" cmpd="sng">
                            <a:solidFill>
                              <a:srgbClr val="000000"/>
                            </a:solidFill>
                            <a:prstDash val="solid"/>
                            <a:miter/>
                            <a:headEnd type="none" w="med" len="med"/>
                            <a:tailEnd type="arrow" w="med" len="med"/>
                          </a:ln>
                        </wps:spPr>
                        <wps:bodyPr/>
                      </wps:wsp>
                    </a:graphicData>
                  </a:graphic>
                </wp:anchor>
              </w:drawing>
            </mc:Choice>
            <mc:Fallback>
              <w:pict>
                <v:shape w14:anchorId="441485B4" id="Straight Arrow Connector 38" o:spid="_x0000_s1026" type="#_x0000_t32" style="position:absolute;margin-left:289.75pt;margin-top:16.8pt;width:34.1pt;height:0;flip:x;z-index:251902976;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" strokeweight=".5pt">
                  <v:stroke endarrow="open" joinstyle="miter"/>
                  <o:lock v:ext="edit" shapetype="f"/>
                </v:shape>
              </w:pict>
            </mc:Fallback>
          </mc:AlternateContent>
        </w:r>
        <w:r w:rsidRPr="00546B0B">
          <w:rPr>
            <w:rFonts w:asciiTheme="majorHAnsi" w:hAnsiTheme="majorHAnsi"/>
            <w:noProof/>
            <w:sz w:val="24"/>
          </w:rPr>
          <mc:AlternateContent>
            <mc:Choice Requires="wps">
              <w:drawing>
                <wp:anchor distT="0" distB="0" distL="0" distR="0" simplePos="0" relativeHeight="251900928" behindDoc="0" locked="0" layoutInCell="1" allowOverlap="1" wp14:anchorId="7A6F57D5" wp14:editId="1C897008">
                  <wp:simplePos x="0" y="0"/>
                  <wp:positionH relativeFrom="column">
                    <wp:posOffset>1767840</wp:posOffset>
                  </wp:positionH>
                  <wp:positionV relativeFrom="paragraph">
                    <wp:posOffset>162560</wp:posOffset>
                  </wp:positionV>
                  <wp:extent cx="302895" cy="6985"/>
                  <wp:effectExtent l="0" t="46990" r="1905" b="60325"/>
                  <wp:wrapNone/>
                  <wp:docPr id="1040"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302895" cy="6985"/>
                          </a:xfrm>
                          <a:prstGeom prst="straightConnector1">
                            <a:avLst/>
                          </a:prstGeom>
                          <a:ln w="6350" cap="flat" cmpd="sng">
                            <a:solidFill>
                              <a:srgbClr val="000000"/>
                            </a:solidFill>
                            <a:prstDash val="solid"/>
                            <a:miter/>
                            <a:headEnd type="none" w="med" len="med"/>
                            <a:tailEnd type="arrow" w="med" len="med"/>
                          </a:ln>
                        </wps:spPr>
                        <wps:bodyPr/>
                      </wps:wsp>
                    </a:graphicData>
                  </a:graphic>
                </wp:anchor>
              </w:drawing>
            </mc:Choice>
            <mc:Fallback>
              <w:pict>
                <v:shape w14:anchorId="598A7784" id="Straight Arrow Connector 32" o:spid="_x0000_s1026" type="#_x0000_t32" style="position:absolute;margin-left:139.2pt;margin-top:12.8pt;width:23.85pt;height:.55pt;flip:x y;z-index:25190092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" strokeweight=".5pt">
                  <v:stroke endarrow="open" joinstyle="miter"/>
                  <o:lock v:ext="edit" shapetype="f"/>
                </v:shape>
              </w:pict>
            </mc:Fallback>
          </mc:AlternateContent>
        </w:r>
      </w:ins>
    </w:p>
    <w:p w14:paraId="057A1F7C" w14:textId="77777777" w:rsidR="005239A8" w:rsidRPr="00546B0B" w:rsidRDefault="005239A8" w:rsidP="005239A8">
      <w:pPr>
        <w:spacing w:line="360" w:lineRule="auto"/>
        <w:rPr>
          <w:ins w:id="86" w:author="Paul Ekung" w:date="2023-02-21T02:20:00Z"/>
          <w:rFonts w:asciiTheme="majorHAnsi" w:hAnsiTheme="majorHAnsi"/>
          <w:sz w:val="24"/>
          <w:szCs w:val="24"/>
        </w:rPr>
      </w:pPr>
      <w:ins w:id="87" w:author="Paul Ekung" w:date="2023-02-21T02:20:00Z">
        <w:r w:rsidRPr="00546B0B">
          <w:rPr>
            <w:rFonts w:asciiTheme="majorHAnsi" w:hAnsiTheme="majorHAnsi"/>
            <w:noProof/>
            <w:sz w:val="24"/>
          </w:rPr>
          <mc:AlternateContent>
            <mc:Choice Requires="wps">
              <w:drawing>
                <wp:anchor distT="0" distB="0" distL="0" distR="0" simplePos="0" relativeHeight="251886592" behindDoc="0" locked="0" layoutInCell="1" allowOverlap="1" wp14:anchorId="5F9B9AE0" wp14:editId="6F917783">
                  <wp:simplePos x="0" y="0"/>
                  <wp:positionH relativeFrom="column">
                    <wp:posOffset>4467860</wp:posOffset>
                  </wp:positionH>
                  <wp:positionV relativeFrom="paragraph">
                    <wp:posOffset>1421765</wp:posOffset>
                  </wp:positionV>
                  <wp:extent cx="1182370" cy="461644"/>
                  <wp:effectExtent l="4445" t="5080" r="13334" b="9525"/>
                  <wp:wrapNone/>
                  <wp:docPr id="104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2370" cy="461644"/>
                          </a:xfrm>
                          <a:prstGeom prst="rect">
                            <a:avLst/>
                          </a:prstGeom>
                          <a:solidFill>
                            <a:srgbClr val="FFFFFF"/>
                          </a:solidFill>
                          <a:ln w="6350" cap="flat" cmpd="sng">
                            <a:solidFill>
                              <a:srgbClr val="FFFFFF"/>
                            </a:solidFill>
                            <a:prstDash val="solid"/>
                            <a:round/>
                            <a:headEnd type="none" w="med" len="med"/>
                            <a:tailEnd type="none" w="med" len="med"/>
                          </a:ln>
                        </wps:spPr>
                        <wps:txbx>
                          <w:txbxContent>
                            <w:p w14:paraId="1358FF7A" w14:textId="77777777" w:rsidR="002A7753" w:rsidRDefault="002A7753" w:rsidP="005239A8"/>
                            <w:p w14:paraId="584D9E6C" w14:textId="77777777" w:rsidR="002A7753" w:rsidRDefault="002A7753" w:rsidP="005239A8">
                              <w:pPr>
                                <w:ind w:firstLineChars="150" w:firstLine="360"/>
                                <w:rPr>
                                  <w:sz w:val="24"/>
                                  <w:szCs w:val="24"/>
                                </w:rPr>
                              </w:pPr>
                              <w:r>
                                <w:rPr>
                                  <w:sz w:val="24"/>
                                  <w:szCs w:val="24"/>
                                </w:rPr>
                                <w:t>DATABASE</w:t>
                              </w:r>
                            </w:p>
                          </w:txbxContent>
                        </wps:txbx>
                        <wps:bodyPr vert="horz" wrap="square" lIns="91440" tIns="45720" rIns="91440" bIns="45720" anchor="t">
                          <a:prstTxWarp prst="textNoShape">
                            <a:avLst/>
                          </a:prstTxWarp>
                          <a:noAutofit/>
                        </wps:bodyPr>
                      </wps:wsp>
                    </a:graphicData>
                  </a:graphic>
                </wp:anchor>
              </w:drawing>
            </mc:Choice>
            <mc:Fallback>
              <w:pict>
                <v:rect w14:anchorId="5F9B9AE0" id="Text Box 21" o:spid="_x0000_s1133" style="position:absolute;left:0;text-align:left;margin-left:351.8pt;margin-top:111.95pt;width:93.1pt;height:36.35pt;z-index:2518865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" strokecolor="white" strokeweight=".5pt">
                  <v:stroke joinstyle="round"/>
                  <v:path arrowok="t"/>
                  <v:textbox>
                    <w:txbxContent>
                      <w:p w14:paraId="1358FF7A" w14:textId="77777777" w:rsidR="002A7753" w:rsidRDefault="002A7753" w:rsidP="005239A8"/>
                      <w:p w14:paraId="584D9E6C" w14:textId="77777777" w:rsidR="002A7753" w:rsidRDefault="002A7753" w:rsidP="005239A8">
                        <w:pPr>
                          <w:ind w:firstLineChars="150" w:firstLine="360"/>
                          <w:rPr>
                            <w:sz w:val="24"/>
                            <w:szCs w:val="24"/>
                          </w:rPr>
                        </w:pPr>
                        <w:r>
                          <w:rPr>
                            <w:sz w:val="24"/>
                            <w:szCs w:val="24"/>
                          </w:rPr>
                          <w:t>DATABASE</w:t>
                        </w:r>
                      </w:p>
                    </w:txbxContent>
                  </v:textbox>
                </v:rect>
              </w:pict>
            </mc:Fallback>
          </mc:AlternateContent>
        </w:r>
        <w:r w:rsidRPr="00546B0B">
          <w:rPr>
            <w:rFonts w:asciiTheme="majorHAnsi" w:hAnsiTheme="majorHAnsi"/>
            <w:noProof/>
            <w:sz w:val="24"/>
          </w:rPr>
          <mc:AlternateContent>
            <mc:Choice Requires="wps">
              <w:drawing>
                <wp:anchor distT="0" distB="0" distL="0" distR="0" simplePos="0" relativeHeight="251904000" behindDoc="0" locked="0" layoutInCell="1" allowOverlap="1" wp14:anchorId="3AA2CB42" wp14:editId="125C87C2">
                  <wp:simplePos x="0" y="0"/>
                  <wp:positionH relativeFrom="column">
                    <wp:posOffset>873125</wp:posOffset>
                  </wp:positionH>
                  <wp:positionV relativeFrom="paragraph">
                    <wp:posOffset>109220</wp:posOffset>
                  </wp:positionV>
                  <wp:extent cx="440052" cy="858519"/>
                  <wp:effectExtent l="4445" t="0" r="12700" b="17780"/>
                  <wp:wrapNone/>
                  <wp:docPr id="1042"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40052" cy="858519"/>
                          </a:xfrm>
                          <a:prstGeom prst="straightConnector1">
                            <a:avLst/>
                          </a:prstGeom>
                          <a:ln w="6350" cap="flat" cmpd="sng">
                            <a:solidFill>
                              <a:srgbClr val="000000"/>
                            </a:solidFill>
                            <a:prstDash val="solid"/>
                            <a:miter/>
                            <a:headEnd type="none" w="med" len="med"/>
                            <a:tailEnd type="arrow" w="med" len="med"/>
                          </a:ln>
                        </wps:spPr>
                        <wps:bodyPr/>
                      </wps:wsp>
                    </a:graphicData>
                  </a:graphic>
                </wp:anchor>
              </w:drawing>
            </mc:Choice>
            <mc:Fallback>
              <w:pict>
                <v:shape w14:anchorId="3A92C5F8" id="Straight Arrow Connector 39" o:spid="_x0000_s1026" type="#_x0000_t32" style="position:absolute;margin-left:68.75pt;margin-top:8.6pt;width:34.65pt;height:67.6pt;flip:y;z-index:25190400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" strokeweight=".5pt">
                  <v:stroke endarrow="open" joinstyle="miter"/>
                  <o:lock v:ext="edit" shapetype="f"/>
                </v:shape>
              </w:pict>
            </mc:Fallback>
          </mc:AlternateContent>
        </w:r>
        <w:r w:rsidRPr="00546B0B">
          <w:rPr>
            <w:rFonts w:asciiTheme="majorHAnsi" w:hAnsiTheme="majorHAnsi"/>
            <w:noProof/>
            <w:sz w:val="24"/>
          </w:rPr>
          <mc:AlternateContent>
            <mc:Choice Requires="wps">
              <w:drawing>
                <wp:anchor distT="0" distB="0" distL="0" distR="0" simplePos="0" relativeHeight="251884544" behindDoc="0" locked="0" layoutInCell="1" allowOverlap="1" wp14:anchorId="02D0DCB8" wp14:editId="21B03E03">
                  <wp:simplePos x="0" y="0"/>
                  <wp:positionH relativeFrom="column">
                    <wp:posOffset>4350385</wp:posOffset>
                  </wp:positionH>
                  <wp:positionV relativeFrom="paragraph">
                    <wp:posOffset>909955</wp:posOffset>
                  </wp:positionV>
                  <wp:extent cx="1421765" cy="1299210"/>
                  <wp:effectExtent l="6350" t="6350" r="19685" b="8890"/>
                  <wp:wrapNone/>
                  <wp:docPr id="1043" name="Flowchart: Magnetic Disk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21765" cy="1299210"/>
                          </a:xfrm>
                          <a:prstGeom prst="flowChartMagneticDisk">
                            <a:avLst/>
                          </a:prstGeom>
                          <a:solidFill>
                            <a:srgbClr val="FFFFFF"/>
                          </a:solidFill>
                          <a:ln w="12700" cap="flat" cmpd="sng">
                            <a:solidFill>
                              <a:srgbClr val="000000"/>
                            </a:solidFill>
                            <a:prstDash val="solid"/>
                            <a:miter/>
                            <a:headEnd type="none" w="med" len="med"/>
                            <a:tailEnd type="none" w="med" len="med"/>
                          </a:ln>
                        </wps:spPr>
                        <wps:bodyPr>
                          <a:prstTxWarp prst="textNoShape">
                            <a:avLst/>
                          </a:prstTxWarp>
                        </wps:bodyPr>
                      </wps:wsp>
                    </a:graphicData>
                  </a:graphic>
                </wp:anchor>
              </w:drawing>
            </mc:Choice>
            <mc:Fallback>
              <w:pict>
                <v:shapetype w14:anchorId="3C000E2A"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9" o:spid="_x0000_s1026" type="#_x0000_t132" style="position:absolute;margin-left:342.55pt;margin-top:71.65pt;width:111.95pt;height:102.3pt;z-index:2518845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" strokeweight="1pt">
                  <v:stroke joinstyle="miter"/>
                  <v:path arrowok="t"/>
                </v:shape>
              </w:pict>
            </mc:Fallback>
          </mc:AlternateContent>
        </w:r>
        <w:r w:rsidRPr="00546B0B">
          <w:rPr>
            <w:rFonts w:asciiTheme="majorHAnsi" w:hAnsiTheme="majorHAnsi"/>
            <w:noProof/>
            <w:sz w:val="24"/>
          </w:rPr>
          <mc:AlternateContent>
            <mc:Choice Requires="wps">
              <w:drawing>
                <wp:anchor distT="0" distB="0" distL="0" distR="0" simplePos="0" relativeHeight="251885568" behindDoc="0" locked="0" layoutInCell="1" allowOverlap="1" wp14:anchorId="0147B14B" wp14:editId="36693734">
                  <wp:simplePos x="0" y="0"/>
                  <wp:positionH relativeFrom="column">
                    <wp:posOffset>5180965</wp:posOffset>
                  </wp:positionH>
                  <wp:positionV relativeFrom="paragraph">
                    <wp:posOffset>195580</wp:posOffset>
                  </wp:positionV>
                  <wp:extent cx="6984" cy="699769"/>
                  <wp:effectExtent l="43180" t="0" r="64134" b="5080"/>
                  <wp:wrapNone/>
                  <wp:docPr id="1044"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84" cy="699769"/>
                          </a:xfrm>
                          <a:prstGeom prst="straightConnector1">
                            <a:avLst/>
                          </a:prstGeom>
                          <a:ln w="6350" cap="flat" cmpd="sng">
                            <a:solidFill>
                              <a:srgbClr val="000000"/>
                            </a:solidFill>
                            <a:prstDash val="solid"/>
                            <a:miter/>
                            <a:headEnd type="none" w="med" len="med"/>
                            <a:tailEnd type="arrow" w="med" len="med"/>
                          </a:ln>
                        </wps:spPr>
                        <wps:bodyPr/>
                      </wps:wsp>
                    </a:graphicData>
                  </a:graphic>
                </wp:anchor>
              </w:drawing>
            </mc:Choice>
            <mc:Fallback>
              <w:pict>
                <v:shape w14:anchorId="30CD49B5" id="Straight Arrow Connector 20" o:spid="_x0000_s1026" type="#_x0000_t32" style="position:absolute;margin-left:407.95pt;margin-top:15.4pt;width:.55pt;height:55.1pt;flip:y;z-index:25188556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" strokeweight=".5pt">
                  <v:stroke endarrow="open" joinstyle="miter"/>
                  <o:lock v:ext="edit" shapetype="f"/>
                </v:shape>
              </w:pict>
            </mc:Fallback>
          </mc:AlternateContent>
        </w:r>
        <w:r w:rsidRPr="00546B0B">
          <w:rPr>
            <w:rFonts w:asciiTheme="majorHAnsi" w:hAnsiTheme="majorHAnsi"/>
            <w:noProof/>
            <w:sz w:val="24"/>
          </w:rPr>
          <mc:AlternateContent>
            <mc:Choice Requires="wps">
              <w:drawing>
                <wp:anchor distT="0" distB="0" distL="0" distR="0" simplePos="0" relativeHeight="251896832" behindDoc="0" locked="0" layoutInCell="1" allowOverlap="1" wp14:anchorId="7D779F21" wp14:editId="7120A71A">
                  <wp:simplePos x="0" y="0"/>
                  <wp:positionH relativeFrom="column">
                    <wp:posOffset>656590</wp:posOffset>
                  </wp:positionH>
                  <wp:positionV relativeFrom="paragraph">
                    <wp:posOffset>1169670</wp:posOffset>
                  </wp:positionV>
                  <wp:extent cx="180340" cy="151763"/>
                  <wp:effectExtent l="3175" t="3810" r="6985" b="15875"/>
                  <wp:wrapNone/>
                  <wp:docPr id="1045"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0340" cy="151763"/>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1CD1461F" id="Straight Connector 29" o:spid="_x0000_s1026" style="position:absolute;z-index:251896832;visibility:visible;mso-wrap-style:square;mso-wrap-distance-left:0;mso-wrap-distance-top:0;mso-wrap-distance-right:0;mso-wrap-distance-bottom:0;mso-position-horizontal:absolute;mso-position-horizontal-relative:text;mso-position-vertical:absolute;mso-position-vertical-relative:text" from="51.7pt,92.1pt" to="65.9pt,10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" strokeweight=".5pt">
                  <v:stroke joinstyle="miter"/>
                  <o:lock v:ext="edit" shapetype="f"/>
                </v:line>
              </w:pict>
            </mc:Fallback>
          </mc:AlternateContent>
        </w:r>
        <w:r w:rsidRPr="00546B0B">
          <w:rPr>
            <w:rFonts w:asciiTheme="majorHAnsi" w:hAnsiTheme="majorHAnsi"/>
            <w:noProof/>
            <w:sz w:val="24"/>
          </w:rPr>
          <mc:AlternateContent>
            <mc:Choice Requires="wps">
              <w:drawing>
                <wp:anchor distT="0" distB="0" distL="0" distR="0" simplePos="0" relativeHeight="251895808" behindDoc="0" locked="0" layoutInCell="1" allowOverlap="1" wp14:anchorId="0CB782DD" wp14:editId="772419D8">
                  <wp:simplePos x="0" y="0"/>
                  <wp:positionH relativeFrom="column">
                    <wp:posOffset>468630</wp:posOffset>
                  </wp:positionH>
                  <wp:positionV relativeFrom="paragraph">
                    <wp:posOffset>1169670</wp:posOffset>
                  </wp:positionV>
                  <wp:extent cx="187959" cy="144144"/>
                  <wp:effectExtent l="3175" t="3810" r="18415" b="4445"/>
                  <wp:wrapNone/>
                  <wp:docPr id="1046"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7959" cy="144144"/>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3E6505F9" id="Straight Connector 28" o:spid="_x0000_s1026" style="position:absolute;flip:x;z-index:251895808;visibility:visible;mso-wrap-style:square;mso-wrap-distance-left:0;mso-wrap-distance-top:0;mso-wrap-distance-right:0;mso-wrap-distance-bottom:0;mso-position-horizontal:absolute;mso-position-horizontal-relative:text;mso-position-vertical:absolute;mso-position-vertical-relative:text" from="36.9pt,92.1pt" to="51.7pt,10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" strokeweight=".5pt">
                  <v:stroke joinstyle="miter"/>
                  <o:lock v:ext="edit" shapetype="f"/>
                </v:line>
              </w:pict>
            </mc:Fallback>
          </mc:AlternateContent>
        </w:r>
        <w:r w:rsidRPr="00546B0B">
          <w:rPr>
            <w:rFonts w:asciiTheme="majorHAnsi" w:hAnsiTheme="majorHAnsi"/>
            <w:noProof/>
            <w:sz w:val="24"/>
          </w:rPr>
          <mc:AlternateContent>
            <mc:Choice Requires="wps">
              <w:drawing>
                <wp:anchor distT="0" distB="0" distL="0" distR="0" simplePos="0" relativeHeight="251894784" behindDoc="0" locked="0" layoutInCell="1" allowOverlap="1" wp14:anchorId="3F007133" wp14:editId="0F038394">
                  <wp:simplePos x="0" y="0"/>
                  <wp:positionH relativeFrom="column">
                    <wp:posOffset>461645</wp:posOffset>
                  </wp:positionH>
                  <wp:positionV relativeFrom="paragraph">
                    <wp:posOffset>960755</wp:posOffset>
                  </wp:positionV>
                  <wp:extent cx="440055" cy="6985"/>
                  <wp:effectExtent l="0" t="0" r="0" b="0"/>
                  <wp:wrapNone/>
                  <wp:docPr id="1047" name="Straight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40055" cy="6985"/>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47D42636" id="Straight Connector 27" o:spid="_x0000_s1026" style="position:absolute;flip:y;z-index:251894784;visibility:visible;mso-wrap-style:square;mso-wrap-distance-left:0;mso-wrap-distance-top:0;mso-wrap-distance-right:0;mso-wrap-distance-bottom:0;mso-position-horizontal:absolute;mso-position-horizontal-relative:text;mso-position-vertical:absolute;mso-position-vertical-relative:text" from="36.35pt,75.65pt" to="71pt,7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" strokeweight=".5pt">
                  <v:stroke joinstyle="miter"/>
                  <o:lock v:ext="edit" shapetype="f"/>
                </v:line>
              </w:pict>
            </mc:Fallback>
          </mc:AlternateContent>
        </w:r>
        <w:r w:rsidRPr="00546B0B">
          <w:rPr>
            <w:rFonts w:asciiTheme="majorHAnsi" w:hAnsiTheme="majorHAnsi"/>
            <w:noProof/>
            <w:sz w:val="24"/>
          </w:rPr>
          <mc:AlternateContent>
            <mc:Choice Requires="wps">
              <w:drawing>
                <wp:anchor distT="0" distB="0" distL="0" distR="0" simplePos="0" relativeHeight="251893760" behindDoc="0" locked="0" layoutInCell="1" allowOverlap="1" wp14:anchorId="14DB7446" wp14:editId="42085B0D">
                  <wp:simplePos x="0" y="0"/>
                  <wp:positionH relativeFrom="column">
                    <wp:posOffset>648970</wp:posOffset>
                  </wp:positionH>
                  <wp:positionV relativeFrom="paragraph">
                    <wp:posOffset>779780</wp:posOffset>
                  </wp:positionV>
                  <wp:extent cx="4444" cy="411480"/>
                  <wp:effectExtent l="4445" t="0" r="10160" b="7620"/>
                  <wp:wrapNone/>
                  <wp:docPr id="1048"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4444" cy="41148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1EE9F708" id="Straight Connector 26" o:spid="_x0000_s1026" style="position:absolute;flip:x;z-index:251893760;visibility:visible;mso-wrap-style:square;mso-wrap-distance-left:0;mso-wrap-distance-top:0;mso-wrap-distance-right:0;mso-wrap-distance-bottom:0;mso-position-horizontal:absolute;mso-position-horizontal-relative:text;mso-position-vertical:absolute;mso-position-vertical-relative:text" from="51.1pt,61.4pt" to="51.45pt,9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" strokeweight=".5pt">
                  <v:stroke joinstyle="miter"/>
                  <o:lock v:ext="edit" shapetype="f"/>
                </v:line>
              </w:pict>
            </mc:Fallback>
          </mc:AlternateContent>
        </w:r>
        <w:r w:rsidRPr="00546B0B">
          <w:rPr>
            <w:rFonts w:asciiTheme="majorHAnsi" w:hAnsiTheme="majorHAnsi"/>
            <w:noProof/>
            <w:sz w:val="24"/>
          </w:rPr>
          <mc:AlternateContent>
            <mc:Choice Requires="wps">
              <w:drawing>
                <wp:anchor distT="0" distB="0" distL="0" distR="0" simplePos="0" relativeHeight="251892736" behindDoc="0" locked="0" layoutInCell="1" allowOverlap="1" wp14:anchorId="5599CF59" wp14:editId="08B46A11">
                  <wp:simplePos x="0" y="0"/>
                  <wp:positionH relativeFrom="column">
                    <wp:posOffset>512444</wp:posOffset>
                  </wp:positionH>
                  <wp:positionV relativeFrom="paragraph">
                    <wp:posOffset>520065</wp:posOffset>
                  </wp:positionV>
                  <wp:extent cx="281305" cy="259715"/>
                  <wp:effectExtent l="0" t="0" r="23495" b="26035"/>
                  <wp:wrapNone/>
                  <wp:docPr id="1049"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1305" cy="259715"/>
                          </a:xfrm>
                          <a:prstGeom prst="ellipse">
                            <a:avLst/>
                          </a:prstGeom>
                          <a:solidFill>
                            <a:srgbClr val="FFFFFF"/>
                          </a:solidFill>
                          <a:ln w="12700" cap="flat" cmpd="sng">
                            <a:solidFill>
                              <a:srgbClr val="000000"/>
                            </a:solidFill>
                            <a:prstDash val="solid"/>
                            <a:miter/>
                            <a:headEnd type="none" w="med" len="med"/>
                            <a:tailEnd type="none" w="med" len="med"/>
                          </a:ln>
                        </wps:spPr>
                        <wps:bodyPr>
                          <a:prstTxWarp prst="textNoShape">
                            <a:avLst/>
                          </a:prstTxWarp>
                        </wps:bodyPr>
                      </wps:wsp>
                    </a:graphicData>
                  </a:graphic>
                </wp:anchor>
              </w:drawing>
            </mc:Choice>
            <mc:Fallback>
              <w:pict>
                <v:oval w14:anchorId="549F7434" id="Oval 25" o:spid="_x0000_s1026" style="position:absolute;margin-left:40.35pt;margin-top:40.95pt;width:22.15pt;height:20.45pt;z-index:2518927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" strokeweight="1pt">
                  <v:stroke joinstyle="miter"/>
                  <v:path arrowok="t"/>
                </v:oval>
              </w:pict>
            </mc:Fallback>
          </mc:AlternateContent>
        </w:r>
        <w:r w:rsidRPr="00546B0B">
          <w:rPr>
            <w:rFonts w:asciiTheme="majorHAnsi" w:hAnsiTheme="majorHAnsi"/>
            <w:noProof/>
            <w:sz w:val="24"/>
          </w:rPr>
          <mc:AlternateContent>
            <mc:Choice Requires="wps">
              <w:drawing>
                <wp:anchor distT="0" distB="0" distL="0" distR="0" simplePos="0" relativeHeight="251882496" behindDoc="0" locked="0" layoutInCell="1" allowOverlap="1" wp14:anchorId="0C55D4C3" wp14:editId="53CFF45C">
                  <wp:simplePos x="0" y="0"/>
                  <wp:positionH relativeFrom="column">
                    <wp:posOffset>4793615</wp:posOffset>
                  </wp:positionH>
                  <wp:positionV relativeFrom="paragraph">
                    <wp:posOffset>290195</wp:posOffset>
                  </wp:positionV>
                  <wp:extent cx="3175" cy="634365"/>
                  <wp:effectExtent l="46355" t="0" r="64770" b="13334"/>
                  <wp:wrapNone/>
                  <wp:docPr id="1050"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175" cy="634365"/>
                          </a:xfrm>
                          <a:prstGeom prst="straightConnector1">
                            <a:avLst/>
                          </a:prstGeom>
                          <a:ln w="6350" cap="flat" cmpd="sng">
                            <a:solidFill>
                              <a:srgbClr val="000000"/>
                            </a:solidFill>
                            <a:prstDash val="solid"/>
                            <a:miter/>
                            <a:headEnd type="none" w="med" len="med"/>
                            <a:tailEnd type="arrow" w="med" len="med"/>
                          </a:ln>
                        </wps:spPr>
                        <wps:bodyPr/>
                      </wps:wsp>
                    </a:graphicData>
                  </a:graphic>
                </wp:anchor>
              </w:drawing>
            </mc:Choice>
            <mc:Fallback>
              <w:pict>
                <v:shape w14:anchorId="1DCB82DF" id="Straight Arrow Connector 17" o:spid="_x0000_s1026" type="#_x0000_t32" style="position:absolute;margin-left:377.45pt;margin-top:22.85pt;width:.25pt;height:49.95pt;z-index:251882496;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" strokeweight=".5pt">
                  <v:stroke endarrow="open" joinstyle="miter"/>
                  <o:lock v:ext="edit" shapetype="f"/>
                </v:shape>
              </w:pict>
            </mc:Fallback>
          </mc:AlternateContent>
        </w:r>
        <w:r w:rsidRPr="00546B0B">
          <w:rPr>
            <w:rFonts w:asciiTheme="majorHAnsi" w:hAnsiTheme="majorHAnsi"/>
            <w:sz w:val="24"/>
            <w:szCs w:val="24"/>
          </w:rPr>
          <w:t xml:space="preserve">                                                                                                             </w:t>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t>Admin</w:t>
        </w:r>
      </w:ins>
    </w:p>
    <w:p w14:paraId="391688FA" w14:textId="77777777" w:rsidR="005239A8" w:rsidRPr="00546B0B" w:rsidRDefault="005239A8" w:rsidP="005239A8">
      <w:pPr>
        <w:spacing w:line="360" w:lineRule="auto"/>
        <w:rPr>
          <w:ins w:id="88" w:author="Paul Ekung" w:date="2023-02-21T02:20:00Z"/>
          <w:rFonts w:asciiTheme="majorHAnsi" w:hAnsiTheme="majorHAnsi"/>
          <w:b/>
          <w:bCs/>
          <w:sz w:val="24"/>
          <w:szCs w:val="24"/>
        </w:rPr>
      </w:pPr>
    </w:p>
    <w:p w14:paraId="3091A9C0" w14:textId="77777777" w:rsidR="005239A8" w:rsidRPr="00546B0B" w:rsidRDefault="005239A8" w:rsidP="005239A8">
      <w:pPr>
        <w:spacing w:line="360" w:lineRule="auto"/>
        <w:rPr>
          <w:ins w:id="89" w:author="Paul Ekung" w:date="2023-02-21T02:20:00Z"/>
          <w:rFonts w:asciiTheme="majorHAnsi" w:hAnsiTheme="majorHAnsi"/>
          <w:b/>
          <w:bCs/>
          <w:sz w:val="24"/>
          <w:szCs w:val="24"/>
        </w:rPr>
      </w:pPr>
    </w:p>
    <w:p w14:paraId="5F29F6CD" w14:textId="77777777" w:rsidR="005239A8" w:rsidRPr="00546B0B" w:rsidRDefault="005239A8" w:rsidP="005239A8">
      <w:pPr>
        <w:spacing w:line="360" w:lineRule="auto"/>
        <w:rPr>
          <w:ins w:id="90" w:author="Paul Ekung" w:date="2023-02-21T02:20:00Z"/>
          <w:rFonts w:asciiTheme="majorHAnsi" w:hAnsiTheme="majorHAnsi"/>
          <w:b/>
          <w:bCs/>
          <w:sz w:val="24"/>
          <w:szCs w:val="24"/>
        </w:rPr>
      </w:pPr>
    </w:p>
    <w:p w14:paraId="67EDFE52" w14:textId="77777777" w:rsidR="005239A8" w:rsidRPr="00546B0B" w:rsidRDefault="005239A8" w:rsidP="005239A8">
      <w:pPr>
        <w:spacing w:line="360" w:lineRule="auto"/>
        <w:rPr>
          <w:ins w:id="91" w:author="Paul Ekung" w:date="2023-02-21T02:20:00Z"/>
          <w:rFonts w:asciiTheme="majorHAnsi" w:hAnsiTheme="majorHAnsi"/>
          <w:sz w:val="24"/>
          <w:szCs w:val="24"/>
        </w:rPr>
      </w:pPr>
      <w:ins w:id="92" w:author="Paul Ekung" w:date="2023-02-21T02:20:00Z">
        <w:r w:rsidRPr="00546B0B">
          <w:rPr>
            <w:rFonts w:asciiTheme="majorHAnsi" w:hAnsiTheme="majorHAnsi"/>
            <w:b/>
            <w:bCs/>
            <w:sz w:val="24"/>
            <w:szCs w:val="24"/>
          </w:rPr>
          <w:t>Fig. 4.1: System block diagram</w:t>
        </w:r>
      </w:ins>
    </w:p>
    <w:p w14:paraId="3042868D" w14:textId="77777777" w:rsidR="005239A8" w:rsidRPr="00546B0B" w:rsidRDefault="005239A8" w:rsidP="005239A8">
      <w:pPr>
        <w:spacing w:line="360" w:lineRule="auto"/>
        <w:ind w:right="-1774"/>
        <w:rPr>
          <w:ins w:id="93" w:author="Paul Ekung" w:date="2023-02-21T02:20:00Z"/>
          <w:rFonts w:asciiTheme="majorHAnsi" w:hAnsiTheme="majorHAnsi"/>
          <w:b/>
          <w:bCs/>
          <w:sz w:val="24"/>
          <w:szCs w:val="24"/>
        </w:rPr>
      </w:pPr>
    </w:p>
    <w:p w14:paraId="0330A53F" w14:textId="77777777" w:rsidR="005239A8" w:rsidRPr="00546B0B" w:rsidRDefault="005239A8" w:rsidP="005239A8">
      <w:pPr>
        <w:spacing w:line="360" w:lineRule="auto"/>
        <w:rPr>
          <w:ins w:id="94" w:author="Paul Ekung" w:date="2023-02-21T02:20:00Z"/>
          <w:rFonts w:asciiTheme="majorHAnsi" w:hAnsiTheme="majorHAnsi"/>
          <w:b/>
          <w:bCs/>
          <w:sz w:val="24"/>
          <w:szCs w:val="24"/>
        </w:rPr>
      </w:pPr>
    </w:p>
    <w:p w14:paraId="7C400314" w14:textId="77777777" w:rsidR="005239A8" w:rsidRPr="00546B0B" w:rsidRDefault="005239A8" w:rsidP="005239A8">
      <w:pPr>
        <w:spacing w:line="360" w:lineRule="auto"/>
        <w:rPr>
          <w:ins w:id="95" w:author="Paul Ekung" w:date="2023-02-21T02:20:00Z"/>
          <w:rFonts w:asciiTheme="majorHAnsi" w:hAnsiTheme="majorHAnsi"/>
          <w:b/>
          <w:bCs/>
          <w:sz w:val="24"/>
          <w:szCs w:val="24"/>
        </w:rPr>
      </w:pPr>
    </w:p>
    <w:p w14:paraId="3EC30204" w14:textId="77777777" w:rsidR="005239A8" w:rsidRPr="00546B0B" w:rsidRDefault="005239A8" w:rsidP="005239A8">
      <w:pPr>
        <w:spacing w:line="360" w:lineRule="auto"/>
        <w:rPr>
          <w:ins w:id="96" w:author="Paul Ekung" w:date="2023-02-21T02:20:00Z"/>
          <w:rFonts w:asciiTheme="majorHAnsi" w:hAnsiTheme="majorHAnsi"/>
          <w:b/>
          <w:bCs/>
          <w:sz w:val="24"/>
          <w:szCs w:val="24"/>
        </w:rPr>
      </w:pPr>
    </w:p>
    <w:p w14:paraId="5A3125A6" w14:textId="77777777" w:rsidR="005239A8" w:rsidRPr="00546B0B" w:rsidRDefault="005239A8" w:rsidP="005239A8">
      <w:pPr>
        <w:spacing w:line="360" w:lineRule="auto"/>
        <w:rPr>
          <w:ins w:id="97" w:author="Paul Ekung" w:date="2023-02-21T02:20:00Z"/>
          <w:rFonts w:asciiTheme="majorHAnsi" w:hAnsiTheme="majorHAnsi"/>
          <w:b/>
          <w:bCs/>
          <w:sz w:val="24"/>
          <w:szCs w:val="24"/>
        </w:rPr>
      </w:pPr>
    </w:p>
    <w:p w14:paraId="2A7E351C" w14:textId="77777777" w:rsidR="005239A8" w:rsidRPr="00546B0B" w:rsidRDefault="005239A8" w:rsidP="005239A8">
      <w:pPr>
        <w:spacing w:line="360" w:lineRule="auto"/>
        <w:rPr>
          <w:ins w:id="98" w:author="Paul Ekung" w:date="2023-02-21T02:20:00Z"/>
          <w:rFonts w:asciiTheme="majorHAnsi" w:hAnsiTheme="majorHAnsi"/>
          <w:b/>
          <w:bCs/>
          <w:sz w:val="24"/>
          <w:szCs w:val="24"/>
        </w:rPr>
      </w:pPr>
    </w:p>
    <w:p w14:paraId="4FE6491E" w14:textId="77777777" w:rsidR="003D3D48" w:rsidRDefault="003D3D48" w:rsidP="005239A8">
      <w:pPr>
        <w:spacing w:line="360" w:lineRule="auto"/>
        <w:rPr>
          <w:ins w:id="99" w:author="Paul Ekung" w:date="2023-02-21T02:25:00Z"/>
          <w:rFonts w:asciiTheme="majorHAnsi" w:hAnsiTheme="majorHAnsi"/>
          <w:b/>
          <w:bCs/>
          <w:sz w:val="24"/>
          <w:szCs w:val="24"/>
        </w:rPr>
      </w:pPr>
    </w:p>
    <w:p w14:paraId="3E7DA64B" w14:textId="37659A89" w:rsidR="005239A8" w:rsidRPr="00546B0B" w:rsidRDefault="005239A8" w:rsidP="005239A8">
      <w:pPr>
        <w:spacing w:line="360" w:lineRule="auto"/>
        <w:rPr>
          <w:ins w:id="100" w:author="Paul Ekung" w:date="2023-02-21T02:20:00Z"/>
          <w:rFonts w:asciiTheme="majorHAnsi" w:hAnsiTheme="majorHAnsi"/>
          <w:b/>
          <w:bCs/>
          <w:sz w:val="24"/>
          <w:szCs w:val="24"/>
        </w:rPr>
      </w:pPr>
      <w:ins w:id="101" w:author="Paul Ekung" w:date="2023-02-21T02:20:00Z">
        <w:r w:rsidRPr="00546B0B">
          <w:rPr>
            <w:rFonts w:asciiTheme="majorHAnsi" w:hAnsiTheme="majorHAnsi"/>
            <w:b/>
            <w:bCs/>
            <w:sz w:val="24"/>
            <w:szCs w:val="24"/>
          </w:rPr>
          <w:lastRenderedPageBreak/>
          <w:t>4.5 USE CASE DIAGRAM</w:t>
        </w:r>
      </w:ins>
    </w:p>
    <w:p w14:paraId="75614EFA" w14:textId="06268ACF" w:rsidR="005239A8" w:rsidRPr="00546B0B" w:rsidRDefault="005239A8" w:rsidP="005239A8">
      <w:pPr>
        <w:spacing w:line="360" w:lineRule="auto"/>
        <w:rPr>
          <w:ins w:id="102" w:author="Paul Ekung" w:date="2023-02-21T02:20:00Z"/>
          <w:rFonts w:asciiTheme="majorHAnsi" w:hAnsiTheme="majorHAnsi"/>
          <w:b/>
          <w:bCs/>
          <w:sz w:val="24"/>
          <w:szCs w:val="24"/>
        </w:rPr>
      </w:pPr>
    </w:p>
    <w:p w14:paraId="311FD4D1" w14:textId="5B0EDA85" w:rsidR="005239A8" w:rsidRPr="00546B0B" w:rsidRDefault="005239A8" w:rsidP="005239A8">
      <w:pPr>
        <w:spacing w:line="360" w:lineRule="auto"/>
        <w:rPr>
          <w:ins w:id="103" w:author="Paul Ekung" w:date="2023-02-21T02:20:00Z"/>
          <w:rFonts w:asciiTheme="majorHAnsi" w:hAnsiTheme="majorHAnsi"/>
          <w:b/>
          <w:bCs/>
          <w:sz w:val="24"/>
          <w:szCs w:val="24"/>
        </w:rPr>
      </w:pPr>
    </w:p>
    <w:p w14:paraId="2D34237A" w14:textId="0FA7E76B" w:rsidR="005239A8" w:rsidRPr="00546B0B" w:rsidRDefault="003D3D48" w:rsidP="005239A8">
      <w:pPr>
        <w:spacing w:line="360" w:lineRule="auto"/>
        <w:rPr>
          <w:ins w:id="104" w:author="Paul Ekung" w:date="2023-02-21T02:20:00Z"/>
          <w:rFonts w:asciiTheme="majorHAnsi" w:hAnsiTheme="majorHAnsi"/>
          <w:b/>
          <w:bCs/>
          <w:sz w:val="24"/>
          <w:szCs w:val="24"/>
        </w:rPr>
      </w:pPr>
      <w:ins w:id="105" w:author="Paul Ekung" w:date="2023-02-21T02:20:00Z">
        <w:r w:rsidRPr="00546B0B">
          <w:rPr>
            <w:rFonts w:asciiTheme="majorHAnsi" w:hAnsiTheme="majorHAnsi"/>
            <w:noProof/>
            <w:sz w:val="24"/>
          </w:rPr>
          <mc:AlternateContent>
            <mc:Choice Requires="wps">
              <w:drawing>
                <wp:anchor distT="0" distB="0" distL="0" distR="0" simplePos="0" relativeHeight="251846656" behindDoc="0" locked="0" layoutInCell="1" allowOverlap="1" wp14:anchorId="6BDE5E1D" wp14:editId="0F3A127E">
                  <wp:simplePos x="0" y="0"/>
                  <wp:positionH relativeFrom="column">
                    <wp:posOffset>-107538</wp:posOffset>
                  </wp:positionH>
                  <wp:positionV relativeFrom="paragraph">
                    <wp:posOffset>82224</wp:posOffset>
                  </wp:positionV>
                  <wp:extent cx="5483225" cy="4322445"/>
                  <wp:effectExtent l="0" t="0" r="22225" b="20955"/>
                  <wp:wrapNone/>
                  <wp:docPr id="1051" name="Rectangles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83225" cy="4322445"/>
                          </a:xfrm>
                          <a:prstGeom prst="rect">
                            <a:avLst/>
                          </a:prstGeom>
                          <a:solidFill>
                            <a:srgbClr val="FFFFFF">
                              <a:alpha val="72000"/>
                            </a:srgbClr>
                          </a:solidFill>
                          <a:ln w="12700" cap="flat" cmpd="sng">
                            <a:solidFill>
                              <a:srgbClr val="000000">
                                <a:alpha val="64000"/>
                              </a:srgbClr>
                            </a:solidFill>
                            <a:prstDash val="solid"/>
                            <a:miter/>
                            <a:headEnd type="none" w="med" len="med"/>
                            <a:tailEnd type="none" w="med" len="med"/>
                          </a:ln>
                        </wps:spPr>
                        <wps:bodyPr>
                          <a:prstTxWarp prst="textNoShape">
                            <a:avLst/>
                          </a:prstTxWarp>
                        </wps:bodyPr>
                      </wps:wsp>
                    </a:graphicData>
                  </a:graphic>
                </wp:anchor>
              </w:drawing>
            </mc:Choice>
            <mc:Fallback>
              <w:pict>
                <v:rect w14:anchorId="271A1368" id="Rectangles 40" o:spid="_x0000_s1026" style="position:absolute;margin-left:-8.45pt;margin-top:6.45pt;width:431.75pt;height:340.35pt;z-index:25184665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" strokeweight="1pt">
                  <v:fill opacity="47288f"/>
                  <v:stroke opacity="41891f"/>
                  <v:path arrowok="t"/>
                </v:rect>
              </w:pict>
            </mc:Fallback>
          </mc:AlternateContent>
        </w:r>
        <w:r w:rsidR="005239A8" w:rsidRPr="00546B0B">
          <w:rPr>
            <w:rFonts w:asciiTheme="majorHAnsi" w:hAnsiTheme="majorHAnsi"/>
            <w:noProof/>
            <w:sz w:val="24"/>
          </w:rPr>
          <mc:AlternateContent>
            <mc:Choice Requires="wps">
              <w:drawing>
                <wp:anchor distT="0" distB="0" distL="0" distR="0" simplePos="0" relativeHeight="251924480" behindDoc="0" locked="0" layoutInCell="1" allowOverlap="1" wp14:anchorId="7DD82034" wp14:editId="6758659F">
                  <wp:simplePos x="0" y="0"/>
                  <wp:positionH relativeFrom="column">
                    <wp:posOffset>-782505</wp:posOffset>
                  </wp:positionH>
                  <wp:positionV relativeFrom="paragraph">
                    <wp:posOffset>3586000</wp:posOffset>
                  </wp:positionV>
                  <wp:extent cx="611905" cy="253670"/>
                  <wp:effectExtent l="0" t="0" r="17145" b="13334"/>
                  <wp:wrapNone/>
                  <wp:docPr id="1052"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1905" cy="253670"/>
                          </a:xfrm>
                          <a:prstGeom prst="rect">
                            <a:avLst/>
                          </a:prstGeom>
                          <a:solidFill>
                            <a:srgbClr val="FFFFFF"/>
                          </a:solidFill>
                          <a:ln w="12700" cap="flat" cmpd="sng">
                            <a:solidFill>
                              <a:srgbClr val="70AD47"/>
                            </a:solidFill>
                            <a:prstDash val="solid"/>
                            <a:miter/>
                            <a:headEnd type="none" w="med" len="med"/>
                            <a:tailEnd type="none" w="med" len="med"/>
                          </a:ln>
                        </wps:spPr>
                        <wps:txbx>
                          <w:txbxContent>
                            <w:p w14:paraId="47D6C598" w14:textId="77777777" w:rsidR="002A7753" w:rsidRDefault="002A7753" w:rsidP="005239A8">
                              <w:pPr>
                                <w:jc w:val="center"/>
                              </w:pPr>
                              <w:r>
                                <w:t>Student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anchor>
              </w:drawing>
            </mc:Choice>
            <mc:Fallback>
              <w:pict>
                <v:rect w14:anchorId="7DD82034" id="Rectangle 229" o:spid="_x0000_s1134" style="position:absolute;left:0;text-align:left;margin-left:-61.6pt;margin-top:282.35pt;width:48.2pt;height:19.95pt;z-index:25192448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" strokecolor="#70ad47" strokeweight="1pt">
                  <v:path arrowok="t"/>
                  <v:textbox>
                    <w:txbxContent>
                      <w:p w14:paraId="47D6C598" w14:textId="77777777" w:rsidR="002A7753" w:rsidRDefault="002A7753" w:rsidP="005239A8">
                        <w:pPr>
                          <w:jc w:val="center"/>
                        </w:pPr>
                        <w:r>
                          <w:t>Student</w:t>
                        </w:r>
                      </w:p>
                    </w:txbxContent>
                  </v:textbox>
                </v:rect>
              </w:pict>
            </mc:Fallback>
          </mc:AlternateContent>
        </w:r>
        <w:r w:rsidR="005239A8" w:rsidRPr="00546B0B">
          <w:rPr>
            <w:rFonts w:asciiTheme="majorHAnsi" w:hAnsiTheme="majorHAnsi"/>
            <w:noProof/>
            <w:sz w:val="24"/>
          </w:rPr>
          <mc:AlternateContent>
            <mc:Choice Requires="wps">
              <w:drawing>
                <wp:anchor distT="0" distB="0" distL="0" distR="0" simplePos="0" relativeHeight="251921408" behindDoc="0" locked="0" layoutInCell="1" allowOverlap="1" wp14:anchorId="453F72FB" wp14:editId="2E2AE871">
                  <wp:simplePos x="0" y="0"/>
                  <wp:positionH relativeFrom="column">
                    <wp:posOffset>2161800</wp:posOffset>
                  </wp:positionH>
                  <wp:positionV relativeFrom="paragraph">
                    <wp:posOffset>3704029</wp:posOffset>
                  </wp:positionV>
                  <wp:extent cx="0" cy="506519"/>
                  <wp:effectExtent l="0" t="0" r="38100" b="27305"/>
                  <wp:wrapNone/>
                  <wp:docPr id="1053" name="Straight Connector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506519"/>
                          </a:xfrm>
                          <a:prstGeom prst="line">
                            <a:avLst/>
                          </a:prstGeom>
                          <a:ln w="6350" cap="flat" cmpd="sng">
                            <a:solidFill>
                              <a:srgbClr val="000000"/>
                            </a:solidFill>
                            <a:prstDash val="solid"/>
                            <a:miter/>
                            <a:headEnd type="none" w="med" len="med"/>
                            <a:tailEnd type="none" w="med" len="med"/>
                          </a:ln>
                        </wps:spPr>
                        <wps:bodyPr/>
                      </wps:wsp>
                    </a:graphicData>
                  </a:graphic>
                  <wp14:sizeRelV relativeFrom="margin">
                    <wp14:pctHeight>0</wp14:pctHeight>
                  </wp14:sizeRelV>
                </wp:anchor>
              </w:drawing>
            </mc:Choice>
            <mc:Fallback>
              <w:pict>
                <v:line w14:anchorId="5419796B" id="Straight Connector 227" o:spid="_x0000_s1026" style="position:absolute;flip:y;z-index:251921408;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 from="170.2pt,291.65pt" to="170.2pt,3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" strokeweight=".5pt">
                  <v:stroke joinstyle="miter"/>
                  <o:lock v:ext="edit" shapetype="f"/>
                </v:line>
              </w:pict>
            </mc:Fallback>
          </mc:AlternateContent>
        </w:r>
        <w:r w:rsidR="005239A8" w:rsidRPr="00546B0B">
          <w:rPr>
            <w:rFonts w:asciiTheme="majorHAnsi" w:hAnsiTheme="majorHAnsi"/>
            <w:noProof/>
            <w:sz w:val="24"/>
          </w:rPr>
          <mc:AlternateContent>
            <mc:Choice Requires="wps">
              <w:drawing>
                <wp:anchor distT="0" distB="0" distL="0" distR="0" simplePos="0" relativeHeight="251923456" behindDoc="0" locked="0" layoutInCell="1" allowOverlap="1" wp14:anchorId="3F24080C" wp14:editId="64559BC2">
                  <wp:simplePos x="0" y="0"/>
                  <wp:positionH relativeFrom="column">
                    <wp:posOffset>-300600</wp:posOffset>
                  </wp:positionH>
                  <wp:positionV relativeFrom="paragraph">
                    <wp:posOffset>3202620</wp:posOffset>
                  </wp:positionV>
                  <wp:extent cx="812747" cy="295530"/>
                  <wp:effectExtent l="0" t="0" r="26035" b="28575"/>
                  <wp:wrapNone/>
                  <wp:docPr id="1054" name="Straight Connector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12747" cy="29553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13C00A18" id="Straight Connector 228" o:spid="_x0000_s1026" style="position:absolute;z-index:251923456;visibility:visible;mso-wrap-style:square;mso-wrap-distance-left:0;mso-wrap-distance-top:0;mso-wrap-distance-right:0;mso-wrap-distance-bottom:0;mso-position-horizontal:absolute;mso-position-horizontal-relative:text;mso-position-vertical:absolute;mso-position-vertical-relative:text" from="-23.65pt,252.15pt" to="40.35pt,27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" strokeweight=".5pt">
                  <v:stroke joinstyle="miter"/>
                  <o:lock v:ext="edit" shapetype="f"/>
                </v:line>
              </w:pict>
            </mc:Fallback>
          </mc:AlternateContent>
        </w:r>
        <w:r w:rsidR="005239A8" w:rsidRPr="00546B0B">
          <w:rPr>
            <w:rFonts w:asciiTheme="majorHAnsi" w:hAnsiTheme="majorHAnsi"/>
            <w:noProof/>
            <w:sz w:val="24"/>
          </w:rPr>
          <mc:AlternateContent>
            <mc:Choice Requires="wps">
              <w:drawing>
                <wp:anchor distT="0" distB="0" distL="0" distR="0" simplePos="0" relativeHeight="251909120" behindDoc="0" locked="0" layoutInCell="1" allowOverlap="1" wp14:anchorId="434554CB" wp14:editId="55D2B820">
                  <wp:simplePos x="0" y="0"/>
                  <wp:positionH relativeFrom="column">
                    <wp:posOffset>282600</wp:posOffset>
                  </wp:positionH>
                  <wp:positionV relativeFrom="paragraph">
                    <wp:posOffset>4213300</wp:posOffset>
                  </wp:positionV>
                  <wp:extent cx="1877080" cy="0"/>
                  <wp:effectExtent l="0" t="0" r="0" b="0"/>
                  <wp:wrapNone/>
                  <wp:docPr id="1055" name="Straight Connector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77080" cy="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16FE5E91" id="Straight Connector 226" o:spid="_x0000_s1026" style="position:absolute;z-index:251909120;visibility:visible;mso-wrap-style:square;mso-wrap-distance-left:0;mso-wrap-distance-top:0;mso-wrap-distance-right:0;mso-wrap-distance-bottom:0;mso-position-horizontal:absolute;mso-position-horizontal-relative:text;mso-position-vertical:absolute;mso-position-vertical-relative:text" from="22.25pt,331.75pt" to="170.05pt,3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" strokeweight=".5pt">
                  <v:stroke joinstyle="miter"/>
                  <o:lock v:ext="edit" shapetype="f"/>
                </v:line>
              </w:pict>
            </mc:Fallback>
          </mc:AlternateContent>
        </w:r>
        <w:r w:rsidR="005239A8" w:rsidRPr="00546B0B">
          <w:rPr>
            <w:rFonts w:asciiTheme="majorHAnsi" w:hAnsiTheme="majorHAnsi"/>
            <w:noProof/>
            <w:sz w:val="24"/>
          </w:rPr>
          <mc:AlternateContent>
            <mc:Choice Requires="wps">
              <w:drawing>
                <wp:anchor distT="0" distB="0" distL="0" distR="0" simplePos="0" relativeHeight="251941888" behindDoc="0" locked="0" layoutInCell="1" allowOverlap="1" wp14:anchorId="0FEE8F4D" wp14:editId="4DFC311F">
                  <wp:simplePos x="0" y="0"/>
                  <wp:positionH relativeFrom="column">
                    <wp:posOffset>1492540</wp:posOffset>
                  </wp:positionH>
                  <wp:positionV relativeFrom="paragraph">
                    <wp:posOffset>1071815</wp:posOffset>
                  </wp:positionV>
                  <wp:extent cx="1497175" cy="2426400"/>
                  <wp:effectExtent l="0" t="0" r="27305" b="31115"/>
                  <wp:wrapNone/>
                  <wp:docPr id="1056" name="Straight Connector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497175" cy="2426400"/>
                          </a:xfrm>
                          <a:prstGeom prst="line">
                            <a:avLst/>
                          </a:prstGeom>
                          <a:ln w="9525" cap="flat" cmpd="sng">
                            <a:solidFill>
                              <a:srgbClr val="000000"/>
                            </a:solidFill>
                            <a:prstDash val="dash"/>
                            <a:round/>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45F82833" id="Straight Connector 194" o:spid="_x0000_s1026" style="position:absolute;flip:y;z-index:2519418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117.5pt,84.4pt" to="235.4pt,2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">
                  <v:stroke dashstyle="dash"/>
                  <o:lock v:ext="edit" shapetype="f"/>
                </v:line>
              </w:pict>
            </mc:Fallback>
          </mc:AlternateContent>
        </w:r>
        <w:r w:rsidR="005239A8" w:rsidRPr="00546B0B">
          <w:rPr>
            <w:rFonts w:asciiTheme="majorHAnsi" w:hAnsiTheme="majorHAnsi"/>
            <w:b/>
            <w:bCs/>
            <w:noProof/>
            <w:sz w:val="24"/>
            <w:szCs w:val="24"/>
          </w:rPr>
          <mc:AlternateContent>
            <mc:Choice Requires="wps">
              <w:drawing>
                <wp:anchor distT="45720" distB="45720" distL="114300" distR="114300" simplePos="0" relativeHeight="251856896" behindDoc="0" locked="0" layoutInCell="1" allowOverlap="1" wp14:anchorId="5EF55C49" wp14:editId="05E23730">
                  <wp:simplePos x="0" y="0"/>
                  <wp:positionH relativeFrom="column">
                    <wp:posOffset>570230</wp:posOffset>
                  </wp:positionH>
                  <wp:positionV relativeFrom="paragraph">
                    <wp:posOffset>3581665</wp:posOffset>
                  </wp:positionV>
                  <wp:extent cx="1002030" cy="1404620"/>
                  <wp:effectExtent l="0" t="0" r="26669" b="11430"/>
                  <wp:wrapSquare wrapText="bothSides"/>
                  <wp:docPr id="10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2030" cy="1404620"/>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30F2D267" w14:textId="77777777" w:rsidR="002A7753" w:rsidRDefault="002A7753" w:rsidP="005239A8">
                              <w:r>
                                <w:t xml:space="preserve"> View Report</w:t>
                              </w:r>
                            </w:p>
                          </w:txbxContent>
                        </wps:txbx>
                        <wps:bodyPr vert="horz" wrap="square" lIns="91440" tIns="45720" rIns="91440" bIns="45720" anchor="t">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rect w14:anchorId="5EF55C49" id="_x0000_s1135" style="position:absolute;left:0;text-align:left;margin-left:44.9pt;margin-top:282pt;width:78.9pt;height:110.6pt;z-index:251856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" strokecolor="white">
                  <v:path arrowok="t"/>
                  <v:textbox style="mso-fit-shape-to-text:t">
                    <w:txbxContent>
                      <w:p w14:paraId="30F2D267" w14:textId="77777777" w:rsidR="002A7753" w:rsidRDefault="002A7753" w:rsidP="005239A8">
                        <w:r>
                          <w:t xml:space="preserve"> View Report</w:t>
                        </w:r>
                      </w:p>
                    </w:txbxContent>
                  </v:textbox>
                  <w10:wrap type="square"/>
                </v:rect>
              </w:pict>
            </mc:Fallback>
          </mc:AlternateContent>
        </w:r>
        <w:r w:rsidR="005239A8" w:rsidRPr="00546B0B">
          <w:rPr>
            <w:rFonts w:asciiTheme="majorHAnsi" w:hAnsiTheme="majorHAnsi"/>
            <w:noProof/>
            <w:sz w:val="24"/>
          </w:rPr>
          <mc:AlternateContent>
            <mc:Choice Requires="wps">
              <w:drawing>
                <wp:anchor distT="0" distB="0" distL="0" distR="0" simplePos="0" relativeHeight="251855872" behindDoc="0" locked="0" layoutInCell="1" allowOverlap="1" wp14:anchorId="526BD7AC" wp14:editId="0E3DB3E9">
                  <wp:simplePos x="0" y="0"/>
                  <wp:positionH relativeFrom="column">
                    <wp:posOffset>356025</wp:posOffset>
                  </wp:positionH>
                  <wp:positionV relativeFrom="paragraph">
                    <wp:posOffset>3367560</wp:posOffset>
                  </wp:positionV>
                  <wp:extent cx="1267433" cy="722298"/>
                  <wp:effectExtent l="0" t="0" r="28575" b="20955"/>
                  <wp:wrapNone/>
                  <wp:docPr id="1058"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67433" cy="722298"/>
                          </a:xfrm>
                          <a:prstGeom prst="ellipse">
                            <a:avLst/>
                          </a:prstGeom>
                          <a:solidFill>
                            <a:srgbClr val="FFFFFF"/>
                          </a:solidFill>
                          <a:ln w="12700" cap="flat" cmpd="sng">
                            <a:solidFill>
                              <a:srgbClr val="000000"/>
                            </a:solidFill>
                            <a:prstDash val="solid"/>
                            <a:miter/>
                            <a:headEnd type="none" w="med" len="med"/>
                            <a:tailEnd type="none" w="med" len="med"/>
                          </a:ln>
                        </wps:spPr>
                        <wps:bodyPr>
                          <a:prstTxWarp prst="textNoShape">
                            <a:avLst/>
                          </a:prstTxWarp>
                        </wps:bodyPr>
                      </wps:wsp>
                    </a:graphicData>
                  </a:graphic>
                </wp:anchor>
              </w:drawing>
            </mc:Choice>
            <mc:Fallback>
              <w:pict>
                <v:oval w14:anchorId="2A2B125A" id="Oval 2" o:spid="_x0000_s1026" style="position:absolute;margin-left:28.05pt;margin-top:265.15pt;width:99.8pt;height:56.85pt;z-index:2518558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" strokeweight="1pt">
                  <v:stroke joinstyle="miter"/>
                  <v:path arrowok="t"/>
                </v:oval>
              </w:pict>
            </mc:Fallback>
          </mc:AlternateContent>
        </w:r>
        <w:r w:rsidR="005239A8" w:rsidRPr="00546B0B">
          <w:rPr>
            <w:rFonts w:asciiTheme="majorHAnsi" w:hAnsiTheme="majorHAnsi"/>
            <w:noProof/>
            <w:sz w:val="24"/>
          </w:rPr>
          <mc:AlternateContent>
            <mc:Choice Requires="wps">
              <w:drawing>
                <wp:anchor distT="0" distB="0" distL="0" distR="0" simplePos="0" relativeHeight="251958272" behindDoc="0" locked="0" layoutInCell="1" allowOverlap="1" wp14:anchorId="702B9DA0" wp14:editId="544AF4DE">
                  <wp:simplePos x="0" y="0"/>
                  <wp:positionH relativeFrom="column">
                    <wp:posOffset>-303025</wp:posOffset>
                  </wp:positionH>
                  <wp:positionV relativeFrom="paragraph">
                    <wp:posOffset>3202620</wp:posOffset>
                  </wp:positionV>
                  <wp:extent cx="585625" cy="1010389"/>
                  <wp:effectExtent l="0" t="0" r="24130" b="37465"/>
                  <wp:wrapNone/>
                  <wp:docPr id="1059" name="Straight Connector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5625" cy="1010389"/>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68A5D8F9" id="Straight Connector 225" o:spid="_x0000_s1026" style="position:absolute;z-index:251958272;visibility:visible;mso-wrap-style:square;mso-wrap-distance-left:0;mso-wrap-distance-top:0;mso-wrap-distance-right:0;mso-wrap-distance-bottom:0;mso-position-horizontal:absolute;mso-position-horizontal-relative:text;mso-position-vertical:absolute;mso-position-vertical-relative:text" from="-23.85pt,252.15pt" to="22.25pt,3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" strokeweight=".5pt">
                  <v:stroke joinstyle="miter"/>
                  <o:lock v:ext="edit" shapetype="f"/>
                </v:line>
              </w:pict>
            </mc:Fallback>
          </mc:AlternateContent>
        </w:r>
        <w:r w:rsidR="005239A8" w:rsidRPr="00546B0B">
          <w:rPr>
            <w:rFonts w:asciiTheme="majorHAnsi" w:hAnsiTheme="majorHAnsi"/>
            <w:noProof/>
            <w:sz w:val="24"/>
          </w:rPr>
          <mc:AlternateContent>
            <mc:Choice Requires="wps">
              <w:drawing>
                <wp:anchor distT="0" distB="0" distL="0" distR="0" simplePos="0" relativeHeight="251956224" behindDoc="0" locked="0" layoutInCell="1" allowOverlap="1" wp14:anchorId="5AA0B84C" wp14:editId="62CB18AB">
                  <wp:simplePos x="0" y="0"/>
                  <wp:positionH relativeFrom="column">
                    <wp:posOffset>-905399</wp:posOffset>
                  </wp:positionH>
                  <wp:positionV relativeFrom="paragraph">
                    <wp:posOffset>221365</wp:posOffset>
                  </wp:positionV>
                  <wp:extent cx="3434400" cy="849"/>
                  <wp:effectExtent l="0" t="0" r="33020" b="37465"/>
                  <wp:wrapNone/>
                  <wp:docPr id="1060" name="Straight Connector 2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434400" cy="849"/>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551FEB0B" id="Straight Connector 224" o:spid="_x0000_s1026" style="position:absolute;flip:y;z-index:2519562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71.3pt,17.45pt" to="199.1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" strokeweight=".5pt">
                  <v:stroke joinstyle="miter"/>
                  <o:lock v:ext="edit" shapetype="f"/>
                </v:line>
              </w:pict>
            </mc:Fallback>
          </mc:AlternateContent>
        </w:r>
        <w:r w:rsidR="005239A8" w:rsidRPr="00546B0B">
          <w:rPr>
            <w:rFonts w:asciiTheme="majorHAnsi" w:hAnsiTheme="majorHAnsi"/>
            <w:noProof/>
            <w:sz w:val="24"/>
          </w:rPr>
          <mc:AlternateContent>
            <mc:Choice Requires="wps">
              <w:drawing>
                <wp:anchor distT="0" distB="0" distL="0" distR="0" simplePos="0" relativeHeight="251954176" behindDoc="0" locked="0" layoutInCell="1" allowOverlap="1" wp14:anchorId="247E48E4" wp14:editId="1BBF1478">
                  <wp:simplePos x="0" y="0"/>
                  <wp:positionH relativeFrom="column">
                    <wp:posOffset>-905399</wp:posOffset>
                  </wp:positionH>
                  <wp:positionV relativeFrom="paragraph">
                    <wp:posOffset>221365</wp:posOffset>
                  </wp:positionV>
                  <wp:extent cx="0" cy="2587880"/>
                  <wp:effectExtent l="0" t="0" r="38100" b="22225"/>
                  <wp:wrapNone/>
                  <wp:docPr id="1061" name="Straight Connector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587880"/>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5A116DC" id="Straight Connector 223" o:spid="_x0000_s1026" style="position:absolute;flip:y;z-index:2519541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71.3pt,17.45pt" to="-71.3pt,2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" strokeweight=".5pt">
                  <v:stroke joinstyle="miter"/>
                  <o:lock v:ext="edit" shapetype="f"/>
                </v:line>
              </w:pict>
            </mc:Fallback>
          </mc:AlternateContent>
        </w:r>
        <w:r w:rsidR="005239A8" w:rsidRPr="00546B0B">
          <w:rPr>
            <w:rFonts w:asciiTheme="majorHAnsi" w:hAnsiTheme="majorHAnsi"/>
            <w:noProof/>
            <w:sz w:val="24"/>
          </w:rPr>
          <mc:AlternateContent>
            <mc:Choice Requires="wps">
              <w:drawing>
                <wp:anchor distT="0" distB="0" distL="0" distR="0" simplePos="0" relativeHeight="251953152" behindDoc="0" locked="0" layoutInCell="1" allowOverlap="1" wp14:anchorId="0C80F792" wp14:editId="4AA64373">
                  <wp:simplePos x="0" y="0"/>
                  <wp:positionH relativeFrom="column">
                    <wp:posOffset>-905399</wp:posOffset>
                  </wp:positionH>
                  <wp:positionV relativeFrom="paragraph">
                    <wp:posOffset>2807015</wp:posOffset>
                  </wp:positionV>
                  <wp:extent cx="201600" cy="396000"/>
                  <wp:effectExtent l="0" t="0" r="27305" b="23495"/>
                  <wp:wrapNone/>
                  <wp:docPr id="1062" name="Straight Connector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01600" cy="396000"/>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40DD722A" id="Straight Connector 222" o:spid="_x0000_s1026" style="position:absolute;flip:x y;z-index:2519531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71.3pt,221pt" to="-55.45pt,2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" strokeweight=".5pt">
                  <v:stroke joinstyle="miter"/>
                  <o:lock v:ext="edit" shapetype="f"/>
                </v:line>
              </w:pict>
            </mc:Fallback>
          </mc:AlternateContent>
        </w:r>
        <w:r w:rsidR="005239A8" w:rsidRPr="00546B0B">
          <w:rPr>
            <w:rFonts w:asciiTheme="majorHAnsi" w:hAnsiTheme="majorHAnsi"/>
            <w:noProof/>
            <w:sz w:val="24"/>
          </w:rPr>
          <mc:AlternateContent>
            <mc:Choice Requires="wps">
              <w:drawing>
                <wp:anchor distT="0" distB="0" distL="0" distR="0" simplePos="0" relativeHeight="251951104" behindDoc="0" locked="0" layoutInCell="1" allowOverlap="1" wp14:anchorId="67768172" wp14:editId="4850D71E">
                  <wp:simplePos x="0" y="0"/>
                  <wp:positionH relativeFrom="column">
                    <wp:posOffset>-703800</wp:posOffset>
                  </wp:positionH>
                  <wp:positionV relativeFrom="paragraph">
                    <wp:posOffset>3203015</wp:posOffset>
                  </wp:positionV>
                  <wp:extent cx="401780" cy="0"/>
                  <wp:effectExtent l="0" t="0" r="0" b="0"/>
                  <wp:wrapNone/>
                  <wp:docPr id="1063" name="Straight Connector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01780" cy="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170643A4" id="Straight Connector 220" o:spid="_x0000_s1026" style="position:absolute;z-index:251951104;visibility:visible;mso-wrap-style:square;mso-wrap-distance-left:0;mso-wrap-distance-top:0;mso-wrap-distance-right:0;mso-wrap-distance-bottom:0;mso-position-horizontal:absolute;mso-position-horizontal-relative:text;mso-position-vertical:absolute;mso-position-vertical-relative:text" from="-55.4pt,252.2pt" to="-23.75pt,25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" strokeweight=".5pt">
                  <v:stroke joinstyle="miter"/>
                  <o:lock v:ext="edit" shapetype="f"/>
                </v:line>
              </w:pict>
            </mc:Fallback>
          </mc:AlternateContent>
        </w:r>
        <w:r w:rsidR="005239A8" w:rsidRPr="00546B0B">
          <w:rPr>
            <w:rFonts w:asciiTheme="majorHAnsi" w:hAnsiTheme="majorHAnsi"/>
            <w:noProof/>
            <w:sz w:val="24"/>
          </w:rPr>
          <mc:AlternateContent>
            <mc:Choice Requires="wps">
              <w:drawing>
                <wp:anchor distT="0" distB="0" distL="0" distR="0" simplePos="0" relativeHeight="251950080" behindDoc="0" locked="0" layoutInCell="1" allowOverlap="1" wp14:anchorId="60597888" wp14:editId="6371E30E">
                  <wp:simplePos x="0" y="0"/>
                  <wp:positionH relativeFrom="column">
                    <wp:posOffset>-703800</wp:posOffset>
                  </wp:positionH>
                  <wp:positionV relativeFrom="paragraph">
                    <wp:posOffset>3368615</wp:posOffset>
                  </wp:positionV>
                  <wp:extent cx="194400" cy="172720"/>
                  <wp:effectExtent l="0" t="0" r="34290" b="36830"/>
                  <wp:wrapNone/>
                  <wp:docPr id="1064" name="Straight Connector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94400" cy="17272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37B1BB0C" id="Straight Connector 219" o:spid="_x0000_s1026" style="position:absolute;flip:x;z-index:251950080;visibility:visible;mso-wrap-style:square;mso-wrap-distance-left:0;mso-wrap-distance-top:0;mso-wrap-distance-right:0;mso-wrap-distance-bottom:0;mso-position-horizontal:absolute;mso-position-horizontal-relative:text;mso-position-vertical:absolute;mso-position-vertical-relative:text" from="-55.4pt,265.25pt" to="-40.1pt,2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" strokeweight=".5pt">
                  <v:stroke joinstyle="miter"/>
                  <o:lock v:ext="edit" shapetype="f"/>
                </v:line>
              </w:pict>
            </mc:Fallback>
          </mc:AlternateContent>
        </w:r>
        <w:r w:rsidR="005239A8" w:rsidRPr="00546B0B">
          <w:rPr>
            <w:rFonts w:asciiTheme="majorHAnsi" w:hAnsiTheme="majorHAnsi"/>
            <w:noProof/>
            <w:sz w:val="24"/>
          </w:rPr>
          <mc:AlternateContent>
            <mc:Choice Requires="wps">
              <w:drawing>
                <wp:anchor distT="0" distB="0" distL="0" distR="0" simplePos="0" relativeHeight="251948032" behindDoc="0" locked="0" layoutInCell="1" allowOverlap="1" wp14:anchorId="23206E46" wp14:editId="2E333345">
                  <wp:simplePos x="0" y="0"/>
                  <wp:positionH relativeFrom="column">
                    <wp:posOffset>-509399</wp:posOffset>
                  </wp:positionH>
                  <wp:positionV relativeFrom="paragraph">
                    <wp:posOffset>3368425</wp:posOffset>
                  </wp:positionV>
                  <wp:extent cx="206920" cy="172989"/>
                  <wp:effectExtent l="0" t="0" r="22225" b="36830"/>
                  <wp:wrapNone/>
                  <wp:docPr id="1065" name="Straight Connector 2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6920" cy="172989"/>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44A5A86C" id="Straight Connector 218" o:spid="_x0000_s1026" style="position:absolute;z-index:251948032;visibility:visible;mso-wrap-style:square;mso-wrap-distance-left:0;mso-wrap-distance-top:0;mso-wrap-distance-right:0;mso-wrap-distance-bottom:0;mso-position-horizontal:absolute;mso-position-horizontal-relative:text;mso-position-vertical:absolute;mso-position-vertical-relative:text" from="-40.1pt,265.25pt" to="-23.8pt,2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" strokeweight=".5pt">
                  <v:stroke joinstyle="miter"/>
                  <o:lock v:ext="edit" shapetype="f"/>
                </v:line>
              </w:pict>
            </mc:Fallback>
          </mc:AlternateContent>
        </w:r>
        <w:r w:rsidR="005239A8" w:rsidRPr="00546B0B">
          <w:rPr>
            <w:rFonts w:asciiTheme="majorHAnsi" w:hAnsiTheme="majorHAnsi"/>
            <w:noProof/>
            <w:sz w:val="24"/>
          </w:rPr>
          <mc:AlternateContent>
            <mc:Choice Requires="wps">
              <w:drawing>
                <wp:anchor distT="0" distB="0" distL="0" distR="0" simplePos="0" relativeHeight="251947008" behindDoc="0" locked="0" layoutInCell="1" allowOverlap="1" wp14:anchorId="7D42AE9C" wp14:editId="0231A0FE">
                  <wp:simplePos x="0" y="0"/>
                  <wp:positionH relativeFrom="column">
                    <wp:posOffset>-509399</wp:posOffset>
                  </wp:positionH>
                  <wp:positionV relativeFrom="paragraph">
                    <wp:posOffset>2958095</wp:posOffset>
                  </wp:positionV>
                  <wp:extent cx="0" cy="410519"/>
                  <wp:effectExtent l="0" t="0" r="38100" b="27940"/>
                  <wp:wrapNone/>
                  <wp:docPr id="1066" name="Straight Connector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10519"/>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471E8722" id="Straight Connector 216" o:spid="_x0000_s1026" style="position:absolute;z-index:251947008;visibility:visible;mso-wrap-style:square;mso-wrap-distance-left:0;mso-wrap-distance-top:0;mso-wrap-distance-right:0;mso-wrap-distance-bottom:0;mso-position-horizontal:absolute;mso-position-horizontal-relative:text;mso-position-vertical:absolute;mso-position-vertical-relative:text" from="-40.1pt,232.9pt" to="-40.1pt,26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" strokeweight=".5pt">
                  <v:stroke joinstyle="miter"/>
                  <o:lock v:ext="edit" shapetype="f"/>
                </v:line>
              </w:pict>
            </mc:Fallback>
          </mc:AlternateContent>
        </w:r>
        <w:r w:rsidR="005239A8" w:rsidRPr="00546B0B">
          <w:rPr>
            <w:rFonts w:asciiTheme="majorHAnsi" w:hAnsiTheme="majorHAnsi"/>
            <w:noProof/>
            <w:sz w:val="24"/>
          </w:rPr>
          <mc:AlternateContent>
            <mc:Choice Requires="wps">
              <w:drawing>
                <wp:anchor distT="0" distB="0" distL="0" distR="0" simplePos="0" relativeHeight="251945984" behindDoc="0" locked="0" layoutInCell="1" allowOverlap="1" wp14:anchorId="44F9EFBD" wp14:editId="436EF9BB">
                  <wp:simplePos x="0" y="0"/>
                  <wp:positionH relativeFrom="column">
                    <wp:posOffset>-703800</wp:posOffset>
                  </wp:positionH>
                  <wp:positionV relativeFrom="paragraph">
                    <wp:posOffset>2699015</wp:posOffset>
                  </wp:positionV>
                  <wp:extent cx="401780" cy="259200"/>
                  <wp:effectExtent l="0" t="0" r="17780" b="26669"/>
                  <wp:wrapNone/>
                  <wp:docPr id="1067" name="Oval 2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01780" cy="259200"/>
                          </a:xfrm>
                          <a:prstGeom prst="ellipse">
                            <a:avLst/>
                          </a:prstGeom>
                          <a:solidFill>
                            <a:srgbClr val="FFFFFF"/>
                          </a:solidFill>
                          <a:ln w="12700" cap="flat" cmpd="sng">
                            <a:solidFill>
                              <a:srgbClr val="000000"/>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48A8026F" id="Oval 215" o:spid="_x0000_s1026" style="position:absolute;margin-left:-55.4pt;margin-top:212.5pt;width:31.65pt;height:20.4pt;z-index:2519459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" strokeweight="1pt">
                  <v:stroke joinstyle="miter"/>
                  <v:path arrowok="t"/>
                </v:oval>
              </w:pict>
            </mc:Fallback>
          </mc:AlternateContent>
        </w:r>
        <w:r w:rsidR="005239A8" w:rsidRPr="00546B0B">
          <w:rPr>
            <w:rFonts w:asciiTheme="majorHAnsi" w:hAnsiTheme="majorHAnsi"/>
            <w:noProof/>
            <w:sz w:val="24"/>
          </w:rPr>
          <mc:AlternateContent>
            <mc:Choice Requires="wps">
              <w:drawing>
                <wp:anchor distT="0" distB="0" distL="0" distR="0" simplePos="0" relativeHeight="251942912" behindDoc="0" locked="0" layoutInCell="1" allowOverlap="1" wp14:anchorId="136F6423" wp14:editId="33614717">
                  <wp:simplePos x="0" y="0"/>
                  <wp:positionH relativeFrom="column">
                    <wp:posOffset>-646200</wp:posOffset>
                  </wp:positionH>
                  <wp:positionV relativeFrom="paragraph">
                    <wp:posOffset>1960684</wp:posOffset>
                  </wp:positionV>
                  <wp:extent cx="475200" cy="227128"/>
                  <wp:effectExtent l="0" t="0" r="20320" b="20955"/>
                  <wp:wrapNone/>
                  <wp:docPr id="1068"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75200" cy="227128"/>
                          </a:xfrm>
                          <a:prstGeom prst="rect">
                            <a:avLst/>
                          </a:prstGeom>
                          <a:solidFill>
                            <a:srgbClr val="FFFFFF"/>
                          </a:solidFill>
                          <a:ln w="12700" cap="flat" cmpd="sng">
                            <a:solidFill>
                              <a:srgbClr val="70AD47"/>
                            </a:solidFill>
                            <a:prstDash val="solid"/>
                            <a:miter/>
                            <a:headEnd type="none" w="med" len="med"/>
                            <a:tailEnd type="none" w="med" len="med"/>
                          </a:ln>
                        </wps:spPr>
                        <wps:txbx>
                          <w:txbxContent>
                            <w:p w14:paraId="05018966" w14:textId="77777777" w:rsidR="002A7753" w:rsidRDefault="002A7753" w:rsidP="005239A8">
                              <w:pPr>
                                <w:jc w:val="center"/>
                              </w:pPr>
                              <w:r>
                                <w:t>Staff</w:t>
                              </w:r>
                            </w:p>
                          </w:txbxContent>
                        </wps:txbx>
                        <wps:bodyPr vert="horz" wrap="square" lIns="91440" tIns="45720" rIns="91440" bIns="45720" anchor="ctr">
                          <a:prstTxWarp prst="textNoShape">
                            <a:avLst/>
                          </a:prstTxWarp>
                          <a:noAutofit/>
                        </wps:bodyPr>
                      </wps:wsp>
                    </a:graphicData>
                  </a:graphic>
                </wp:anchor>
              </w:drawing>
            </mc:Choice>
            <mc:Fallback>
              <w:pict>
                <v:rect w14:anchorId="136F6423" id="Rectangle 214" o:spid="_x0000_s1136" style="position:absolute;left:0;text-align:left;margin-left:-50.9pt;margin-top:154.4pt;width:37.4pt;height:17.9pt;z-index:2519429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" strokecolor="#70ad47" strokeweight="1pt">
                  <v:path arrowok="t"/>
                  <v:textbox>
                    <w:txbxContent>
                      <w:p w14:paraId="05018966" w14:textId="77777777" w:rsidR="002A7753" w:rsidRDefault="002A7753" w:rsidP="005239A8">
                        <w:pPr>
                          <w:jc w:val="center"/>
                        </w:pPr>
                        <w:r>
                          <w:t>Staff</w:t>
                        </w:r>
                      </w:p>
                    </w:txbxContent>
                  </v:textbox>
                </v:rect>
              </w:pict>
            </mc:Fallback>
          </mc:AlternateContent>
        </w:r>
        <w:r w:rsidR="005239A8" w:rsidRPr="00546B0B">
          <w:rPr>
            <w:rFonts w:asciiTheme="majorHAnsi" w:hAnsiTheme="majorHAnsi"/>
            <w:noProof/>
            <w:sz w:val="24"/>
          </w:rPr>
          <mc:AlternateContent>
            <mc:Choice Requires="wps">
              <w:drawing>
                <wp:anchor distT="0" distB="0" distL="0" distR="0" simplePos="0" relativeHeight="251919360" behindDoc="0" locked="0" layoutInCell="1" allowOverlap="1" wp14:anchorId="35F115EC" wp14:editId="7CE2CD08">
                  <wp:simplePos x="0" y="0"/>
                  <wp:positionH relativeFrom="column">
                    <wp:posOffset>4917875</wp:posOffset>
                  </wp:positionH>
                  <wp:positionV relativeFrom="paragraph">
                    <wp:posOffset>1259015</wp:posOffset>
                  </wp:positionV>
                  <wp:extent cx="787460" cy="582950"/>
                  <wp:effectExtent l="0" t="0" r="31750" b="26669"/>
                  <wp:wrapNone/>
                  <wp:docPr id="1069" name="Straight Connector 2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87460" cy="582950"/>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22FB46D" id="Straight Connector 213" o:spid="_x0000_s1026" style="position:absolute;flip:x y;z-index:251919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387.25pt,99.15pt" to="449.25pt,1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" strokeweight=".5pt">
                  <v:stroke joinstyle="miter"/>
                  <o:lock v:ext="edit" shapetype="f"/>
                </v:line>
              </w:pict>
            </mc:Fallback>
          </mc:AlternateContent>
        </w:r>
        <w:r w:rsidR="005239A8" w:rsidRPr="00546B0B">
          <w:rPr>
            <w:rFonts w:asciiTheme="majorHAnsi" w:hAnsiTheme="majorHAnsi"/>
            <w:noProof/>
            <w:sz w:val="24"/>
          </w:rPr>
          <mc:AlternateContent>
            <mc:Choice Requires="wps">
              <w:drawing>
                <wp:anchor distT="0" distB="0" distL="0" distR="0" simplePos="0" relativeHeight="251918336" behindDoc="0" locked="0" layoutInCell="1" allowOverlap="1" wp14:anchorId="23E0A4FE" wp14:editId="7C266C20">
                  <wp:simplePos x="0" y="0"/>
                  <wp:positionH relativeFrom="column">
                    <wp:posOffset>3910760</wp:posOffset>
                  </wp:positionH>
                  <wp:positionV relativeFrom="paragraph">
                    <wp:posOffset>2381330</wp:posOffset>
                  </wp:positionV>
                  <wp:extent cx="882195" cy="343"/>
                  <wp:effectExtent l="0" t="0" r="0" b="0"/>
                  <wp:wrapNone/>
                  <wp:docPr id="1070" name="Straight Connector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882195" cy="343"/>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487874E9" id="Straight Connector 212" o:spid="_x0000_s1026" style="position:absolute;flip:x y;z-index:251918336;visibility:visible;mso-wrap-style:square;mso-wrap-distance-left:0;mso-wrap-distance-top:0;mso-wrap-distance-right:0;mso-wrap-distance-bottom:0;mso-position-horizontal:absolute;mso-position-horizontal-relative:text;mso-position-vertical:absolute;mso-position-vertical-relative:text" from="307.95pt,187.5pt" to="377.4pt,18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" strokeweight=".5pt">
                  <v:stroke joinstyle="miter"/>
                  <o:lock v:ext="edit" shapetype="f"/>
                </v:line>
              </w:pict>
            </mc:Fallback>
          </mc:AlternateContent>
        </w:r>
        <w:r w:rsidR="005239A8" w:rsidRPr="00546B0B">
          <w:rPr>
            <w:rFonts w:asciiTheme="majorHAnsi" w:hAnsiTheme="majorHAnsi"/>
            <w:noProof/>
            <w:sz w:val="24"/>
          </w:rPr>
          <mc:AlternateContent>
            <mc:Choice Requires="wps">
              <w:drawing>
                <wp:anchor distT="0" distB="0" distL="0" distR="0" simplePos="0" relativeHeight="251917312" behindDoc="0" locked="0" layoutInCell="1" allowOverlap="1" wp14:anchorId="690F0F3E" wp14:editId="01C8B50A">
                  <wp:simplePos x="0" y="0"/>
                  <wp:positionH relativeFrom="column">
                    <wp:posOffset>4796130</wp:posOffset>
                  </wp:positionH>
                  <wp:positionV relativeFrom="paragraph">
                    <wp:posOffset>1842215</wp:posOffset>
                  </wp:positionV>
                  <wp:extent cx="900869" cy="539460"/>
                  <wp:effectExtent l="0" t="0" r="33020" b="32385"/>
                  <wp:wrapNone/>
                  <wp:docPr id="1071" name="Straight Connector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900869" cy="53946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0AFCA399" id="Straight Connector 211" o:spid="_x0000_s1026" style="position:absolute;flip:x;z-index:251917312;visibility:visible;mso-wrap-style:square;mso-wrap-distance-left:0;mso-wrap-distance-top:0;mso-wrap-distance-right:0;mso-wrap-distance-bottom:0;mso-position-horizontal:absolute;mso-position-horizontal-relative:text;mso-position-vertical:absolute;mso-position-vertical-relative:text" from="377.65pt,145.05pt" to="448.6pt,18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" strokeweight=".5pt">
                  <v:stroke joinstyle="miter"/>
                  <o:lock v:ext="edit" shapetype="f"/>
                </v:line>
              </w:pict>
            </mc:Fallback>
          </mc:AlternateContent>
        </w:r>
        <w:r w:rsidR="005239A8" w:rsidRPr="00546B0B">
          <w:rPr>
            <w:rFonts w:asciiTheme="majorHAnsi" w:hAnsiTheme="majorHAnsi"/>
            <w:noProof/>
            <w:sz w:val="24"/>
          </w:rPr>
          <mc:AlternateContent>
            <mc:Choice Requires="wps">
              <w:drawing>
                <wp:anchor distT="0" distB="0" distL="0" distR="0" simplePos="0" relativeHeight="251916288" behindDoc="0" locked="0" layoutInCell="1" allowOverlap="1" wp14:anchorId="0BD5E93F" wp14:editId="2861DA9A">
                  <wp:simplePos x="0" y="0"/>
                  <wp:positionH relativeFrom="column">
                    <wp:posOffset>5056200</wp:posOffset>
                  </wp:positionH>
                  <wp:positionV relativeFrom="paragraph">
                    <wp:posOffset>1842215</wp:posOffset>
                  </wp:positionV>
                  <wp:extent cx="648334" cy="1736580"/>
                  <wp:effectExtent l="0" t="0" r="37465" b="35560"/>
                  <wp:wrapNone/>
                  <wp:docPr id="1072" name="Straight Connector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48334" cy="173658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18568D8F" id="Straight Connector 210" o:spid="_x0000_s1026" style="position:absolute;flip:x;z-index:251916288;visibility:visible;mso-wrap-style:square;mso-wrap-distance-left:0;mso-wrap-distance-top:0;mso-wrap-distance-right:0;mso-wrap-distance-bottom:0;mso-position-horizontal:absolute;mso-position-horizontal-relative:text;mso-position-vertical:absolute;mso-position-vertical-relative:text" from="398.15pt,145.05pt" to="449.2pt,2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" strokeweight=".5pt">
                  <v:stroke joinstyle="miter"/>
                  <o:lock v:ext="edit" shapetype="f"/>
                </v:line>
              </w:pict>
            </mc:Fallback>
          </mc:AlternateContent>
        </w:r>
        <w:r w:rsidR="005239A8" w:rsidRPr="00546B0B">
          <w:rPr>
            <w:rFonts w:asciiTheme="majorHAnsi" w:hAnsiTheme="majorHAnsi"/>
            <w:noProof/>
            <w:sz w:val="24"/>
          </w:rPr>
          <mc:AlternateContent>
            <mc:Choice Requires="wps">
              <w:drawing>
                <wp:anchor distT="0" distB="0" distL="0" distR="0" simplePos="0" relativeHeight="251908096" behindDoc="0" locked="0" layoutInCell="1" allowOverlap="1" wp14:anchorId="4D0BFFB5" wp14:editId="605D8F11">
                  <wp:simplePos x="0" y="0"/>
                  <wp:positionH relativeFrom="column">
                    <wp:posOffset>5053459</wp:posOffset>
                  </wp:positionH>
                  <wp:positionV relativeFrom="paragraph">
                    <wp:posOffset>1842215</wp:posOffset>
                  </wp:positionV>
                  <wp:extent cx="648534" cy="907200"/>
                  <wp:effectExtent l="0" t="0" r="18415" b="26669"/>
                  <wp:wrapNone/>
                  <wp:docPr id="1073" name="Straight Connector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48534" cy="907200"/>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13BB0033" id="Straight Connector 209" o:spid="_x0000_s1026" style="position:absolute;flip:x;z-index:2519080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397.9pt,145.05pt" to="448.9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" strokeweight=".5pt">
                  <v:stroke joinstyle="miter"/>
                  <o:lock v:ext="edit" shapetype="f"/>
                </v:line>
              </w:pict>
            </mc:Fallback>
          </mc:AlternateContent>
        </w:r>
        <w:r w:rsidR="005239A8" w:rsidRPr="00546B0B">
          <w:rPr>
            <w:rFonts w:asciiTheme="majorHAnsi" w:hAnsiTheme="majorHAnsi"/>
            <w:noProof/>
            <w:sz w:val="24"/>
          </w:rPr>
          <mc:AlternateContent>
            <mc:Choice Requires="wps">
              <w:drawing>
                <wp:anchor distT="0" distB="0" distL="0" distR="0" simplePos="0" relativeHeight="251899904" behindDoc="0" locked="0" layoutInCell="1" allowOverlap="1" wp14:anchorId="00466C47" wp14:editId="28B47EE4">
                  <wp:simplePos x="0" y="0"/>
                  <wp:positionH relativeFrom="column">
                    <wp:posOffset>5187845</wp:posOffset>
                  </wp:positionH>
                  <wp:positionV relativeFrom="paragraph">
                    <wp:posOffset>1842215</wp:posOffset>
                  </wp:positionV>
                  <wp:extent cx="509155" cy="0"/>
                  <wp:effectExtent l="0" t="0" r="0" b="0"/>
                  <wp:wrapNone/>
                  <wp:docPr id="1074" name="Straight Connector 2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09155" cy="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5E890935" id="Straight Connector 208" o:spid="_x0000_s1026" style="position:absolute;flip:x;z-index:251899904;visibility:visible;mso-wrap-style:square;mso-wrap-distance-left:0;mso-wrap-distance-top:0;mso-wrap-distance-right:0;mso-wrap-distance-bottom:0;mso-position-horizontal:absolute;mso-position-horizontal-relative:text;mso-position-vertical:absolute;mso-position-vertical-relative:text" from="408.5pt,145.05pt" to="448.6pt,1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" strokeweight=".5pt">
                  <v:stroke joinstyle="miter"/>
                  <o:lock v:ext="edit" shapetype="f"/>
                </v:line>
              </w:pict>
            </mc:Fallback>
          </mc:AlternateContent>
        </w:r>
        <w:r w:rsidR="005239A8" w:rsidRPr="00546B0B">
          <w:rPr>
            <w:rFonts w:asciiTheme="majorHAnsi" w:hAnsiTheme="majorHAnsi"/>
            <w:noProof/>
            <w:sz w:val="24"/>
          </w:rPr>
          <mc:AlternateContent>
            <mc:Choice Requires="wps">
              <w:drawing>
                <wp:anchor distT="0" distB="0" distL="0" distR="0" simplePos="0" relativeHeight="251891712" behindDoc="0" locked="0" layoutInCell="1" allowOverlap="1" wp14:anchorId="2F74B2EB" wp14:editId="2B00AB2D">
                  <wp:simplePos x="0" y="0"/>
                  <wp:positionH relativeFrom="column">
                    <wp:posOffset>3712135</wp:posOffset>
                  </wp:positionH>
                  <wp:positionV relativeFrom="paragraph">
                    <wp:posOffset>409414</wp:posOffset>
                  </wp:positionV>
                  <wp:extent cx="1344064" cy="0"/>
                  <wp:effectExtent l="0" t="0" r="0" b="0"/>
                  <wp:wrapNone/>
                  <wp:docPr id="1075" name="Straight Connector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44064" cy="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0EE0DB5F" id="Straight Connector 207" o:spid="_x0000_s1026" style="position:absolute;flip:x;z-index:251891712;visibility:visible;mso-wrap-style:square;mso-wrap-distance-left:0;mso-wrap-distance-top:0;mso-wrap-distance-right:0;mso-wrap-distance-bottom:0;mso-position-horizontal:absolute;mso-position-horizontal-relative:text;mso-position-vertical:absolute;mso-position-vertical-relative:text" from="292.3pt,32.25pt" to="398.1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" strokeweight=".5pt">
                  <v:stroke joinstyle="miter"/>
                  <o:lock v:ext="edit" shapetype="f"/>
                </v:line>
              </w:pict>
            </mc:Fallback>
          </mc:AlternateContent>
        </w:r>
        <w:r w:rsidR="005239A8" w:rsidRPr="00546B0B">
          <w:rPr>
            <w:rFonts w:asciiTheme="majorHAnsi" w:hAnsiTheme="majorHAnsi"/>
            <w:noProof/>
            <w:sz w:val="24"/>
          </w:rPr>
          <mc:AlternateContent>
            <mc:Choice Requires="wps">
              <w:drawing>
                <wp:anchor distT="0" distB="0" distL="0" distR="0" simplePos="0" relativeHeight="251883520" behindDoc="0" locked="0" layoutInCell="1" allowOverlap="1" wp14:anchorId="53B3B3F7" wp14:editId="300BE3AC">
                  <wp:simplePos x="0" y="0"/>
                  <wp:positionH relativeFrom="column">
                    <wp:posOffset>5056200</wp:posOffset>
                  </wp:positionH>
                  <wp:positionV relativeFrom="paragraph">
                    <wp:posOffset>409414</wp:posOffset>
                  </wp:positionV>
                  <wp:extent cx="640800" cy="1432800"/>
                  <wp:effectExtent l="0" t="0" r="26035" b="15240"/>
                  <wp:wrapNone/>
                  <wp:docPr id="1076" name="Straight Connector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640800" cy="143280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12466AC8" id="Straight Connector 206" o:spid="_x0000_s1026" style="position:absolute;flip:x y;z-index:251883520;visibility:visible;mso-wrap-style:square;mso-wrap-distance-left:0;mso-wrap-distance-top:0;mso-wrap-distance-right:0;mso-wrap-distance-bottom:0;mso-position-horizontal:absolute;mso-position-horizontal-relative:text;mso-position-vertical:absolute;mso-position-vertical-relative:text" from="398.15pt,32.25pt" to="448.6pt,1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" strokeweight=".5pt">
                  <v:stroke joinstyle="miter"/>
                  <o:lock v:ext="edit" shapetype="f"/>
                </v:line>
              </w:pict>
            </mc:Fallback>
          </mc:AlternateContent>
        </w:r>
        <w:r w:rsidR="005239A8" w:rsidRPr="00546B0B">
          <w:rPr>
            <w:rFonts w:asciiTheme="majorHAnsi" w:hAnsiTheme="majorHAnsi"/>
            <w:noProof/>
            <w:sz w:val="24"/>
          </w:rPr>
          <mc:AlternateContent>
            <mc:Choice Requires="wps">
              <w:drawing>
                <wp:anchor distT="0" distB="0" distL="0" distR="0" simplePos="0" relativeHeight="251869184" behindDoc="0" locked="0" layoutInCell="1" allowOverlap="1" wp14:anchorId="532A0843" wp14:editId="0E8BD6D2">
                  <wp:simplePos x="0" y="0"/>
                  <wp:positionH relativeFrom="column">
                    <wp:posOffset>5653800</wp:posOffset>
                  </wp:positionH>
                  <wp:positionV relativeFrom="paragraph">
                    <wp:posOffset>2425415</wp:posOffset>
                  </wp:positionV>
                  <wp:extent cx="562785" cy="272863"/>
                  <wp:effectExtent l="0" t="0" r="27940" b="13334"/>
                  <wp:wrapNone/>
                  <wp:docPr id="1077"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2785" cy="272863"/>
                          </a:xfrm>
                          <a:prstGeom prst="rect">
                            <a:avLst/>
                          </a:prstGeom>
                          <a:solidFill>
                            <a:srgbClr val="FFFFFF"/>
                          </a:solidFill>
                          <a:ln w="12700" cap="flat" cmpd="sng">
                            <a:solidFill>
                              <a:srgbClr val="70AD47"/>
                            </a:solidFill>
                            <a:prstDash val="solid"/>
                            <a:miter/>
                            <a:headEnd type="none" w="med" len="med"/>
                            <a:tailEnd type="none" w="med" len="med"/>
                          </a:ln>
                        </wps:spPr>
                        <wps:txbx>
                          <w:txbxContent>
                            <w:p w14:paraId="63F345BB" w14:textId="77777777" w:rsidR="002A7753" w:rsidRDefault="002A7753" w:rsidP="005239A8">
                              <w:pPr>
                                <w:jc w:val="center"/>
                                <w:rPr>
                                  <w:color w:val="000000"/>
                                </w:rPr>
                              </w:pPr>
                              <w:r>
                                <w:rPr>
                                  <w:color w:val="000000"/>
                                </w:rPr>
                                <w:t>Admin</w:t>
                              </w:r>
                            </w:p>
                          </w:txbxContent>
                        </wps:txbx>
                        <wps:bodyPr vert="horz" wrap="square" lIns="91440" tIns="45720" rIns="91440" bIns="45720" anchor="ctr">
                          <a:prstTxWarp prst="textNoShape">
                            <a:avLst/>
                          </a:prstTxWarp>
                          <a:noAutofit/>
                        </wps:bodyPr>
                      </wps:wsp>
                    </a:graphicData>
                  </a:graphic>
                  <wp14:sizeRelV relativeFrom="margin">
                    <wp14:pctHeight>0</wp14:pctHeight>
                  </wp14:sizeRelV>
                </wp:anchor>
              </w:drawing>
            </mc:Choice>
            <mc:Fallback>
              <w:pict>
                <v:rect w14:anchorId="532A0843" id="_x0000_s1137" style="position:absolute;left:0;text-align:left;margin-left:445.2pt;margin-top:191pt;width:44.3pt;height:21.5pt;z-index:251869184;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" strokecolor="#70ad47" strokeweight="1pt">
                  <v:path arrowok="t"/>
                  <v:textbox>
                    <w:txbxContent>
                      <w:p w14:paraId="63F345BB" w14:textId="77777777" w:rsidR="002A7753" w:rsidRDefault="002A7753" w:rsidP="005239A8">
                        <w:pPr>
                          <w:jc w:val="center"/>
                          <w:rPr>
                            <w:color w:val="000000"/>
                          </w:rPr>
                        </w:pPr>
                        <w:r>
                          <w:rPr>
                            <w:color w:val="000000"/>
                          </w:rPr>
                          <w:t>Admin</w:t>
                        </w:r>
                      </w:p>
                    </w:txbxContent>
                  </v:textbox>
                </v:rect>
              </w:pict>
            </mc:Fallback>
          </mc:AlternateContent>
        </w:r>
        <w:r w:rsidR="005239A8" w:rsidRPr="00546B0B">
          <w:rPr>
            <w:rFonts w:asciiTheme="majorHAnsi" w:hAnsiTheme="majorHAnsi"/>
            <w:noProof/>
            <w:sz w:val="24"/>
          </w:rPr>
          <mc:AlternateContent>
            <mc:Choice Requires="wps">
              <w:drawing>
                <wp:anchor distT="0" distB="0" distL="0" distR="0" simplePos="0" relativeHeight="251867136" behindDoc="0" locked="0" layoutInCell="1" allowOverlap="1" wp14:anchorId="25BD0005" wp14:editId="5EB68F77">
                  <wp:simplePos x="0" y="0"/>
                  <wp:positionH relativeFrom="column">
                    <wp:posOffset>5697000</wp:posOffset>
                  </wp:positionH>
                  <wp:positionV relativeFrom="paragraph">
                    <wp:posOffset>1842125</wp:posOffset>
                  </wp:positionV>
                  <wp:extent cx="337820" cy="0"/>
                  <wp:effectExtent l="0" t="0" r="0" b="0"/>
                  <wp:wrapNone/>
                  <wp:docPr id="1078" name="Straight Connector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37820" cy="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7D5D6724" id="Straight Connector 202" o:spid="_x0000_s1026" style="position:absolute;z-index:251867136;visibility:visible;mso-wrap-style:square;mso-wrap-distance-left:0;mso-wrap-distance-top:0;mso-wrap-distance-right:0;mso-wrap-distance-bottom:0;mso-position-horizontal:absolute;mso-position-horizontal-relative:text;mso-position-vertical:absolute;mso-position-vertical-relative:text" from="448.6pt,145.05pt" to="475.2pt,1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" strokeweight=".5pt">
                  <v:stroke joinstyle="miter"/>
                  <o:lock v:ext="edit" shapetype="f"/>
                </v:line>
              </w:pict>
            </mc:Fallback>
          </mc:AlternateContent>
        </w:r>
        <w:r w:rsidR="005239A8" w:rsidRPr="00546B0B">
          <w:rPr>
            <w:rFonts w:asciiTheme="majorHAnsi" w:hAnsiTheme="majorHAnsi"/>
            <w:noProof/>
            <w:sz w:val="24"/>
          </w:rPr>
          <mc:AlternateContent>
            <mc:Choice Requires="wps">
              <w:drawing>
                <wp:anchor distT="0" distB="0" distL="0" distR="0" simplePos="0" relativeHeight="251866112" behindDoc="0" locked="0" layoutInCell="1" allowOverlap="1" wp14:anchorId="1CAAA54B" wp14:editId="5993F8A6">
                  <wp:simplePos x="0" y="0"/>
                  <wp:positionH relativeFrom="column">
                    <wp:posOffset>5652615</wp:posOffset>
                  </wp:positionH>
                  <wp:positionV relativeFrom="paragraph">
                    <wp:posOffset>2130215</wp:posOffset>
                  </wp:positionV>
                  <wp:extent cx="217184" cy="251460"/>
                  <wp:effectExtent l="0" t="0" r="30480" b="34290"/>
                  <wp:wrapNone/>
                  <wp:docPr id="1079" name="Straight Connector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17184" cy="25146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1F5E35A5" id="Straight Connector 201" o:spid="_x0000_s1026" style="position:absolute;flip:x;z-index:251866112;visibility:visible;mso-wrap-style:square;mso-wrap-distance-left:0;mso-wrap-distance-top:0;mso-wrap-distance-right:0;mso-wrap-distance-bottom:0;mso-position-horizontal:absolute;mso-position-horizontal-relative:text;mso-position-vertical:absolute;mso-position-vertical-relative:text" from="445.1pt,167.75pt" to="462.2pt,18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" strokeweight=".5pt">
                  <v:stroke joinstyle="miter"/>
                  <o:lock v:ext="edit" shapetype="f"/>
                </v:line>
              </w:pict>
            </mc:Fallback>
          </mc:AlternateContent>
        </w:r>
        <w:r w:rsidR="005239A8" w:rsidRPr="00546B0B">
          <w:rPr>
            <w:rFonts w:asciiTheme="majorHAnsi" w:hAnsiTheme="majorHAnsi"/>
            <w:noProof/>
            <w:sz w:val="24"/>
          </w:rPr>
          <mc:AlternateContent>
            <mc:Choice Requires="wps">
              <w:drawing>
                <wp:anchor distT="0" distB="0" distL="0" distR="0" simplePos="0" relativeHeight="251865088" behindDoc="0" locked="0" layoutInCell="1" allowOverlap="1" wp14:anchorId="1CB6E04F" wp14:editId="2EC7EEAC">
                  <wp:simplePos x="0" y="0"/>
                  <wp:positionH relativeFrom="column">
                    <wp:posOffset>5869800</wp:posOffset>
                  </wp:positionH>
                  <wp:positionV relativeFrom="paragraph">
                    <wp:posOffset>2130215</wp:posOffset>
                  </wp:positionV>
                  <wp:extent cx="280799" cy="251998"/>
                  <wp:effectExtent l="0" t="0" r="24130" b="34290"/>
                  <wp:wrapNone/>
                  <wp:docPr id="1080" name="Straight Connector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0799" cy="251998"/>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55F1CE9F" id="Straight Connector 200" o:spid="_x0000_s1026" style="position:absolute;z-index:251865088;visibility:visible;mso-wrap-style:square;mso-wrap-distance-left:0;mso-wrap-distance-top:0;mso-wrap-distance-right:0;mso-wrap-distance-bottom:0;mso-position-horizontal:absolute;mso-position-horizontal-relative:text;mso-position-vertical:absolute;mso-position-vertical-relative:text" from="462.2pt,167.75pt" to="484.3pt,18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" strokeweight=".5pt">
                  <v:stroke joinstyle="miter"/>
                  <o:lock v:ext="edit" shapetype="f"/>
                </v:line>
              </w:pict>
            </mc:Fallback>
          </mc:AlternateContent>
        </w:r>
        <w:r w:rsidR="005239A8" w:rsidRPr="00546B0B">
          <w:rPr>
            <w:rFonts w:asciiTheme="majorHAnsi" w:hAnsiTheme="majorHAnsi"/>
            <w:noProof/>
            <w:sz w:val="24"/>
          </w:rPr>
          <mc:AlternateContent>
            <mc:Choice Requires="wps">
              <w:drawing>
                <wp:anchor distT="0" distB="0" distL="0" distR="0" simplePos="0" relativeHeight="251864064" behindDoc="0" locked="0" layoutInCell="1" allowOverlap="1" wp14:anchorId="471C0A43" wp14:editId="19C274A6">
                  <wp:simplePos x="0" y="0"/>
                  <wp:positionH relativeFrom="column">
                    <wp:posOffset>5868335</wp:posOffset>
                  </wp:positionH>
                  <wp:positionV relativeFrom="paragraph">
                    <wp:posOffset>1561415</wp:posOffset>
                  </wp:positionV>
                  <wp:extent cx="0" cy="568800"/>
                  <wp:effectExtent l="0" t="0" r="38100" b="22225"/>
                  <wp:wrapNone/>
                  <wp:docPr id="1081" name="Straight Connector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6880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392DB20C" id="Straight Connector 199" o:spid="_x0000_s1026" style="position:absolute;z-index:251864064;visibility:visible;mso-wrap-style:square;mso-wrap-distance-left:0;mso-wrap-distance-top:0;mso-wrap-distance-right:0;mso-wrap-distance-bottom:0;mso-position-horizontal:absolute;mso-position-horizontal-relative:text;mso-position-vertical:absolute;mso-position-vertical-relative:text" from="462.05pt,122.95pt" to="462.05pt,16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" strokeweight=".5pt">
                  <v:stroke joinstyle="miter"/>
                  <o:lock v:ext="edit" shapetype="f"/>
                </v:line>
              </w:pict>
            </mc:Fallback>
          </mc:AlternateContent>
        </w:r>
        <w:r w:rsidR="005239A8" w:rsidRPr="00546B0B">
          <w:rPr>
            <w:rFonts w:asciiTheme="majorHAnsi" w:hAnsiTheme="majorHAnsi"/>
            <w:noProof/>
            <w:sz w:val="24"/>
          </w:rPr>
          <mc:AlternateContent>
            <mc:Choice Requires="wps">
              <w:drawing>
                <wp:anchor distT="0" distB="0" distL="0" distR="0" simplePos="0" relativeHeight="251863040" behindDoc="0" locked="0" layoutInCell="1" allowOverlap="1" wp14:anchorId="5401C2A5" wp14:editId="62951293">
                  <wp:simplePos x="0" y="0"/>
                  <wp:positionH relativeFrom="column">
                    <wp:posOffset>5696605</wp:posOffset>
                  </wp:positionH>
                  <wp:positionV relativeFrom="paragraph">
                    <wp:posOffset>1312410</wp:posOffset>
                  </wp:positionV>
                  <wp:extent cx="338399" cy="249165"/>
                  <wp:effectExtent l="0" t="0" r="24130" b="17780"/>
                  <wp:wrapNone/>
                  <wp:docPr id="1082" name="Oval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8399" cy="249165"/>
                          </a:xfrm>
                          <a:prstGeom prst="ellipse">
                            <a:avLst/>
                          </a:prstGeom>
                          <a:solidFill>
                            <a:srgbClr val="FFFFFF"/>
                          </a:solidFill>
                          <a:ln w="12700" cap="flat" cmpd="sng">
                            <a:solidFill>
                              <a:srgbClr val="000000"/>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339C5291" id="Oval 198" o:spid="_x0000_s1026" style="position:absolute;margin-left:448.55pt;margin-top:103.35pt;width:26.65pt;height:19.6pt;z-index:2518630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" strokeweight="1pt">
                  <v:stroke joinstyle="miter"/>
                  <v:path arrowok="t"/>
                </v:oval>
              </w:pict>
            </mc:Fallback>
          </mc:AlternateContent>
        </w:r>
        <w:r w:rsidR="005239A8" w:rsidRPr="00546B0B">
          <w:rPr>
            <w:rFonts w:asciiTheme="majorHAnsi" w:hAnsiTheme="majorHAnsi"/>
            <w:noProof/>
            <w:sz w:val="24"/>
          </w:rPr>
          <mc:AlternateContent>
            <mc:Choice Requires="wps">
              <w:drawing>
                <wp:anchor distT="0" distB="0" distL="0" distR="0" simplePos="0" relativeHeight="251862016" behindDoc="0" locked="0" layoutInCell="1" allowOverlap="1" wp14:anchorId="0BF67B0E" wp14:editId="09DB7FE9">
                  <wp:simplePos x="0" y="0"/>
                  <wp:positionH relativeFrom="column">
                    <wp:posOffset>840514</wp:posOffset>
                  </wp:positionH>
                  <wp:positionV relativeFrom="paragraph">
                    <wp:posOffset>2231410</wp:posOffset>
                  </wp:positionV>
                  <wp:extent cx="0" cy="366803"/>
                  <wp:effectExtent l="76200" t="0" r="76200" b="52705"/>
                  <wp:wrapNone/>
                  <wp:docPr id="1083" name="Straight Arrow Connector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6803"/>
                          </a:xfrm>
                          <a:prstGeom prst="straightConnector1">
                            <a:avLst/>
                          </a:prstGeom>
                          <a:ln w="6350" cap="flat" cmpd="sng">
                            <a:solidFill>
                              <a:srgbClr val="000000"/>
                            </a:solidFill>
                            <a:prstDash val="solid"/>
                            <a:miter/>
                            <a:headEnd type="none" w="med" len="med"/>
                            <a:tailEnd type="triangle" w="med" len="med"/>
                          </a:ln>
                        </wps:spPr>
                        <wps:bodyPr/>
                      </wps:wsp>
                    </a:graphicData>
                  </a:graphic>
                </wp:anchor>
              </w:drawing>
            </mc:Choice>
            <mc:Fallback>
              <w:pict>
                <v:shape w14:anchorId="19FF95DB" id="Straight Arrow Connector 197" o:spid="_x0000_s1026" type="#_x0000_t32" style="position:absolute;margin-left:66.2pt;margin-top:175.7pt;width:0;height:28.9pt;z-index:251862016;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" strokeweight=".5pt">
                  <v:stroke endarrow="block" joinstyle="miter"/>
                  <o:lock v:ext="edit" shapetype="f"/>
                </v:shape>
              </w:pict>
            </mc:Fallback>
          </mc:AlternateContent>
        </w:r>
        <w:r w:rsidR="005239A8" w:rsidRPr="00546B0B">
          <w:rPr>
            <w:rFonts w:asciiTheme="majorHAnsi" w:hAnsiTheme="majorHAnsi"/>
            <w:noProof/>
            <w:sz w:val="24"/>
          </w:rPr>
          <mc:AlternateContent>
            <mc:Choice Requires="wps">
              <w:drawing>
                <wp:anchor distT="0" distB="0" distL="0" distR="0" simplePos="0" relativeHeight="251860992" behindDoc="0" locked="0" layoutInCell="1" allowOverlap="1" wp14:anchorId="44C6CD7C" wp14:editId="19C5DE99">
                  <wp:simplePos x="0" y="0"/>
                  <wp:positionH relativeFrom="column">
                    <wp:posOffset>2529000</wp:posOffset>
                  </wp:positionH>
                  <wp:positionV relativeFrom="paragraph">
                    <wp:posOffset>2130215</wp:posOffset>
                  </wp:positionV>
                  <wp:extent cx="1382230" cy="396000"/>
                  <wp:effectExtent l="0" t="0" r="27940" b="23495"/>
                  <wp:wrapNone/>
                  <wp:docPr id="1084" name="Oval 1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82230" cy="396000"/>
                          </a:xfrm>
                          <a:prstGeom prst="ellipse">
                            <a:avLst/>
                          </a:prstGeom>
                          <a:solidFill>
                            <a:srgbClr val="FFFFFF"/>
                          </a:solidFill>
                          <a:ln w="12700" cap="flat" cmpd="sng">
                            <a:solidFill>
                              <a:srgbClr val="000000"/>
                            </a:solidFill>
                            <a:prstDash val="solid"/>
                            <a:miter/>
                            <a:headEnd type="none" w="med" len="med"/>
                            <a:tailEnd type="none" w="med" len="med"/>
                          </a:ln>
                        </wps:spPr>
                        <wps:txbx>
                          <w:txbxContent>
                            <w:p w14:paraId="1B54537B" w14:textId="77777777" w:rsidR="002A7753" w:rsidRDefault="002A7753" w:rsidP="005239A8">
                              <w:pPr>
                                <w:jc w:val="center"/>
                              </w:pPr>
                              <w:r>
                                <w:t>Update Report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4C6CD7C" id="Oval 196" o:spid="_x0000_s1138" style="position:absolute;left:0;text-align:left;margin-left:199.15pt;margin-top:167.75pt;width:108.85pt;height:31.2pt;z-index:2518609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" strokeweight="1pt">
                  <v:stroke joinstyle="miter"/>
                  <v:path arrowok="t"/>
                  <v:textbox>
                    <w:txbxContent>
                      <w:p w14:paraId="1B54537B" w14:textId="77777777" w:rsidR="002A7753" w:rsidRDefault="002A7753" w:rsidP="005239A8">
                        <w:pPr>
                          <w:jc w:val="center"/>
                        </w:pPr>
                        <w:r>
                          <w:t>Update Report</w:t>
                        </w:r>
                      </w:p>
                    </w:txbxContent>
                  </v:textbox>
                </v:oval>
              </w:pict>
            </mc:Fallback>
          </mc:AlternateContent>
        </w:r>
        <w:r w:rsidR="005239A8" w:rsidRPr="00546B0B">
          <w:rPr>
            <w:rFonts w:asciiTheme="majorHAnsi" w:hAnsiTheme="majorHAnsi"/>
            <w:noProof/>
            <w:sz w:val="24"/>
          </w:rPr>
          <mc:AlternateContent>
            <mc:Choice Requires="wps">
              <w:drawing>
                <wp:anchor distT="0" distB="0" distL="0" distR="0" simplePos="0" relativeHeight="251940864" behindDoc="0" locked="0" layoutInCell="1" allowOverlap="1" wp14:anchorId="56F9512C" wp14:editId="35ABEAAA">
                  <wp:simplePos x="0" y="0"/>
                  <wp:positionH relativeFrom="column">
                    <wp:posOffset>793455</wp:posOffset>
                  </wp:positionH>
                  <wp:positionV relativeFrom="paragraph">
                    <wp:posOffset>1302385</wp:posOffset>
                  </wp:positionV>
                  <wp:extent cx="0" cy="416580"/>
                  <wp:effectExtent l="76200" t="0" r="57150" b="59690"/>
                  <wp:wrapNone/>
                  <wp:docPr id="1085" name="Straight Arrow Connector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16580"/>
                          </a:xfrm>
                          <a:prstGeom prst="straightConnector1">
                            <a:avLst/>
                          </a:prstGeom>
                          <a:ln w="6350" cap="flat" cmpd="sng">
                            <a:solidFill>
                              <a:srgbClr val="000000"/>
                            </a:solidFill>
                            <a:prstDash val="solid"/>
                            <a:miter/>
                            <a:headEnd type="none" w="med" len="med"/>
                            <a:tailEnd type="triangle" w="med" len="med"/>
                          </a:ln>
                        </wps:spPr>
                        <wps:bodyPr/>
                      </wps:wsp>
                    </a:graphicData>
                  </a:graphic>
                </wp:anchor>
              </w:drawing>
            </mc:Choice>
            <mc:Fallback>
              <w:pict>
                <v:shape w14:anchorId="29EF00B2" id="Straight Arrow Connector 193" o:spid="_x0000_s1026" type="#_x0000_t32" style="position:absolute;margin-left:62.5pt;margin-top:102.55pt;width:0;height:32.8pt;z-index:2519408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" strokeweight=".5pt">
                  <v:stroke endarrow="block" joinstyle="miter"/>
                  <o:lock v:ext="edit" shapetype="f"/>
                </v:shape>
              </w:pict>
            </mc:Fallback>
          </mc:AlternateContent>
        </w:r>
        <w:r w:rsidR="005239A8" w:rsidRPr="00546B0B">
          <w:rPr>
            <w:rFonts w:asciiTheme="majorHAnsi" w:hAnsiTheme="majorHAnsi"/>
            <w:noProof/>
            <w:sz w:val="24"/>
          </w:rPr>
          <mc:AlternateContent>
            <mc:Choice Requires="wps">
              <w:drawing>
                <wp:anchor distT="0" distB="0" distL="0" distR="0" simplePos="0" relativeHeight="251939840" behindDoc="0" locked="0" layoutInCell="1" allowOverlap="1" wp14:anchorId="1F5641E5" wp14:editId="4B2AA244">
                  <wp:simplePos x="0" y="0"/>
                  <wp:positionH relativeFrom="column">
                    <wp:posOffset>-214197</wp:posOffset>
                  </wp:positionH>
                  <wp:positionV relativeFrom="paragraph">
                    <wp:posOffset>1395815</wp:posOffset>
                  </wp:positionV>
                  <wp:extent cx="666149" cy="1303200"/>
                  <wp:effectExtent l="0" t="0" r="19685" b="30480"/>
                  <wp:wrapNone/>
                  <wp:docPr id="1086" name="Straight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6149" cy="1303200"/>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05FF628B" id="Straight Connector 63" o:spid="_x0000_s1026" style="position:absolute;z-index:2519398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16.85pt,109.9pt" to="35.6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" strokeweight=".5pt">
                  <v:stroke joinstyle="miter"/>
                  <o:lock v:ext="edit" shapetype="f"/>
                </v:line>
              </w:pict>
            </mc:Fallback>
          </mc:AlternateContent>
        </w:r>
        <w:r w:rsidR="005239A8" w:rsidRPr="00546B0B">
          <w:rPr>
            <w:rFonts w:asciiTheme="majorHAnsi" w:hAnsiTheme="majorHAnsi"/>
            <w:noProof/>
            <w:sz w:val="24"/>
          </w:rPr>
          <mc:AlternateContent>
            <mc:Choice Requires="wps">
              <w:drawing>
                <wp:anchor distT="0" distB="0" distL="0" distR="0" simplePos="0" relativeHeight="251938816" behindDoc="0" locked="0" layoutInCell="1" allowOverlap="1" wp14:anchorId="3D9FEDC2" wp14:editId="3B710A43">
                  <wp:simplePos x="0" y="0"/>
                  <wp:positionH relativeFrom="column">
                    <wp:posOffset>-214197</wp:posOffset>
                  </wp:positionH>
                  <wp:positionV relativeFrom="paragraph">
                    <wp:posOffset>1395815</wp:posOffset>
                  </wp:positionV>
                  <wp:extent cx="617080" cy="403200"/>
                  <wp:effectExtent l="0" t="0" r="31115" b="35560"/>
                  <wp:wrapNone/>
                  <wp:docPr id="1087" name="Straight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7080" cy="403200"/>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anchor>
              </w:drawing>
            </mc:Choice>
            <mc:Fallback>
              <w:pict>
                <v:line w14:anchorId="27E7CF21" id="Straight Connector 62" o:spid="_x0000_s1026" style="position:absolute;z-index:25193881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16.85pt,109.9pt" to="31.75pt,1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" strokeweight=".5pt">
                  <v:stroke joinstyle="miter"/>
                  <o:lock v:ext="edit" shapetype="f"/>
                </v:line>
              </w:pict>
            </mc:Fallback>
          </mc:AlternateContent>
        </w:r>
        <w:r w:rsidR="005239A8" w:rsidRPr="00546B0B">
          <w:rPr>
            <w:rFonts w:asciiTheme="majorHAnsi" w:hAnsiTheme="majorHAnsi"/>
            <w:noProof/>
            <w:sz w:val="24"/>
          </w:rPr>
          <mc:AlternateContent>
            <mc:Choice Requires="wps">
              <w:drawing>
                <wp:anchor distT="0" distB="0" distL="0" distR="0" simplePos="0" relativeHeight="251936768" behindDoc="0" locked="0" layoutInCell="1" allowOverlap="1" wp14:anchorId="7AA37D8F" wp14:editId="6D14D341">
                  <wp:simplePos x="0" y="0"/>
                  <wp:positionH relativeFrom="column">
                    <wp:posOffset>260149</wp:posOffset>
                  </wp:positionH>
                  <wp:positionV relativeFrom="paragraph">
                    <wp:posOffset>409414</wp:posOffset>
                  </wp:positionV>
                  <wp:extent cx="1641600" cy="0"/>
                  <wp:effectExtent l="0" t="0" r="0" b="0"/>
                  <wp:wrapNone/>
                  <wp:docPr id="1088"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641600" cy="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54F350AE" id="Straight Connector 61" o:spid="_x0000_s1026" style="position:absolute;z-index:251936768;visibility:visible;mso-wrap-style:square;mso-wrap-distance-left:0;mso-wrap-distance-top:0;mso-wrap-distance-right:0;mso-wrap-distance-bottom:0;mso-position-horizontal:absolute;mso-position-horizontal-relative:text;mso-position-vertical:absolute;mso-position-vertical-relative:text" from="20.5pt,32.25pt" to="149.75pt,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" strokeweight=".5pt">
                  <v:stroke joinstyle="miter"/>
                  <o:lock v:ext="edit" shapetype="f"/>
                </v:line>
              </w:pict>
            </mc:Fallback>
          </mc:AlternateContent>
        </w:r>
        <w:r w:rsidR="005239A8" w:rsidRPr="00546B0B">
          <w:rPr>
            <w:rFonts w:asciiTheme="majorHAnsi" w:hAnsiTheme="majorHAnsi"/>
            <w:noProof/>
            <w:sz w:val="24"/>
          </w:rPr>
          <mc:AlternateContent>
            <mc:Choice Requires="wps">
              <w:drawing>
                <wp:anchor distT="0" distB="0" distL="0" distR="0" simplePos="0" relativeHeight="251935744" behindDoc="0" locked="0" layoutInCell="1" allowOverlap="1" wp14:anchorId="52F94BA4" wp14:editId="40D7A320">
                  <wp:simplePos x="0" y="0"/>
                  <wp:positionH relativeFrom="column">
                    <wp:posOffset>-214197</wp:posOffset>
                  </wp:positionH>
                  <wp:positionV relativeFrom="paragraph">
                    <wp:posOffset>1177780</wp:posOffset>
                  </wp:positionV>
                  <wp:extent cx="539150" cy="218033"/>
                  <wp:effectExtent l="0" t="0" r="32385" b="29845"/>
                  <wp:wrapNone/>
                  <wp:docPr id="1089"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39150" cy="218033"/>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28FDBA5B" id="Straight Connector 60" o:spid="_x0000_s1026" style="position:absolute;flip:y;z-index:251935744;visibility:visible;mso-wrap-style:square;mso-wrap-distance-left:0;mso-wrap-distance-top:0;mso-wrap-distance-right:0;mso-wrap-distance-bottom:0;mso-position-horizontal:absolute;mso-position-horizontal-relative:text;mso-position-vertical:absolute;mso-position-vertical-relative:text" from="-16.85pt,92.75pt" to="25.6pt,1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" strokeweight=".5pt">
                  <v:stroke joinstyle="miter"/>
                  <o:lock v:ext="edit" shapetype="f"/>
                </v:line>
              </w:pict>
            </mc:Fallback>
          </mc:AlternateContent>
        </w:r>
        <w:r w:rsidR="005239A8" w:rsidRPr="00546B0B">
          <w:rPr>
            <w:rFonts w:asciiTheme="majorHAnsi" w:hAnsiTheme="majorHAnsi"/>
            <w:noProof/>
            <w:sz w:val="24"/>
          </w:rPr>
          <mc:AlternateContent>
            <mc:Choice Requires="wps">
              <w:drawing>
                <wp:anchor distT="0" distB="0" distL="0" distR="0" simplePos="0" relativeHeight="251934720" behindDoc="0" locked="0" layoutInCell="1" allowOverlap="1" wp14:anchorId="2B99E695" wp14:editId="4A2FA171">
                  <wp:simplePos x="0" y="0"/>
                  <wp:positionH relativeFrom="column">
                    <wp:posOffset>-217064</wp:posOffset>
                  </wp:positionH>
                  <wp:positionV relativeFrom="paragraph">
                    <wp:posOffset>409414</wp:posOffset>
                  </wp:positionV>
                  <wp:extent cx="481020" cy="990210"/>
                  <wp:effectExtent l="0" t="0" r="33655" b="19685"/>
                  <wp:wrapNone/>
                  <wp:docPr id="1090"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81020" cy="990210"/>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75BEF2E" id="Straight Connector 58" o:spid="_x0000_s1026" style="position:absolute;flip:y;z-index:2519347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17.1pt,32.25pt" to="20.8pt,11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" strokeweight=".5pt">
                  <v:stroke joinstyle="miter"/>
                  <o:lock v:ext="edit" shapetype="f"/>
                </v:line>
              </w:pict>
            </mc:Fallback>
          </mc:AlternateContent>
        </w:r>
        <w:r w:rsidR="005239A8" w:rsidRPr="00546B0B">
          <w:rPr>
            <w:rFonts w:asciiTheme="majorHAnsi" w:hAnsiTheme="majorHAnsi"/>
            <w:noProof/>
            <w:sz w:val="24"/>
          </w:rPr>
          <mc:AlternateContent>
            <mc:Choice Requires="wps">
              <w:drawing>
                <wp:anchor distT="0" distB="0" distL="0" distR="0" simplePos="0" relativeHeight="251933696" behindDoc="0" locked="0" layoutInCell="1" allowOverlap="1" wp14:anchorId="2051588D" wp14:editId="6BBECD4C">
                  <wp:simplePos x="0" y="0"/>
                  <wp:positionH relativeFrom="column">
                    <wp:posOffset>-459000</wp:posOffset>
                  </wp:positionH>
                  <wp:positionV relativeFrom="paragraph">
                    <wp:posOffset>1647812</wp:posOffset>
                  </wp:positionV>
                  <wp:extent cx="242059" cy="194310"/>
                  <wp:effectExtent l="0" t="0" r="24765" b="34290"/>
                  <wp:wrapNone/>
                  <wp:docPr id="1091"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059" cy="19431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2C9353FA" id="Straight Connector 57" o:spid="_x0000_s1026" style="position:absolute;z-index:251933696;visibility:visible;mso-wrap-style:square;mso-wrap-distance-left:0;mso-wrap-distance-top:0;mso-wrap-distance-right:0;mso-wrap-distance-bottom:0;mso-position-horizontal:absolute;mso-position-horizontal-relative:text;mso-position-vertical:absolute;mso-position-vertical-relative:text" from="-36.15pt,129.75pt" to="-17.1pt,14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" strokeweight=".5pt">
                  <v:stroke joinstyle="miter"/>
                  <o:lock v:ext="edit" shapetype="f"/>
                </v:line>
              </w:pict>
            </mc:Fallback>
          </mc:AlternateContent>
        </w:r>
        <w:r w:rsidR="005239A8" w:rsidRPr="00546B0B">
          <w:rPr>
            <w:rFonts w:asciiTheme="majorHAnsi" w:hAnsiTheme="majorHAnsi"/>
            <w:noProof/>
            <w:sz w:val="24"/>
          </w:rPr>
          <mc:AlternateContent>
            <mc:Choice Requires="wps">
              <w:drawing>
                <wp:anchor distT="0" distB="0" distL="0" distR="0" simplePos="0" relativeHeight="251931648" behindDoc="0" locked="0" layoutInCell="1" allowOverlap="1" wp14:anchorId="11D6BFAB" wp14:editId="7683BBB0">
                  <wp:simplePos x="0" y="0"/>
                  <wp:positionH relativeFrom="column">
                    <wp:posOffset>-646200</wp:posOffset>
                  </wp:positionH>
                  <wp:positionV relativeFrom="paragraph">
                    <wp:posOffset>1645290</wp:posOffset>
                  </wp:positionV>
                  <wp:extent cx="187200" cy="194804"/>
                  <wp:effectExtent l="0" t="0" r="22860" b="34290"/>
                  <wp:wrapNone/>
                  <wp:docPr id="1092"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87200" cy="194804"/>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4FB2073B" id="Straight Connector 56" o:spid="_x0000_s1026" style="position:absolute;flip:x;z-index:251931648;visibility:visible;mso-wrap-style:square;mso-wrap-distance-left:0;mso-wrap-distance-top:0;mso-wrap-distance-right:0;mso-wrap-distance-bottom:0;mso-position-horizontal:absolute;mso-position-horizontal-relative:text;mso-position-vertical:absolute;mso-position-vertical-relative:text" from="-50.9pt,129.55pt" to="-36.15pt,1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" strokeweight=".5pt">
                  <v:stroke joinstyle="miter"/>
                  <o:lock v:ext="edit" shapetype="f"/>
                </v:line>
              </w:pict>
            </mc:Fallback>
          </mc:AlternateContent>
        </w:r>
        <w:r w:rsidR="005239A8" w:rsidRPr="00546B0B">
          <w:rPr>
            <w:rFonts w:asciiTheme="majorHAnsi" w:hAnsiTheme="majorHAnsi"/>
            <w:noProof/>
            <w:sz w:val="24"/>
          </w:rPr>
          <mc:AlternateContent>
            <mc:Choice Requires="wps">
              <w:drawing>
                <wp:anchor distT="0" distB="0" distL="0" distR="0" simplePos="0" relativeHeight="251849728" behindDoc="0" locked="0" layoutInCell="1" allowOverlap="1" wp14:anchorId="36C45476" wp14:editId="24E900B8">
                  <wp:simplePos x="0" y="0"/>
                  <wp:positionH relativeFrom="column">
                    <wp:posOffset>3940055</wp:posOffset>
                  </wp:positionH>
                  <wp:positionV relativeFrom="paragraph">
                    <wp:posOffset>924935</wp:posOffset>
                  </wp:positionV>
                  <wp:extent cx="1016000" cy="294639"/>
                  <wp:effectExtent l="5080" t="4445" r="7620" b="5715"/>
                  <wp:wrapNone/>
                  <wp:docPr id="109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16000" cy="294639"/>
                          </a:xfrm>
                          <a:prstGeom prst="rect">
                            <a:avLst/>
                          </a:prstGeom>
                          <a:solidFill>
                            <a:srgbClr val="FFFFFF"/>
                          </a:solidFill>
                          <a:ln w="6350" cap="flat" cmpd="sng">
                            <a:solidFill>
                              <a:srgbClr val="FFFFFF"/>
                            </a:solidFill>
                            <a:prstDash val="solid"/>
                            <a:round/>
                            <a:headEnd type="none" w="med" len="med"/>
                            <a:tailEnd type="none" w="med" len="med"/>
                          </a:ln>
                        </wps:spPr>
                        <wps:txbx>
                          <w:txbxContent>
                            <w:p w14:paraId="3993E86D" w14:textId="77777777" w:rsidR="002A7753" w:rsidRDefault="002A7753" w:rsidP="005239A8">
                              <w:pPr>
                                <w:ind w:firstLineChars="50" w:firstLine="105"/>
                              </w:pPr>
                              <w:r>
                                <w:t>View Report</w:t>
                              </w:r>
                            </w:p>
                          </w:txbxContent>
                        </wps:txbx>
                        <wps:bodyPr vert="horz" wrap="square" lIns="91440" tIns="45720" rIns="91440" bIns="45720" anchor="t">
                          <a:prstTxWarp prst="textNoShape">
                            <a:avLst/>
                          </a:prstTxWarp>
                          <a:noAutofit/>
                        </wps:bodyPr>
                      </wps:wsp>
                    </a:graphicData>
                  </a:graphic>
                </wp:anchor>
              </w:drawing>
            </mc:Choice>
            <mc:Fallback>
              <w:pict>
                <v:rect w14:anchorId="36C45476" id="Text Box 3" o:spid="_x0000_s1139" style="position:absolute;left:0;text-align:left;margin-left:310.25pt;margin-top:72.85pt;width:80pt;height:23.2pt;z-index:2518497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" strokecolor="white" strokeweight=".5pt">
                  <v:stroke joinstyle="round"/>
                  <v:path arrowok="t"/>
                  <v:textbox>
                    <w:txbxContent>
                      <w:p w14:paraId="3993E86D" w14:textId="77777777" w:rsidR="002A7753" w:rsidRDefault="002A7753" w:rsidP="005239A8">
                        <w:pPr>
                          <w:ind w:firstLineChars="50" w:firstLine="105"/>
                        </w:pPr>
                        <w:r>
                          <w:t>View Report</w:t>
                        </w:r>
                      </w:p>
                    </w:txbxContent>
                  </v:textbox>
                </v:rect>
              </w:pict>
            </mc:Fallback>
          </mc:AlternateContent>
        </w:r>
        <w:r w:rsidR="005239A8" w:rsidRPr="00546B0B">
          <w:rPr>
            <w:rFonts w:asciiTheme="majorHAnsi" w:hAnsiTheme="majorHAnsi"/>
            <w:noProof/>
            <w:sz w:val="24"/>
          </w:rPr>
          <mc:AlternateContent>
            <mc:Choice Requires="wps">
              <w:drawing>
                <wp:anchor distT="0" distB="0" distL="0" distR="0" simplePos="0" relativeHeight="251848704" behindDoc="0" locked="0" layoutInCell="1" allowOverlap="1" wp14:anchorId="19CD621F" wp14:editId="7739F97A">
                  <wp:simplePos x="0" y="0"/>
                  <wp:positionH relativeFrom="column">
                    <wp:posOffset>3794440</wp:posOffset>
                  </wp:positionH>
                  <wp:positionV relativeFrom="paragraph">
                    <wp:posOffset>805630</wp:posOffset>
                  </wp:positionV>
                  <wp:extent cx="1313179" cy="541655"/>
                  <wp:effectExtent l="6350" t="6350" r="13970" b="23495"/>
                  <wp:wrapNone/>
                  <wp:docPr id="1094"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13179" cy="541655"/>
                          </a:xfrm>
                          <a:prstGeom prst="ellipse">
                            <a:avLst/>
                          </a:prstGeom>
                          <a:solidFill>
                            <a:srgbClr val="FFFFFF"/>
                          </a:solidFill>
                          <a:ln w="12700" cap="flat" cmpd="sng">
                            <a:solidFill>
                              <a:srgbClr val="000000"/>
                            </a:solidFill>
                            <a:prstDash val="solid"/>
                            <a:miter/>
                            <a:headEnd type="none" w="med" len="med"/>
                            <a:tailEnd type="none" w="med" len="med"/>
                          </a:ln>
                        </wps:spPr>
                        <wps:bodyPr>
                          <a:prstTxWarp prst="textNoShape">
                            <a:avLst/>
                          </a:prstTxWarp>
                        </wps:bodyPr>
                      </wps:wsp>
                    </a:graphicData>
                  </a:graphic>
                </wp:anchor>
              </w:drawing>
            </mc:Choice>
            <mc:Fallback>
              <w:pict>
                <v:oval w14:anchorId="4F4DE1E8" id="Oval 1" o:spid="_x0000_s1026" style="position:absolute;margin-left:298.75pt;margin-top:63.45pt;width:103.4pt;height:42.65pt;z-index:2518487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" strokeweight="1pt">
                  <v:stroke joinstyle="miter"/>
                  <v:path arrowok="t"/>
                </v:oval>
              </w:pict>
            </mc:Fallback>
          </mc:AlternateContent>
        </w:r>
        <w:r w:rsidR="005239A8" w:rsidRPr="00546B0B">
          <w:rPr>
            <w:rFonts w:asciiTheme="majorHAnsi" w:hAnsiTheme="majorHAnsi"/>
            <w:noProof/>
            <w:sz w:val="24"/>
          </w:rPr>
          <mc:AlternateContent>
            <mc:Choice Requires="wpg">
              <w:drawing>
                <wp:anchor distT="0" distB="0" distL="0" distR="0" simplePos="0" relativeHeight="251929600" behindDoc="0" locked="0" layoutInCell="1" allowOverlap="1" wp14:anchorId="0624C2B2" wp14:editId="4B4DE66D">
                  <wp:simplePos x="0" y="0"/>
                  <wp:positionH relativeFrom="column">
                    <wp:posOffset>1526585</wp:posOffset>
                  </wp:positionH>
                  <wp:positionV relativeFrom="paragraph">
                    <wp:posOffset>1008129</wp:posOffset>
                  </wp:positionV>
                  <wp:extent cx="2268750" cy="58949"/>
                  <wp:effectExtent l="19050" t="76200" r="17780" b="36830"/>
                  <wp:wrapNone/>
                  <wp:docPr id="1024"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68750" cy="58949"/>
                            <a:chOff x="0" y="0"/>
                            <a:chExt cx="2268750" cy="48719"/>
                          </a:xfrm>
                        </wpg:grpSpPr>
                        <wps:wsp>
                          <wps:cNvPr id="1025" name="Straight Arrow Connector 1025"/>
                          <wps:cNvCnPr/>
                          <wps:spPr>
                            <a:xfrm flipH="1" flipV="1">
                              <a:off x="192300" y="3000"/>
                              <a:ext cx="2076450" cy="45719"/>
                            </a:xfrm>
                            <a:prstGeom prst="straightConnector1">
                              <a:avLst/>
                            </a:prstGeom>
                            <a:ln w="9525" cap="flat" cmpd="sng">
                              <a:solidFill>
                                <a:srgbClr val="000000"/>
                              </a:solidFill>
                              <a:prstDash val="dash"/>
                              <a:round/>
                              <a:headEnd type="none" w="med" len="med"/>
                              <a:tailEnd type="none" w="med" len="med"/>
                            </a:ln>
                          </wps:spPr>
                          <wps:bodyPr/>
                        </wps:wsp>
                        <wps:wsp>
                          <wps:cNvPr id="249" name="Straight Arrow Connector 249"/>
                          <wps:cNvCnPr/>
                          <wps:spPr>
                            <a:xfrm flipH="1">
                              <a:off x="0" y="0"/>
                              <a:ext cx="193231" cy="0"/>
                            </a:xfrm>
                            <a:prstGeom prst="straightConnector1">
                              <a:avLst/>
                            </a:prstGeom>
                            <a:ln w="6350" cap="flat" cmpd="sng">
                              <a:solidFill>
                                <a:srgbClr val="000000"/>
                              </a:solidFill>
                              <a:prstDash val="solid"/>
                              <a:miter/>
                              <a:headEnd type="none" w="med" len="med"/>
                              <a:tailEnd type="triangle" w="med" len="med"/>
                            </a:ln>
                          </wps:spPr>
                          <wps:bodyPr/>
                        </wps:wsp>
                      </wpg:wgp>
                    </a:graphicData>
                  </a:graphic>
                  <wp14:sizeRelH relativeFrom="margin">
                    <wp14:pctWidth>0</wp14:pctWidth>
                  </wp14:sizeRelH>
                  <wp14:sizeRelV relativeFrom="margin">
                    <wp14:pctHeight>0</wp14:pctHeight>
                  </wp14:sizeRelV>
                </wp:anchor>
              </w:drawing>
            </mc:Choice>
            <mc:Fallback>
              <w:pict>
                <v:group w14:anchorId="691E6294" id="Group 55" o:spid="_x0000_s1026" style="position:absolute;margin-left:120.2pt;margin-top:79.4pt;width:178.65pt;height:4.65pt;z-index:251929600;mso-wrap-distance-left:0;mso-wrap-distance-right:0;mso-width-relative:margin;mso-height-relative:margin" coordsize="22687,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">
                  <v:shape id="Straight Arrow Connector 1025" o:spid="_x0000_s1027" type="#_x0000_t32" style="position:absolute;left:1923;top:30;width:20764;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">
                    <v:stroke dashstyle="dash"/>
                  </v:shape>
                  <v:shape id="Straight Arrow Connector 249" o:spid="_x0000_s1028" type="#_x0000_t32" style="position:absolute;width:193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" strokeweight=".5pt">
                    <v:stroke endarrow="block" joinstyle="miter"/>
                  </v:shape>
                </v:group>
              </w:pict>
            </mc:Fallback>
          </mc:AlternateContent>
        </w:r>
        <w:r w:rsidR="005239A8" w:rsidRPr="00546B0B">
          <w:rPr>
            <w:rFonts w:asciiTheme="majorHAnsi" w:hAnsiTheme="majorHAnsi"/>
            <w:b/>
            <w:bCs/>
            <w:noProof/>
            <w:sz w:val="24"/>
            <w:szCs w:val="24"/>
          </w:rPr>
          <mc:AlternateContent>
            <mc:Choice Requires="wps">
              <w:drawing>
                <wp:anchor distT="0" distB="0" distL="0" distR="0" simplePos="0" relativeHeight="251928576" behindDoc="0" locked="0" layoutInCell="1" allowOverlap="1" wp14:anchorId="068DD38B" wp14:editId="09F93D36">
                  <wp:simplePos x="0" y="0"/>
                  <wp:positionH relativeFrom="column">
                    <wp:posOffset>-649605</wp:posOffset>
                  </wp:positionH>
                  <wp:positionV relativeFrom="paragraph">
                    <wp:posOffset>1393390</wp:posOffset>
                  </wp:positionV>
                  <wp:extent cx="429259" cy="4004"/>
                  <wp:effectExtent l="0" t="0" r="27940" b="34290"/>
                  <wp:wrapNone/>
                  <wp:docPr id="1098"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29259" cy="4004"/>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129C7B4B" id="Straight Connector 47" o:spid="_x0000_s1026" style="position:absolute;flip:y;z-index:2519285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51.15pt,109.7pt" to="-17.35pt,1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" strokeweight=".5pt">
                  <v:stroke joinstyle="miter"/>
                  <o:lock v:ext="edit" shapetype="f"/>
                </v:line>
              </w:pict>
            </mc:Fallback>
          </mc:AlternateContent>
        </w:r>
        <w:r w:rsidR="005239A8" w:rsidRPr="00546B0B">
          <w:rPr>
            <w:rFonts w:asciiTheme="majorHAnsi" w:hAnsiTheme="majorHAnsi"/>
            <w:b/>
            <w:bCs/>
            <w:noProof/>
            <w:sz w:val="24"/>
            <w:szCs w:val="24"/>
          </w:rPr>
          <mc:AlternateContent>
            <mc:Choice Requires="wps">
              <w:drawing>
                <wp:anchor distT="0" distB="0" distL="0" distR="0" simplePos="0" relativeHeight="251926528" behindDoc="0" locked="0" layoutInCell="1" allowOverlap="1" wp14:anchorId="39ADFF8F" wp14:editId="6331DA9A">
                  <wp:simplePos x="0" y="0"/>
                  <wp:positionH relativeFrom="column">
                    <wp:posOffset>-627882</wp:posOffset>
                  </wp:positionH>
                  <wp:positionV relativeFrom="paragraph">
                    <wp:posOffset>871154</wp:posOffset>
                  </wp:positionV>
                  <wp:extent cx="322729" cy="347718"/>
                  <wp:effectExtent l="0" t="0" r="20320" b="14605"/>
                  <wp:wrapNone/>
                  <wp:docPr id="1099" name="Oval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2729" cy="347718"/>
                          </a:xfrm>
                          <a:prstGeom prst="ellipse">
                            <a:avLst/>
                          </a:prstGeom>
                          <a:solidFill>
                            <a:srgbClr val="FFFFFF"/>
                          </a:solidFill>
                          <a:ln w="12700" cap="flat" cmpd="sng">
                            <a:solidFill>
                              <a:srgbClr val="000000"/>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733EC27B" id="Oval 42" o:spid="_x0000_s1026" style="position:absolute;margin-left:-49.45pt;margin-top:68.6pt;width:25.4pt;height:27.4pt;z-index:2519265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" strokeweight="1pt">
                  <v:stroke joinstyle="miter"/>
                  <v:path arrowok="t"/>
                </v:oval>
              </w:pict>
            </mc:Fallback>
          </mc:AlternateContent>
        </w:r>
        <w:r w:rsidR="005239A8" w:rsidRPr="00546B0B">
          <w:rPr>
            <w:rFonts w:asciiTheme="majorHAnsi" w:hAnsiTheme="majorHAnsi"/>
            <w:b/>
            <w:bCs/>
            <w:noProof/>
            <w:sz w:val="24"/>
            <w:szCs w:val="24"/>
          </w:rPr>
          <mc:AlternateContent>
            <mc:Choice Requires="wps">
              <w:drawing>
                <wp:anchor distT="0" distB="0" distL="0" distR="0" simplePos="0" relativeHeight="251927552" behindDoc="0" locked="0" layoutInCell="1" allowOverlap="1" wp14:anchorId="0A9C34FE" wp14:editId="25A9AF18">
                  <wp:simplePos x="0" y="0"/>
                  <wp:positionH relativeFrom="column">
                    <wp:posOffset>-459121</wp:posOffset>
                  </wp:positionH>
                  <wp:positionV relativeFrom="paragraph">
                    <wp:posOffset>1223741</wp:posOffset>
                  </wp:positionV>
                  <wp:extent cx="0" cy="422622"/>
                  <wp:effectExtent l="0" t="0" r="38100" b="34925"/>
                  <wp:wrapNone/>
                  <wp:docPr id="1100" name="Straight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22622"/>
                          </a:xfrm>
                          <a:prstGeom prst="line">
                            <a:avLst/>
                          </a:prstGeom>
                          <a:ln w="6350" cap="flat" cmpd="sng">
                            <a:solidFill>
                              <a:srgbClr val="44546A"/>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659D37F7" id="Straight Connector 46" o:spid="_x0000_s1026" style="position:absolute;z-index:251927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36.15pt,96.35pt" to="-36.15pt,1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" strokecolor="#44546a" strokeweight=".5pt">
                  <v:stroke joinstyle="miter"/>
                  <o:lock v:ext="edit" shapetype="f"/>
                </v:line>
              </w:pict>
            </mc:Fallback>
          </mc:AlternateContent>
        </w:r>
        <w:r w:rsidR="005239A8" w:rsidRPr="00546B0B">
          <w:rPr>
            <w:rFonts w:asciiTheme="majorHAnsi" w:hAnsiTheme="majorHAnsi"/>
            <w:b/>
            <w:bCs/>
            <w:noProof/>
            <w:sz w:val="24"/>
            <w:szCs w:val="24"/>
          </w:rPr>
          <mc:AlternateContent>
            <mc:Choice Requires="wps">
              <w:drawing>
                <wp:anchor distT="0" distB="0" distL="0" distR="0" simplePos="0" relativeHeight="251875328" behindDoc="0" locked="0" layoutInCell="1" allowOverlap="1" wp14:anchorId="79AEF5BF" wp14:editId="48168BE9">
                  <wp:simplePos x="0" y="0"/>
                  <wp:positionH relativeFrom="column">
                    <wp:posOffset>1769249</wp:posOffset>
                  </wp:positionH>
                  <wp:positionV relativeFrom="paragraph">
                    <wp:posOffset>3204274</wp:posOffset>
                  </wp:positionV>
                  <wp:extent cx="1276867" cy="501254"/>
                  <wp:effectExtent l="0" t="0" r="19050" b="13334"/>
                  <wp:wrapNone/>
                  <wp:docPr id="1101" name="Oval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6867" cy="501254"/>
                          </a:xfrm>
                          <a:prstGeom prst="ellipse">
                            <a:avLst/>
                          </a:prstGeom>
                          <a:solidFill>
                            <a:srgbClr val="FFFFFF"/>
                          </a:solidFill>
                          <a:ln w="12700" cap="flat" cmpd="sng">
                            <a:solidFill>
                              <a:srgbClr val="000000"/>
                            </a:solidFill>
                            <a:prstDash val="solid"/>
                            <a:miter/>
                            <a:headEnd type="none" w="med" len="med"/>
                            <a:tailEnd type="none" w="med" len="med"/>
                          </a:ln>
                        </wps:spPr>
                        <wps:txbx>
                          <w:txbxContent>
                            <w:p w14:paraId="499F0F69" w14:textId="77777777" w:rsidR="002A7753" w:rsidRDefault="002A7753" w:rsidP="005239A8">
                              <w:pPr>
                                <w:jc w:val="center"/>
                              </w:pPr>
                              <w:r>
                                <w:t>Appeal</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AEF5BF" id="Oval 36" o:spid="_x0000_s1140" style="position:absolute;left:0;text-align:left;margin-left:139.3pt;margin-top:252.3pt;width:100.55pt;height:39.45pt;z-index:2518753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" strokeweight="1pt">
                  <v:stroke joinstyle="miter"/>
                  <v:path arrowok="t"/>
                  <v:textbox>
                    <w:txbxContent>
                      <w:p w14:paraId="499F0F69" w14:textId="77777777" w:rsidR="002A7753" w:rsidRDefault="002A7753" w:rsidP="005239A8">
                        <w:pPr>
                          <w:jc w:val="center"/>
                        </w:pPr>
                        <w:r>
                          <w:t>Appeal</w:t>
                        </w:r>
                      </w:p>
                    </w:txbxContent>
                  </v:textbox>
                </v:oval>
              </w:pict>
            </mc:Fallback>
          </mc:AlternateContent>
        </w:r>
        <w:r w:rsidR="005239A8" w:rsidRPr="00546B0B">
          <w:rPr>
            <w:rFonts w:asciiTheme="majorHAnsi" w:hAnsiTheme="majorHAnsi"/>
            <w:b/>
            <w:bCs/>
            <w:noProof/>
            <w:sz w:val="24"/>
            <w:szCs w:val="24"/>
          </w:rPr>
          <mc:AlternateContent>
            <mc:Choice Requires="wps">
              <w:drawing>
                <wp:anchor distT="0" distB="0" distL="0" distR="0" simplePos="0" relativeHeight="251870208" behindDoc="0" locked="0" layoutInCell="1" allowOverlap="1" wp14:anchorId="2402364C" wp14:editId="03E9D47C">
                  <wp:simplePos x="0" y="0"/>
                  <wp:positionH relativeFrom="column">
                    <wp:posOffset>3321098</wp:posOffset>
                  </wp:positionH>
                  <wp:positionV relativeFrom="paragraph">
                    <wp:posOffset>3405504</wp:posOffset>
                  </wp:positionV>
                  <wp:extent cx="1803624" cy="553249"/>
                  <wp:effectExtent l="0" t="0" r="25400" b="18415"/>
                  <wp:wrapNone/>
                  <wp:docPr id="1102" name="Oval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3624" cy="553249"/>
                          </a:xfrm>
                          <a:prstGeom prst="ellipse">
                            <a:avLst/>
                          </a:prstGeom>
                          <a:solidFill>
                            <a:srgbClr val="FFFFFF"/>
                          </a:solidFill>
                          <a:ln w="12700" cap="flat" cmpd="sng">
                            <a:solidFill>
                              <a:srgbClr val="000000"/>
                            </a:solidFill>
                            <a:prstDash val="solid"/>
                            <a:miter/>
                            <a:headEnd type="none" w="med" len="med"/>
                            <a:tailEnd type="none" w="med" len="med"/>
                          </a:ln>
                        </wps:spPr>
                        <wps:txbx>
                          <w:txbxContent>
                            <w:p w14:paraId="1FED7A1E" w14:textId="77777777" w:rsidR="002A7753" w:rsidRDefault="002A7753" w:rsidP="005239A8">
                              <w:pPr>
                                <w:jc w:val="center"/>
                              </w:pPr>
                              <w:r>
                                <w:t>View users</w:t>
                              </w:r>
                            </w:p>
                          </w:txbxContent>
                        </wps:txbx>
                        <wps:bodyPr vert="horz" wrap="square" lIns="91440" tIns="45720" rIns="91440" bIns="45720" anchor="ctr">
                          <a:prstTxWarp prst="textNoShape">
                            <a:avLst/>
                          </a:prstTxWarp>
                          <a:noAutofit/>
                        </wps:bodyPr>
                      </wps:wsp>
                    </a:graphicData>
                  </a:graphic>
                </wp:anchor>
              </w:drawing>
            </mc:Choice>
            <mc:Fallback>
              <w:pict>
                <v:oval w14:anchorId="2402364C" id="Oval 35" o:spid="_x0000_s1141" style="position:absolute;left:0;text-align:left;margin-left:261.5pt;margin-top:268.15pt;width:142pt;height:43.55pt;z-index:25187020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" strokeweight="1pt">
                  <v:stroke joinstyle="miter"/>
                  <v:path arrowok="t"/>
                  <v:textbox>
                    <w:txbxContent>
                      <w:p w14:paraId="1FED7A1E" w14:textId="77777777" w:rsidR="002A7753" w:rsidRDefault="002A7753" w:rsidP="005239A8">
                        <w:pPr>
                          <w:jc w:val="center"/>
                        </w:pPr>
                        <w:r>
                          <w:t>View users</w:t>
                        </w:r>
                      </w:p>
                    </w:txbxContent>
                  </v:textbox>
                </v:oval>
              </w:pict>
            </mc:Fallback>
          </mc:AlternateContent>
        </w:r>
        <w:r w:rsidR="005239A8" w:rsidRPr="00546B0B">
          <w:rPr>
            <w:rFonts w:asciiTheme="majorHAnsi" w:hAnsiTheme="majorHAnsi"/>
            <w:b/>
            <w:bCs/>
            <w:noProof/>
            <w:sz w:val="24"/>
            <w:szCs w:val="24"/>
          </w:rPr>
          <mc:AlternateContent>
            <mc:Choice Requires="wps">
              <w:drawing>
                <wp:anchor distT="0" distB="0" distL="0" distR="0" simplePos="0" relativeHeight="251859968" behindDoc="0" locked="0" layoutInCell="1" allowOverlap="1" wp14:anchorId="3C89487A" wp14:editId="79AE4955">
                  <wp:simplePos x="0" y="0"/>
                  <wp:positionH relativeFrom="column">
                    <wp:posOffset>3144691</wp:posOffset>
                  </wp:positionH>
                  <wp:positionV relativeFrom="paragraph">
                    <wp:posOffset>2599183</wp:posOffset>
                  </wp:positionV>
                  <wp:extent cx="2043274" cy="539216"/>
                  <wp:effectExtent l="0" t="0" r="14605" b="13334"/>
                  <wp:wrapNone/>
                  <wp:docPr id="1103"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43274" cy="539216"/>
                          </a:xfrm>
                          <a:prstGeom prst="ellipse">
                            <a:avLst/>
                          </a:prstGeom>
                          <a:solidFill>
                            <a:srgbClr val="FFFFFF"/>
                          </a:solidFill>
                          <a:ln w="12700" cap="flat" cmpd="sng">
                            <a:solidFill>
                              <a:srgbClr val="000000"/>
                            </a:solidFill>
                            <a:prstDash val="solid"/>
                            <a:miter/>
                            <a:headEnd type="none" w="med" len="med"/>
                            <a:tailEnd type="none" w="med" len="med"/>
                          </a:ln>
                        </wps:spPr>
                        <wps:txbx>
                          <w:txbxContent>
                            <w:p w14:paraId="6AAE8D21" w14:textId="77777777" w:rsidR="002A7753" w:rsidRDefault="002A7753" w:rsidP="005239A8">
                              <w:pPr>
                                <w:jc w:val="center"/>
                              </w:pPr>
                              <w:r>
                                <w:t>Search Report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anchor>
              </w:drawing>
            </mc:Choice>
            <mc:Fallback>
              <w:pict>
                <v:oval w14:anchorId="3C89487A" id="Oval 34" o:spid="_x0000_s1142" style="position:absolute;left:0;text-align:left;margin-left:247.6pt;margin-top:204.65pt;width:160.9pt;height:42.45pt;z-index:25185996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" strokeweight="1pt">
                  <v:stroke joinstyle="miter"/>
                  <v:path arrowok="t"/>
                  <v:textbox>
                    <w:txbxContent>
                      <w:p w14:paraId="6AAE8D21" w14:textId="77777777" w:rsidR="002A7753" w:rsidRDefault="002A7753" w:rsidP="005239A8">
                        <w:pPr>
                          <w:jc w:val="center"/>
                        </w:pPr>
                        <w:r>
                          <w:t>Search Report</w:t>
                        </w:r>
                      </w:p>
                    </w:txbxContent>
                  </v:textbox>
                </v:oval>
              </w:pict>
            </mc:Fallback>
          </mc:AlternateContent>
        </w:r>
        <w:r w:rsidR="005239A8" w:rsidRPr="00546B0B">
          <w:rPr>
            <w:rFonts w:asciiTheme="majorHAnsi" w:hAnsiTheme="majorHAnsi"/>
            <w:b/>
            <w:bCs/>
            <w:noProof/>
            <w:sz w:val="24"/>
            <w:szCs w:val="24"/>
          </w:rPr>
          <mc:AlternateContent>
            <mc:Choice Requires="wps">
              <w:drawing>
                <wp:anchor distT="45720" distB="45720" distL="114300" distR="114300" simplePos="0" relativeHeight="251858944" behindDoc="0" locked="0" layoutInCell="1" allowOverlap="1" wp14:anchorId="2E4039FE" wp14:editId="70FD7F57">
                  <wp:simplePos x="0" y="0"/>
                  <wp:positionH relativeFrom="column">
                    <wp:posOffset>3912870</wp:posOffset>
                  </wp:positionH>
                  <wp:positionV relativeFrom="paragraph">
                    <wp:posOffset>1707515</wp:posOffset>
                  </wp:positionV>
                  <wp:extent cx="1006475" cy="1404619"/>
                  <wp:effectExtent l="0" t="0" r="22225" b="11430"/>
                  <wp:wrapSquare wrapText="bothSides"/>
                  <wp:docPr id="11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6475" cy="1404619"/>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6A2CFC33" w14:textId="77777777" w:rsidR="002A7753" w:rsidRDefault="002A7753" w:rsidP="005239A8">
                              <w:r>
                                <w:t xml:space="preserve">     Add user</w:t>
                              </w:r>
                            </w:p>
                          </w:txbxContent>
                        </wps:txbx>
                        <wps:bodyPr vert="horz" wrap="square" lIns="91440" tIns="45720" rIns="91440" bIns="45720" anchor="t">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rect w14:anchorId="2E4039FE" id="_x0000_s1143" style="position:absolute;left:0;text-align:left;margin-left:308.1pt;margin-top:134.45pt;width:79.25pt;height:110.6pt;z-index:251858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" strokecolor="white">
                  <v:path arrowok="t"/>
                  <v:textbox style="mso-fit-shape-to-text:t">
                    <w:txbxContent>
                      <w:p w14:paraId="6A2CFC33" w14:textId="77777777" w:rsidR="002A7753" w:rsidRDefault="002A7753" w:rsidP="005239A8">
                        <w:r>
                          <w:t xml:space="preserve">     Add user</w:t>
                        </w:r>
                      </w:p>
                    </w:txbxContent>
                  </v:textbox>
                  <w10:wrap type="square"/>
                </v:rect>
              </w:pict>
            </mc:Fallback>
          </mc:AlternateContent>
        </w:r>
        <w:r w:rsidR="005239A8" w:rsidRPr="00546B0B">
          <w:rPr>
            <w:rFonts w:asciiTheme="majorHAnsi" w:hAnsiTheme="majorHAnsi"/>
            <w:b/>
            <w:bCs/>
            <w:noProof/>
            <w:sz w:val="24"/>
            <w:szCs w:val="24"/>
          </w:rPr>
          <mc:AlternateContent>
            <mc:Choice Requires="wps">
              <w:drawing>
                <wp:anchor distT="0" distB="0" distL="0" distR="0" simplePos="0" relativeHeight="251857920" behindDoc="0" locked="0" layoutInCell="1" allowOverlap="1" wp14:anchorId="480B240A" wp14:editId="6E728226">
                  <wp:simplePos x="0" y="0"/>
                  <wp:positionH relativeFrom="column">
                    <wp:posOffset>3659521</wp:posOffset>
                  </wp:positionH>
                  <wp:positionV relativeFrom="paragraph">
                    <wp:posOffset>1561839</wp:posOffset>
                  </wp:positionV>
                  <wp:extent cx="1528690" cy="568618"/>
                  <wp:effectExtent l="0" t="0" r="14605" b="22225"/>
                  <wp:wrapNone/>
                  <wp:docPr id="1105"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8690" cy="568618"/>
                          </a:xfrm>
                          <a:prstGeom prst="ellipse">
                            <a:avLst/>
                          </a:prstGeom>
                          <a:solidFill>
                            <a:srgbClr val="FFFFFF"/>
                          </a:solidFill>
                          <a:ln w="12700" cap="flat" cmpd="sng">
                            <a:solidFill>
                              <a:srgbClr val="000000"/>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oval w14:anchorId="1DE20C19" id="Oval 14" o:spid="_x0000_s1026" style="position:absolute;margin-left:288.15pt;margin-top:123pt;width:120.35pt;height:44.75pt;z-index:2518579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" strokeweight="1pt">
                  <v:stroke joinstyle="miter"/>
                  <v:path arrowok="t"/>
                </v:oval>
              </w:pict>
            </mc:Fallback>
          </mc:AlternateContent>
        </w:r>
        <w:r w:rsidR="005239A8" w:rsidRPr="00546B0B">
          <w:rPr>
            <w:rFonts w:asciiTheme="majorHAnsi" w:hAnsiTheme="majorHAnsi"/>
            <w:noProof/>
            <w:sz w:val="24"/>
          </w:rPr>
          <mc:AlternateContent>
            <mc:Choice Requires="wps">
              <w:drawing>
                <wp:anchor distT="0" distB="0" distL="0" distR="0" simplePos="0" relativeHeight="251852800" behindDoc="0" locked="0" layoutInCell="1" allowOverlap="1" wp14:anchorId="39F7E8F0" wp14:editId="76AFFFD9">
                  <wp:simplePos x="0" y="0"/>
                  <wp:positionH relativeFrom="column">
                    <wp:posOffset>403225</wp:posOffset>
                  </wp:positionH>
                  <wp:positionV relativeFrom="paragraph">
                    <wp:posOffset>1837690</wp:posOffset>
                  </wp:positionV>
                  <wp:extent cx="1089660" cy="252094"/>
                  <wp:effectExtent l="5080" t="5080" r="10160" b="9525"/>
                  <wp:wrapNone/>
                  <wp:docPr id="110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89660" cy="252094"/>
                          </a:xfrm>
                          <a:prstGeom prst="rect">
                            <a:avLst/>
                          </a:prstGeom>
                          <a:solidFill>
                            <a:srgbClr val="FFFFFF"/>
                          </a:solidFill>
                          <a:ln w="6350" cap="flat" cmpd="sng">
                            <a:solidFill>
                              <a:srgbClr val="FFFFFF"/>
                            </a:solidFill>
                            <a:prstDash val="solid"/>
                            <a:round/>
                            <a:headEnd type="none" w="med" len="med"/>
                            <a:tailEnd type="none" w="med" len="med"/>
                          </a:ln>
                        </wps:spPr>
                        <wps:txbx>
                          <w:txbxContent>
                            <w:p w14:paraId="191F0A74" w14:textId="77777777" w:rsidR="002A7753" w:rsidRDefault="002A7753" w:rsidP="005239A8">
                              <w:pPr>
                                <w:ind w:firstLineChars="150" w:firstLine="315"/>
                              </w:pPr>
                              <w:r>
                                <w:t>Add Student</w:t>
                              </w:r>
                            </w:p>
                          </w:txbxContent>
                        </wps:txbx>
                        <wps:bodyPr vert="horz" wrap="square" lIns="91440" tIns="45720" rIns="91440" bIns="45720" anchor="t">
                          <a:prstTxWarp prst="textNoShape">
                            <a:avLst/>
                          </a:prstTxWarp>
                          <a:noAutofit/>
                        </wps:bodyPr>
                      </wps:wsp>
                    </a:graphicData>
                  </a:graphic>
                </wp:anchor>
              </w:drawing>
            </mc:Choice>
            <mc:Fallback>
              <w:pict>
                <v:rect w14:anchorId="39F7E8F0" id="Text Box 5" o:spid="_x0000_s1144" style="position:absolute;left:0;text-align:left;margin-left:31.75pt;margin-top:144.7pt;width:85.8pt;height:19.85pt;z-index:2518528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" strokecolor="white" strokeweight=".5pt">
                  <v:stroke joinstyle="round"/>
                  <v:path arrowok="t"/>
                  <v:textbox>
                    <w:txbxContent>
                      <w:p w14:paraId="191F0A74" w14:textId="77777777" w:rsidR="002A7753" w:rsidRDefault="002A7753" w:rsidP="005239A8">
                        <w:pPr>
                          <w:ind w:firstLineChars="150" w:firstLine="315"/>
                        </w:pPr>
                        <w:r>
                          <w:t>Add Student</w:t>
                        </w:r>
                      </w:p>
                    </w:txbxContent>
                  </v:textbox>
                </v:rect>
              </w:pict>
            </mc:Fallback>
          </mc:AlternateContent>
        </w:r>
        <w:r w:rsidR="005239A8" w:rsidRPr="00546B0B">
          <w:rPr>
            <w:rFonts w:asciiTheme="majorHAnsi" w:hAnsiTheme="majorHAnsi"/>
            <w:noProof/>
            <w:sz w:val="24"/>
          </w:rPr>
          <mc:AlternateContent>
            <mc:Choice Requires="wps">
              <w:drawing>
                <wp:anchor distT="0" distB="0" distL="0" distR="0" simplePos="0" relativeHeight="251850752" behindDoc="0" locked="0" layoutInCell="1" allowOverlap="1" wp14:anchorId="58F71EAB" wp14:editId="1B606342">
                  <wp:simplePos x="0" y="0"/>
                  <wp:positionH relativeFrom="column">
                    <wp:posOffset>223520</wp:posOffset>
                  </wp:positionH>
                  <wp:positionV relativeFrom="paragraph">
                    <wp:posOffset>1715135</wp:posOffset>
                  </wp:positionV>
                  <wp:extent cx="1399540" cy="512444"/>
                  <wp:effectExtent l="6350" t="6350" r="22860" b="14605"/>
                  <wp:wrapNone/>
                  <wp:docPr id="110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99540" cy="512444"/>
                          </a:xfrm>
                          <a:prstGeom prst="ellipse">
                            <a:avLst/>
                          </a:prstGeom>
                          <a:solidFill>
                            <a:srgbClr val="FFFFFF"/>
                          </a:solidFill>
                          <a:ln w="12700" cap="flat" cmpd="sng">
                            <a:solidFill>
                              <a:srgbClr val="000000"/>
                            </a:solidFill>
                            <a:prstDash val="solid"/>
                            <a:miter/>
                            <a:headEnd type="none" w="med" len="med"/>
                            <a:tailEnd type="none" w="med" len="med"/>
                          </a:ln>
                        </wps:spPr>
                        <wps:bodyPr>
                          <a:prstTxWarp prst="textNoShape">
                            <a:avLst/>
                          </a:prstTxWarp>
                        </wps:bodyPr>
                      </wps:wsp>
                    </a:graphicData>
                  </a:graphic>
                </wp:anchor>
              </w:drawing>
            </mc:Choice>
            <mc:Fallback>
              <w:pict>
                <v:oval w14:anchorId="665C6020" id="Oval 4" o:spid="_x0000_s1026" style="position:absolute;margin-left:17.6pt;margin-top:135.05pt;width:110.2pt;height:40.35pt;z-index:25185075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" strokeweight="1pt">
                  <v:stroke joinstyle="miter"/>
                  <v:path arrowok="t"/>
                </v:oval>
              </w:pict>
            </mc:Fallback>
          </mc:AlternateContent>
        </w:r>
        <w:r w:rsidR="005239A8" w:rsidRPr="00546B0B">
          <w:rPr>
            <w:rFonts w:asciiTheme="majorHAnsi" w:hAnsiTheme="majorHAnsi"/>
            <w:noProof/>
            <w:sz w:val="24"/>
          </w:rPr>
          <mc:AlternateContent>
            <mc:Choice Requires="wps">
              <w:drawing>
                <wp:anchor distT="0" distB="0" distL="0" distR="0" simplePos="0" relativeHeight="251854848" behindDoc="0" locked="0" layoutInCell="1" allowOverlap="1" wp14:anchorId="5BCCAC59" wp14:editId="55FCB636">
                  <wp:simplePos x="0" y="0"/>
                  <wp:positionH relativeFrom="column">
                    <wp:posOffset>403860</wp:posOffset>
                  </wp:positionH>
                  <wp:positionV relativeFrom="paragraph">
                    <wp:posOffset>2804795</wp:posOffset>
                  </wp:positionV>
                  <wp:extent cx="1241425" cy="245110"/>
                  <wp:effectExtent l="4445" t="4445" r="11430" b="17145"/>
                  <wp:wrapNone/>
                  <wp:docPr id="110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1425" cy="245110"/>
                          </a:xfrm>
                          <a:prstGeom prst="rect">
                            <a:avLst/>
                          </a:prstGeom>
                          <a:solidFill>
                            <a:srgbClr val="FFFFFF"/>
                          </a:solidFill>
                          <a:ln w="6350" cap="flat" cmpd="sng">
                            <a:solidFill>
                              <a:srgbClr val="FFFFFF"/>
                            </a:solidFill>
                            <a:prstDash val="solid"/>
                            <a:round/>
                            <a:headEnd type="none" w="med" len="med"/>
                            <a:tailEnd type="none" w="med" len="med"/>
                          </a:ln>
                        </wps:spPr>
                        <wps:txbx>
                          <w:txbxContent>
                            <w:p w14:paraId="07F662CC" w14:textId="77777777" w:rsidR="002A7753" w:rsidRDefault="002A7753" w:rsidP="005239A8">
                              <w:pPr>
                                <w:ind w:firstLineChars="100" w:firstLine="210"/>
                              </w:pPr>
                              <w:r>
                                <w:t>Search Report</w:t>
                              </w:r>
                            </w:p>
                          </w:txbxContent>
                        </wps:txbx>
                        <wps:bodyPr vert="horz" wrap="square" lIns="91440" tIns="45720" rIns="91440" bIns="45720" anchor="t">
                          <a:prstTxWarp prst="textNoShape">
                            <a:avLst/>
                          </a:prstTxWarp>
                          <a:noAutofit/>
                        </wps:bodyPr>
                      </wps:wsp>
                    </a:graphicData>
                  </a:graphic>
                </wp:anchor>
              </w:drawing>
            </mc:Choice>
            <mc:Fallback>
              <w:pict>
                <v:rect w14:anchorId="5BCCAC59" id="Text Box 7" o:spid="_x0000_s1145" style="position:absolute;left:0;text-align:left;margin-left:31.8pt;margin-top:220.85pt;width:97.75pt;height:19.3pt;z-index:25185484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" strokecolor="white" strokeweight=".5pt">
                  <v:stroke joinstyle="round"/>
                  <v:path arrowok="t"/>
                  <v:textbox>
                    <w:txbxContent>
                      <w:p w14:paraId="07F662CC" w14:textId="77777777" w:rsidR="002A7753" w:rsidRDefault="002A7753" w:rsidP="005239A8">
                        <w:pPr>
                          <w:ind w:firstLineChars="100" w:firstLine="210"/>
                        </w:pPr>
                        <w:r>
                          <w:t>Search Report</w:t>
                        </w:r>
                      </w:p>
                    </w:txbxContent>
                  </v:textbox>
                </v:rect>
              </w:pict>
            </mc:Fallback>
          </mc:AlternateContent>
        </w:r>
        <w:r w:rsidR="005239A8" w:rsidRPr="00546B0B">
          <w:rPr>
            <w:rFonts w:asciiTheme="majorHAnsi" w:hAnsiTheme="majorHAnsi"/>
            <w:noProof/>
            <w:sz w:val="24"/>
          </w:rPr>
          <mc:AlternateContent>
            <mc:Choice Requires="wps">
              <w:drawing>
                <wp:anchor distT="0" distB="0" distL="0" distR="0" simplePos="0" relativeHeight="251853824" behindDoc="0" locked="0" layoutInCell="1" allowOverlap="1" wp14:anchorId="5AE71453" wp14:editId="6E03A4C4">
                  <wp:simplePos x="0" y="0"/>
                  <wp:positionH relativeFrom="column">
                    <wp:posOffset>281940</wp:posOffset>
                  </wp:positionH>
                  <wp:positionV relativeFrom="paragraph">
                    <wp:posOffset>2595245</wp:posOffset>
                  </wp:positionV>
                  <wp:extent cx="1478280" cy="606425"/>
                  <wp:effectExtent l="6350" t="6350" r="20320" b="15875"/>
                  <wp:wrapNone/>
                  <wp:docPr id="1109"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78280" cy="606425"/>
                          </a:xfrm>
                          <a:prstGeom prst="ellipse">
                            <a:avLst/>
                          </a:prstGeom>
                          <a:solidFill>
                            <a:srgbClr val="FFFFFF"/>
                          </a:solidFill>
                          <a:ln w="12700" cap="flat" cmpd="sng">
                            <a:solidFill>
                              <a:srgbClr val="000000"/>
                            </a:solidFill>
                            <a:prstDash val="solid"/>
                            <a:miter/>
                            <a:headEnd type="none" w="med" len="med"/>
                            <a:tailEnd type="none" w="med" len="med"/>
                          </a:ln>
                        </wps:spPr>
                        <wps:bodyPr>
                          <a:prstTxWarp prst="textNoShape">
                            <a:avLst/>
                          </a:prstTxWarp>
                        </wps:bodyPr>
                      </wps:wsp>
                    </a:graphicData>
                  </a:graphic>
                </wp:anchor>
              </w:drawing>
            </mc:Choice>
            <mc:Fallback>
              <w:pict>
                <v:oval w14:anchorId="4A344398" id="Oval 6" o:spid="_x0000_s1026" style="position:absolute;margin-left:22.2pt;margin-top:204.35pt;width:116.4pt;height:47.75pt;z-index:2518538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" strokeweight="1pt">
                  <v:stroke joinstyle="miter"/>
                  <v:path arrowok="t"/>
                </v:oval>
              </w:pict>
            </mc:Fallback>
          </mc:AlternateContent>
        </w:r>
        <w:r w:rsidR="005239A8" w:rsidRPr="00546B0B">
          <w:rPr>
            <w:rFonts w:asciiTheme="majorHAnsi" w:hAnsiTheme="majorHAnsi"/>
            <w:noProof/>
            <w:sz w:val="24"/>
          </w:rPr>
          <mc:AlternateContent>
            <mc:Choice Requires="wps">
              <w:drawing>
                <wp:anchor distT="0" distB="0" distL="0" distR="0" simplePos="0" relativeHeight="251915264" behindDoc="0" locked="0" layoutInCell="1" allowOverlap="1" wp14:anchorId="1CD4F3A2" wp14:editId="30934E37">
                  <wp:simplePos x="0" y="0"/>
                  <wp:positionH relativeFrom="column">
                    <wp:posOffset>483869</wp:posOffset>
                  </wp:positionH>
                  <wp:positionV relativeFrom="paragraph">
                    <wp:posOffset>899794</wp:posOffset>
                  </wp:positionV>
                  <wp:extent cx="837564" cy="274319"/>
                  <wp:effectExtent l="4445" t="4445" r="15240" b="6985"/>
                  <wp:wrapNone/>
                  <wp:docPr id="1110"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37564" cy="274319"/>
                          </a:xfrm>
                          <a:prstGeom prst="rect">
                            <a:avLst/>
                          </a:prstGeom>
                          <a:solidFill>
                            <a:srgbClr val="FFFFFF"/>
                          </a:solidFill>
                          <a:ln w="6350" cap="flat" cmpd="sng">
                            <a:solidFill>
                              <a:srgbClr val="FFFFFF"/>
                            </a:solidFill>
                            <a:prstDash val="solid"/>
                            <a:round/>
                            <a:headEnd type="none" w="med" len="med"/>
                            <a:tailEnd type="none" w="med" len="med"/>
                          </a:ln>
                        </wps:spPr>
                        <wps:txbx>
                          <w:txbxContent>
                            <w:p w14:paraId="28E6A630" w14:textId="77777777" w:rsidR="002A7753" w:rsidRDefault="002A7753" w:rsidP="005239A8">
                              <w:pPr>
                                <w:ind w:firstLineChars="100" w:firstLine="210"/>
                              </w:pPr>
                              <w:r>
                                <w:t>Report</w:t>
                              </w:r>
                            </w:p>
                          </w:txbxContent>
                        </wps:txbx>
                        <wps:bodyPr vert="horz" wrap="square" lIns="91440" tIns="45720" rIns="91440" bIns="45720" anchor="t">
                          <a:prstTxWarp prst="textNoShape">
                            <a:avLst/>
                          </a:prstTxWarp>
                          <a:noAutofit/>
                        </wps:bodyPr>
                      </wps:wsp>
                    </a:graphicData>
                  </a:graphic>
                </wp:anchor>
              </w:drawing>
            </mc:Choice>
            <mc:Fallback>
              <w:pict>
                <v:rect w14:anchorId="1CD4F3A2" id="Text Box 45" o:spid="_x0000_s1146" style="position:absolute;left:0;text-align:left;margin-left:38.1pt;margin-top:70.85pt;width:65.95pt;height:21.6pt;z-index:25191526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" strokecolor="white" strokeweight=".5pt">
                  <v:stroke joinstyle="round"/>
                  <v:path arrowok="t"/>
                  <v:textbox>
                    <w:txbxContent>
                      <w:p w14:paraId="28E6A630" w14:textId="77777777" w:rsidR="002A7753" w:rsidRDefault="002A7753" w:rsidP="005239A8">
                        <w:pPr>
                          <w:ind w:firstLineChars="100" w:firstLine="210"/>
                        </w:pPr>
                        <w:r>
                          <w:t>Report</w:t>
                        </w:r>
                      </w:p>
                    </w:txbxContent>
                  </v:textbox>
                </v:rect>
              </w:pict>
            </mc:Fallback>
          </mc:AlternateContent>
        </w:r>
        <w:r w:rsidR="005239A8" w:rsidRPr="00546B0B">
          <w:rPr>
            <w:rFonts w:asciiTheme="majorHAnsi" w:hAnsiTheme="majorHAnsi"/>
            <w:noProof/>
            <w:sz w:val="24"/>
          </w:rPr>
          <mc:AlternateContent>
            <mc:Choice Requires="wps">
              <w:drawing>
                <wp:anchor distT="0" distB="0" distL="0" distR="0" simplePos="0" relativeHeight="251912192" behindDoc="0" locked="0" layoutInCell="1" allowOverlap="1" wp14:anchorId="1E2C6EF2" wp14:editId="29A90106">
                  <wp:simplePos x="0" y="0"/>
                  <wp:positionH relativeFrom="column">
                    <wp:posOffset>259715</wp:posOffset>
                  </wp:positionH>
                  <wp:positionV relativeFrom="paragraph">
                    <wp:posOffset>763270</wp:posOffset>
                  </wp:positionV>
                  <wp:extent cx="1270000" cy="541020"/>
                  <wp:effectExtent l="6350" t="6350" r="19050" b="24130"/>
                  <wp:wrapNone/>
                  <wp:docPr id="1111" name="Oval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000" cy="541020"/>
                          </a:xfrm>
                          <a:prstGeom prst="ellipse">
                            <a:avLst/>
                          </a:prstGeom>
                          <a:solidFill>
                            <a:srgbClr val="FFFFFF"/>
                          </a:solidFill>
                          <a:ln w="12700" cap="flat" cmpd="sng">
                            <a:solidFill>
                              <a:srgbClr val="000000"/>
                            </a:solidFill>
                            <a:prstDash val="solid"/>
                            <a:miter/>
                            <a:headEnd type="none" w="med" len="med"/>
                            <a:tailEnd type="none" w="med" len="med"/>
                          </a:ln>
                        </wps:spPr>
                        <wps:bodyPr>
                          <a:prstTxWarp prst="textNoShape">
                            <a:avLst/>
                          </a:prstTxWarp>
                        </wps:bodyPr>
                      </wps:wsp>
                    </a:graphicData>
                  </a:graphic>
                </wp:anchor>
              </w:drawing>
            </mc:Choice>
            <mc:Fallback>
              <w:pict>
                <v:oval w14:anchorId="5DCA6DD3" id="Oval 44" o:spid="_x0000_s1026" style="position:absolute;margin-left:20.45pt;margin-top:60.1pt;width:100pt;height:42.6pt;z-index:251912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" strokeweight="1pt">
                  <v:stroke joinstyle="miter"/>
                  <v:path arrowok="t"/>
                </v:oval>
              </w:pict>
            </mc:Fallback>
          </mc:AlternateContent>
        </w:r>
        <w:r w:rsidR="005239A8" w:rsidRPr="00546B0B">
          <w:rPr>
            <w:rFonts w:asciiTheme="majorHAnsi" w:hAnsiTheme="majorHAnsi"/>
            <w:noProof/>
            <w:sz w:val="24"/>
          </w:rPr>
          <mc:AlternateContent>
            <mc:Choice Requires="wps">
              <w:drawing>
                <wp:anchor distT="0" distB="0" distL="0" distR="0" simplePos="0" relativeHeight="251911168" behindDoc="0" locked="0" layoutInCell="1" allowOverlap="1" wp14:anchorId="5399051E" wp14:editId="306623BF">
                  <wp:simplePos x="0" y="0"/>
                  <wp:positionH relativeFrom="column">
                    <wp:posOffset>2106930</wp:posOffset>
                  </wp:positionH>
                  <wp:positionV relativeFrom="paragraph">
                    <wp:posOffset>307975</wp:posOffset>
                  </wp:positionV>
                  <wp:extent cx="1298575" cy="252094"/>
                  <wp:effectExtent l="5080" t="4445" r="10795" b="10160"/>
                  <wp:wrapNone/>
                  <wp:docPr id="111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98575" cy="252094"/>
                          </a:xfrm>
                          <a:prstGeom prst="rect">
                            <a:avLst/>
                          </a:prstGeom>
                          <a:solidFill>
                            <a:srgbClr val="FFFFFF"/>
                          </a:solidFill>
                          <a:ln w="6350" cap="flat" cmpd="sng">
                            <a:solidFill>
                              <a:srgbClr val="FFFFFF"/>
                            </a:solidFill>
                            <a:prstDash val="solid"/>
                            <a:round/>
                            <a:headEnd type="none" w="med" len="med"/>
                            <a:tailEnd type="none" w="med" len="med"/>
                          </a:ln>
                        </wps:spPr>
                        <wps:txbx>
                          <w:txbxContent>
                            <w:p w14:paraId="25890570" w14:textId="77777777" w:rsidR="002A7753" w:rsidRDefault="002A7753" w:rsidP="005239A8">
                              <w:pPr>
                                <w:ind w:firstLineChars="150" w:firstLine="315"/>
                              </w:pPr>
                              <w:r>
                                <w:t>Login/Logout</w:t>
                              </w:r>
                            </w:p>
                          </w:txbxContent>
                        </wps:txbx>
                        <wps:bodyPr vert="horz" wrap="square" lIns="91440" tIns="45720" rIns="91440" bIns="45720" anchor="t">
                          <a:prstTxWarp prst="textNoShape">
                            <a:avLst/>
                          </a:prstTxWarp>
                          <a:noAutofit/>
                        </wps:bodyPr>
                      </wps:wsp>
                    </a:graphicData>
                  </a:graphic>
                </wp:anchor>
              </w:drawing>
            </mc:Choice>
            <mc:Fallback>
              <w:pict>
                <v:rect w14:anchorId="5399051E" id="Text Box 43" o:spid="_x0000_s1147" style="position:absolute;left:0;text-align:left;margin-left:165.9pt;margin-top:24.25pt;width:102.25pt;height:19.85pt;z-index:251911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" strokecolor="white" strokeweight=".5pt">
                  <v:stroke joinstyle="round"/>
                  <v:path arrowok="t"/>
                  <v:textbox>
                    <w:txbxContent>
                      <w:p w14:paraId="25890570" w14:textId="77777777" w:rsidR="002A7753" w:rsidRDefault="002A7753" w:rsidP="005239A8">
                        <w:pPr>
                          <w:ind w:firstLineChars="150" w:firstLine="315"/>
                        </w:pPr>
                        <w:r>
                          <w:t>Login/Logout</w:t>
                        </w:r>
                      </w:p>
                    </w:txbxContent>
                  </v:textbox>
                </v:rect>
              </w:pict>
            </mc:Fallback>
          </mc:AlternateContent>
        </w:r>
        <w:r w:rsidR="005239A8" w:rsidRPr="00546B0B">
          <w:rPr>
            <w:rFonts w:asciiTheme="majorHAnsi" w:hAnsiTheme="majorHAnsi"/>
            <w:noProof/>
            <w:sz w:val="24"/>
          </w:rPr>
          <mc:AlternateContent>
            <mc:Choice Requires="wps">
              <w:drawing>
                <wp:anchor distT="0" distB="0" distL="0" distR="0" simplePos="0" relativeHeight="251907072" behindDoc="0" locked="0" layoutInCell="1" allowOverlap="1" wp14:anchorId="597613AD" wp14:editId="21DDC404">
                  <wp:simplePos x="0" y="0"/>
                  <wp:positionH relativeFrom="column">
                    <wp:posOffset>1904999</wp:posOffset>
                  </wp:positionH>
                  <wp:positionV relativeFrom="paragraph">
                    <wp:posOffset>221615</wp:posOffset>
                  </wp:positionV>
                  <wp:extent cx="1810384" cy="424815"/>
                  <wp:effectExtent l="6350" t="6350" r="12065" b="6985"/>
                  <wp:wrapNone/>
                  <wp:docPr id="1113" name="Oval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10384" cy="424815"/>
                          </a:xfrm>
                          <a:prstGeom prst="ellipse">
                            <a:avLst/>
                          </a:prstGeom>
                          <a:solidFill>
                            <a:srgbClr val="FFFFFF"/>
                          </a:solidFill>
                          <a:ln w="12700" cap="flat" cmpd="sng">
                            <a:solidFill>
                              <a:srgbClr val="000000"/>
                            </a:solidFill>
                            <a:prstDash val="solid"/>
                            <a:miter/>
                            <a:headEnd type="none" w="med" len="med"/>
                            <a:tailEnd type="none" w="med" len="med"/>
                          </a:ln>
                        </wps:spPr>
                        <wps:bodyPr>
                          <a:prstTxWarp prst="textNoShape">
                            <a:avLst/>
                          </a:prstTxWarp>
                        </wps:bodyPr>
                      </wps:wsp>
                    </a:graphicData>
                  </a:graphic>
                </wp:anchor>
              </w:drawing>
            </mc:Choice>
            <mc:Fallback>
              <w:pict>
                <v:oval w14:anchorId="17F08CB4" id="Oval 41" o:spid="_x0000_s1026" style="position:absolute;margin-left:150pt;margin-top:17.45pt;width:142.55pt;height:33.45pt;z-index:2519070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" strokeweight="1pt">
                  <v:stroke joinstyle="miter"/>
                  <v:path arrowok="t"/>
                </v:oval>
              </w:pict>
            </mc:Fallback>
          </mc:AlternateContent>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r w:rsidR="005239A8" w:rsidRPr="00546B0B">
          <w:rPr>
            <w:rFonts w:asciiTheme="majorHAnsi" w:hAnsiTheme="majorHAnsi"/>
            <w:b/>
            <w:bCs/>
            <w:sz w:val="24"/>
            <w:szCs w:val="24"/>
          </w:rPr>
          <w:tab/>
        </w:r>
      </w:ins>
    </w:p>
    <w:p w14:paraId="4441D916" w14:textId="77777777" w:rsidR="005239A8" w:rsidRPr="00546B0B" w:rsidRDefault="005239A8" w:rsidP="005239A8">
      <w:pPr>
        <w:spacing w:line="360" w:lineRule="auto"/>
        <w:rPr>
          <w:ins w:id="106" w:author="Paul Ekung" w:date="2023-02-21T02:20:00Z"/>
          <w:rFonts w:asciiTheme="majorHAnsi" w:hAnsiTheme="majorHAnsi"/>
          <w:b/>
          <w:bCs/>
          <w:sz w:val="24"/>
          <w:szCs w:val="24"/>
        </w:rPr>
      </w:pPr>
      <w:ins w:id="107" w:author="Paul Ekung" w:date="2023-02-21T02:20:00Z">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ins>
    </w:p>
    <w:p w14:paraId="2D31EBB2" w14:textId="77777777" w:rsidR="005239A8" w:rsidRPr="00546B0B" w:rsidRDefault="005239A8" w:rsidP="005239A8">
      <w:pPr>
        <w:spacing w:line="360" w:lineRule="auto"/>
        <w:rPr>
          <w:ins w:id="108" w:author="Paul Ekung" w:date="2023-02-21T02:20:00Z"/>
          <w:rFonts w:asciiTheme="majorHAnsi" w:hAnsiTheme="majorHAnsi"/>
          <w:b/>
          <w:bCs/>
          <w:sz w:val="24"/>
          <w:szCs w:val="24"/>
        </w:rPr>
      </w:pPr>
    </w:p>
    <w:p w14:paraId="246B0F73" w14:textId="77777777" w:rsidR="003D3D48" w:rsidRDefault="003D3D48" w:rsidP="005239A8">
      <w:pPr>
        <w:spacing w:line="360" w:lineRule="auto"/>
        <w:rPr>
          <w:ins w:id="109" w:author="Paul Ekung" w:date="2023-02-21T02:25:00Z"/>
          <w:rFonts w:asciiTheme="majorHAnsi" w:hAnsiTheme="majorHAnsi"/>
          <w:b/>
          <w:bCs/>
          <w:sz w:val="24"/>
          <w:szCs w:val="24"/>
        </w:rPr>
      </w:pPr>
    </w:p>
    <w:p w14:paraId="3C6688B2" w14:textId="77777777" w:rsidR="003D3D48" w:rsidRDefault="003D3D48" w:rsidP="005239A8">
      <w:pPr>
        <w:spacing w:line="360" w:lineRule="auto"/>
        <w:rPr>
          <w:ins w:id="110" w:author="Paul Ekung" w:date="2023-02-21T02:25:00Z"/>
          <w:rFonts w:asciiTheme="majorHAnsi" w:hAnsiTheme="majorHAnsi"/>
          <w:b/>
          <w:bCs/>
          <w:sz w:val="24"/>
          <w:szCs w:val="24"/>
        </w:rPr>
      </w:pPr>
    </w:p>
    <w:p w14:paraId="6F2BE92C" w14:textId="3A3C7523" w:rsidR="005239A8" w:rsidRPr="00546B0B" w:rsidRDefault="005239A8" w:rsidP="005239A8">
      <w:pPr>
        <w:spacing w:line="360" w:lineRule="auto"/>
        <w:rPr>
          <w:ins w:id="111" w:author="Paul Ekung" w:date="2023-02-21T02:20:00Z"/>
          <w:rFonts w:asciiTheme="majorHAnsi" w:hAnsiTheme="majorHAnsi"/>
          <w:b/>
          <w:bCs/>
          <w:sz w:val="24"/>
          <w:szCs w:val="24"/>
        </w:rPr>
      </w:pPr>
      <w:ins w:id="112" w:author="Paul Ekung" w:date="2023-02-21T02:20:00Z">
        <w:r w:rsidRPr="00546B0B">
          <w:rPr>
            <w:rFonts w:asciiTheme="majorHAnsi" w:hAnsiTheme="majorHAnsi"/>
            <w:b/>
            <w:bCs/>
            <w:sz w:val="24"/>
            <w:szCs w:val="24"/>
          </w:rPr>
          <w:t>Fig 4.2: Use case diagram</w:t>
        </w:r>
      </w:ins>
    </w:p>
    <w:p w14:paraId="029D3134" w14:textId="77777777" w:rsidR="005239A8" w:rsidRPr="00546B0B" w:rsidRDefault="005239A8" w:rsidP="005239A8">
      <w:pPr>
        <w:spacing w:line="360" w:lineRule="auto"/>
        <w:rPr>
          <w:ins w:id="113" w:author="Paul Ekung" w:date="2023-02-21T02:20:00Z"/>
          <w:rFonts w:asciiTheme="majorHAnsi" w:hAnsiTheme="majorHAnsi"/>
          <w:b/>
          <w:bCs/>
          <w:sz w:val="24"/>
          <w:szCs w:val="24"/>
        </w:rPr>
      </w:pPr>
    </w:p>
    <w:p w14:paraId="637540E0" w14:textId="77777777" w:rsidR="005239A8" w:rsidRPr="00546B0B" w:rsidRDefault="005239A8" w:rsidP="005239A8">
      <w:pPr>
        <w:spacing w:line="360" w:lineRule="auto"/>
        <w:rPr>
          <w:ins w:id="114" w:author="Paul Ekung" w:date="2023-02-21T02:20:00Z"/>
          <w:rFonts w:asciiTheme="majorHAnsi" w:hAnsiTheme="majorHAnsi"/>
          <w:b/>
          <w:bCs/>
          <w:sz w:val="24"/>
          <w:szCs w:val="24"/>
        </w:rPr>
      </w:pPr>
    </w:p>
    <w:p w14:paraId="2446B8EE" w14:textId="77777777" w:rsidR="005239A8" w:rsidRPr="00546B0B" w:rsidRDefault="005239A8" w:rsidP="005239A8">
      <w:pPr>
        <w:spacing w:line="360" w:lineRule="auto"/>
        <w:rPr>
          <w:ins w:id="115" w:author="Paul Ekung" w:date="2023-02-21T02:20:00Z"/>
          <w:rFonts w:asciiTheme="majorHAnsi" w:hAnsiTheme="majorHAnsi"/>
          <w:b/>
          <w:bCs/>
          <w:sz w:val="24"/>
          <w:szCs w:val="24"/>
        </w:rPr>
      </w:pPr>
    </w:p>
    <w:p w14:paraId="48314DFD" w14:textId="77777777" w:rsidR="005239A8" w:rsidRPr="00546B0B" w:rsidRDefault="005239A8" w:rsidP="005239A8">
      <w:pPr>
        <w:spacing w:line="360" w:lineRule="auto"/>
        <w:rPr>
          <w:ins w:id="116" w:author="Paul Ekung" w:date="2023-02-21T02:20:00Z"/>
          <w:rFonts w:asciiTheme="majorHAnsi" w:hAnsiTheme="majorHAnsi"/>
          <w:b/>
          <w:bCs/>
          <w:sz w:val="24"/>
          <w:szCs w:val="24"/>
        </w:rPr>
      </w:pPr>
    </w:p>
    <w:p w14:paraId="2689C059" w14:textId="77777777" w:rsidR="005239A8" w:rsidRPr="00546B0B" w:rsidRDefault="005239A8" w:rsidP="005239A8">
      <w:pPr>
        <w:spacing w:line="360" w:lineRule="auto"/>
        <w:rPr>
          <w:ins w:id="117" w:author="Paul Ekung" w:date="2023-02-21T02:20:00Z"/>
          <w:rFonts w:asciiTheme="majorHAnsi" w:hAnsiTheme="majorHAnsi"/>
          <w:b/>
          <w:bCs/>
          <w:sz w:val="24"/>
          <w:szCs w:val="24"/>
        </w:rPr>
      </w:pPr>
    </w:p>
    <w:p w14:paraId="0DA4DD38" w14:textId="77777777" w:rsidR="005239A8" w:rsidRPr="00546B0B" w:rsidRDefault="005239A8" w:rsidP="005239A8">
      <w:pPr>
        <w:spacing w:line="360" w:lineRule="auto"/>
        <w:rPr>
          <w:ins w:id="118" w:author="Paul Ekung" w:date="2023-02-21T02:20:00Z"/>
          <w:rFonts w:asciiTheme="majorHAnsi" w:hAnsiTheme="majorHAnsi"/>
          <w:b/>
          <w:bCs/>
          <w:sz w:val="24"/>
          <w:szCs w:val="24"/>
        </w:rPr>
      </w:pPr>
    </w:p>
    <w:p w14:paraId="08C75A61" w14:textId="77777777" w:rsidR="005239A8" w:rsidRPr="00546B0B" w:rsidRDefault="005239A8" w:rsidP="005239A8">
      <w:pPr>
        <w:spacing w:line="360" w:lineRule="auto"/>
        <w:rPr>
          <w:ins w:id="119" w:author="Paul Ekung" w:date="2023-02-21T02:20:00Z"/>
          <w:rFonts w:asciiTheme="majorHAnsi" w:hAnsiTheme="majorHAnsi"/>
          <w:b/>
          <w:bCs/>
          <w:sz w:val="24"/>
          <w:szCs w:val="24"/>
        </w:rPr>
      </w:pPr>
    </w:p>
    <w:p w14:paraId="62E2F515" w14:textId="77777777" w:rsidR="005239A8" w:rsidRPr="00546B0B" w:rsidRDefault="005239A8" w:rsidP="005239A8">
      <w:pPr>
        <w:spacing w:line="360" w:lineRule="auto"/>
        <w:rPr>
          <w:ins w:id="120" w:author="Paul Ekung" w:date="2023-02-21T02:20:00Z"/>
          <w:rFonts w:asciiTheme="majorHAnsi" w:hAnsiTheme="majorHAnsi"/>
          <w:b/>
          <w:bCs/>
          <w:sz w:val="24"/>
          <w:szCs w:val="24"/>
        </w:rPr>
      </w:pPr>
    </w:p>
    <w:p w14:paraId="4F293E43" w14:textId="42D6E143" w:rsidR="005239A8" w:rsidRDefault="005239A8" w:rsidP="003D3D48">
      <w:pPr>
        <w:spacing w:line="360" w:lineRule="auto"/>
        <w:rPr>
          <w:ins w:id="121" w:author="Paul Ekung" w:date="2023-02-21T02:25:00Z"/>
          <w:rFonts w:asciiTheme="majorHAnsi" w:hAnsiTheme="majorHAnsi"/>
          <w:b/>
          <w:bCs/>
          <w:sz w:val="24"/>
          <w:szCs w:val="24"/>
        </w:rPr>
      </w:pPr>
    </w:p>
    <w:p w14:paraId="488C8D66" w14:textId="53195586" w:rsidR="003D3D48" w:rsidRDefault="003D3D48" w:rsidP="003D3D48">
      <w:pPr>
        <w:spacing w:line="360" w:lineRule="auto"/>
        <w:rPr>
          <w:ins w:id="122" w:author="Paul Ekung" w:date="2023-02-21T02:25:00Z"/>
          <w:rFonts w:asciiTheme="majorHAnsi" w:hAnsiTheme="majorHAnsi"/>
          <w:b/>
          <w:bCs/>
          <w:sz w:val="24"/>
          <w:szCs w:val="24"/>
        </w:rPr>
      </w:pPr>
    </w:p>
    <w:p w14:paraId="0DF2DCDC" w14:textId="390F9BF8" w:rsidR="003D3D48" w:rsidRDefault="003D3D48" w:rsidP="003D3D48">
      <w:pPr>
        <w:spacing w:line="360" w:lineRule="auto"/>
        <w:rPr>
          <w:ins w:id="123" w:author="Paul Ekung" w:date="2023-02-21T02:25:00Z"/>
          <w:rFonts w:asciiTheme="majorHAnsi" w:hAnsiTheme="majorHAnsi"/>
          <w:b/>
          <w:bCs/>
          <w:sz w:val="24"/>
          <w:szCs w:val="24"/>
        </w:rPr>
      </w:pPr>
    </w:p>
    <w:p w14:paraId="26DF4DD7" w14:textId="5FB9F54A" w:rsidR="003D3D48" w:rsidRDefault="003D3D48" w:rsidP="003D3D48">
      <w:pPr>
        <w:spacing w:line="360" w:lineRule="auto"/>
        <w:rPr>
          <w:ins w:id="124" w:author="Paul Ekung" w:date="2023-02-21T02:25:00Z"/>
          <w:rFonts w:asciiTheme="majorHAnsi" w:hAnsiTheme="majorHAnsi"/>
          <w:b/>
          <w:bCs/>
          <w:sz w:val="24"/>
          <w:szCs w:val="24"/>
        </w:rPr>
      </w:pPr>
    </w:p>
    <w:p w14:paraId="7C03FCF5" w14:textId="77777777" w:rsidR="003D3D48" w:rsidRPr="00546B0B" w:rsidRDefault="003D3D48" w:rsidP="003D3D48">
      <w:pPr>
        <w:spacing w:line="360" w:lineRule="auto"/>
        <w:rPr>
          <w:ins w:id="125" w:author="Paul Ekung" w:date="2023-02-21T02:20:00Z"/>
          <w:rFonts w:asciiTheme="majorHAnsi" w:hAnsiTheme="majorHAnsi"/>
          <w:b/>
          <w:bCs/>
          <w:sz w:val="24"/>
          <w:szCs w:val="24"/>
        </w:rPr>
      </w:pPr>
    </w:p>
    <w:p w14:paraId="7C467E68" w14:textId="77777777" w:rsidR="005239A8" w:rsidRPr="00546B0B" w:rsidRDefault="005239A8" w:rsidP="005239A8">
      <w:pPr>
        <w:spacing w:line="360" w:lineRule="auto"/>
        <w:rPr>
          <w:ins w:id="126" w:author="Paul Ekung" w:date="2023-02-21T02:20:00Z"/>
          <w:rFonts w:asciiTheme="majorHAnsi" w:hAnsiTheme="majorHAnsi"/>
          <w:b/>
          <w:bCs/>
          <w:sz w:val="24"/>
          <w:szCs w:val="24"/>
        </w:rPr>
      </w:pPr>
    </w:p>
    <w:p w14:paraId="376C5577" w14:textId="77777777" w:rsidR="005239A8" w:rsidRPr="00546B0B" w:rsidRDefault="005239A8" w:rsidP="005239A8">
      <w:pPr>
        <w:spacing w:line="360" w:lineRule="auto"/>
        <w:rPr>
          <w:ins w:id="127" w:author="Paul Ekung" w:date="2023-02-21T02:20:00Z"/>
          <w:rFonts w:asciiTheme="majorHAnsi" w:hAnsiTheme="majorHAnsi"/>
          <w:b/>
          <w:bCs/>
          <w:sz w:val="24"/>
          <w:szCs w:val="24"/>
        </w:rPr>
      </w:pPr>
    </w:p>
    <w:p w14:paraId="52178F78" w14:textId="77777777" w:rsidR="005239A8" w:rsidRPr="00546B0B" w:rsidRDefault="005239A8" w:rsidP="005239A8">
      <w:pPr>
        <w:spacing w:line="360" w:lineRule="auto"/>
        <w:rPr>
          <w:ins w:id="128" w:author="Paul Ekung" w:date="2023-02-21T02:20:00Z"/>
          <w:rFonts w:asciiTheme="majorHAnsi" w:hAnsiTheme="majorHAnsi"/>
          <w:b/>
          <w:bCs/>
          <w:sz w:val="24"/>
          <w:szCs w:val="24"/>
        </w:rPr>
      </w:pPr>
      <w:ins w:id="129" w:author="Paul Ekung" w:date="2023-02-21T02:20:00Z">
        <w:r w:rsidRPr="00546B0B">
          <w:rPr>
            <w:rFonts w:asciiTheme="majorHAnsi" w:hAnsiTheme="majorHAnsi"/>
            <w:b/>
            <w:bCs/>
            <w:sz w:val="24"/>
            <w:szCs w:val="24"/>
          </w:rPr>
          <w:t>4.6 OUTPUT DESIGN</w:t>
        </w:r>
      </w:ins>
    </w:p>
    <w:p w14:paraId="6CE7D53E" w14:textId="42A6EC2E" w:rsidR="005239A8" w:rsidRPr="00546B0B" w:rsidRDefault="005239A8" w:rsidP="005239A8">
      <w:pPr>
        <w:spacing w:line="360" w:lineRule="auto"/>
        <w:rPr>
          <w:ins w:id="130" w:author="Paul Ekung" w:date="2023-02-21T02:20:00Z"/>
          <w:rFonts w:asciiTheme="majorHAnsi" w:hAnsiTheme="majorHAnsi"/>
          <w:b/>
          <w:bCs/>
          <w:sz w:val="24"/>
          <w:szCs w:val="24"/>
        </w:rPr>
      </w:pPr>
    </w:p>
    <w:p w14:paraId="14ECA5E2" w14:textId="18BF6905" w:rsidR="005239A8" w:rsidRPr="00546B0B" w:rsidRDefault="003D3D48" w:rsidP="005239A8">
      <w:pPr>
        <w:spacing w:line="360" w:lineRule="auto"/>
        <w:rPr>
          <w:ins w:id="131" w:author="Paul Ekung" w:date="2023-02-21T02:20:00Z"/>
          <w:rFonts w:asciiTheme="majorHAnsi" w:hAnsiTheme="majorHAnsi"/>
          <w:sz w:val="24"/>
          <w:szCs w:val="24"/>
        </w:rPr>
      </w:pPr>
      <w:ins w:id="132" w:author="Paul Ekung" w:date="2023-02-21T02:20:00Z">
        <w:r w:rsidRPr="00546B0B">
          <w:rPr>
            <w:rFonts w:asciiTheme="majorHAnsi" w:hAnsiTheme="majorHAnsi"/>
            <w:noProof/>
            <w:sz w:val="24"/>
            <w:szCs w:val="24"/>
          </w:rPr>
          <mc:AlternateContent>
            <mc:Choice Requires="wps">
              <w:drawing>
                <wp:anchor distT="0" distB="0" distL="0" distR="0" simplePos="0" relativeHeight="251649023" behindDoc="0" locked="0" layoutInCell="1" allowOverlap="1" wp14:anchorId="53B5A412" wp14:editId="6B59392F">
                  <wp:simplePos x="0" y="0"/>
                  <wp:positionH relativeFrom="column">
                    <wp:posOffset>-461319</wp:posOffset>
                  </wp:positionH>
                  <wp:positionV relativeFrom="paragraph">
                    <wp:posOffset>169974</wp:posOffset>
                  </wp:positionV>
                  <wp:extent cx="5593989" cy="5502876"/>
                  <wp:effectExtent l="0" t="0" r="26035" b="22225"/>
                  <wp:wrapNone/>
                  <wp:docPr id="1114" name="Rectangle 2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3989" cy="5502876"/>
                          </a:xfrm>
                          <a:prstGeom prst="rect">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rect w14:anchorId="71A361B7" id="Rectangle 238" o:spid="_x0000_s1026" style="position:absolute;margin-left:-36.3pt;margin-top:13.4pt;width:440.45pt;height:433.3pt;z-index:251649023;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" fillcolor="white [3201]" strokecolor="black [3200]" strokeweight="2pt">
                  <v:path arrowok="t"/>
                </v:rect>
              </w:pict>
            </mc:Fallback>
          </mc:AlternateContent>
        </w:r>
      </w:ins>
    </w:p>
    <w:p w14:paraId="55A49A67" w14:textId="1DF25197" w:rsidR="005239A8" w:rsidRPr="00546B0B" w:rsidRDefault="005239A8" w:rsidP="005239A8">
      <w:pPr>
        <w:spacing w:line="360" w:lineRule="auto"/>
        <w:rPr>
          <w:ins w:id="133" w:author="Paul Ekung" w:date="2023-02-21T02:20:00Z"/>
          <w:rFonts w:asciiTheme="majorHAnsi" w:hAnsiTheme="majorHAnsi"/>
          <w:sz w:val="24"/>
          <w:szCs w:val="24"/>
        </w:rPr>
      </w:pPr>
      <w:ins w:id="134" w:author="Paul Ekung" w:date="2023-02-21T02:20:00Z">
        <w:r w:rsidRPr="00546B0B">
          <w:rPr>
            <w:rFonts w:asciiTheme="majorHAnsi" w:hAnsiTheme="majorHAnsi"/>
            <w:noProof/>
            <w:sz w:val="24"/>
            <w:szCs w:val="24"/>
          </w:rPr>
          <mc:AlternateContent>
            <mc:Choice Requires="wps">
              <w:drawing>
                <wp:anchor distT="0" distB="0" distL="0" distR="0" simplePos="0" relativeHeight="251844608" behindDoc="0" locked="0" layoutInCell="1" allowOverlap="1" wp14:anchorId="6E187C76" wp14:editId="6299BEC8">
                  <wp:simplePos x="0" y="0"/>
                  <wp:positionH relativeFrom="column">
                    <wp:posOffset>3171569</wp:posOffset>
                  </wp:positionH>
                  <wp:positionV relativeFrom="paragraph">
                    <wp:posOffset>124426</wp:posOffset>
                  </wp:positionV>
                  <wp:extent cx="1595446" cy="1173470"/>
                  <wp:effectExtent l="0" t="0" r="24130" b="27305"/>
                  <wp:wrapNone/>
                  <wp:docPr id="1115" name="Text Box 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95446" cy="1173470"/>
                          </a:xfrm>
                          <a:prstGeom prst="rect">
                            <a:avLst/>
                          </a:prstGeom>
                          <a:solidFill>
                            <a:srgbClr val="FFFFFF"/>
                          </a:solidFill>
                          <a:ln w="6350" cap="flat" cmpd="sng">
                            <a:solidFill>
                              <a:srgbClr val="000000"/>
                            </a:solidFill>
                            <a:prstDash val="solid"/>
                            <a:round/>
                            <a:headEnd type="none" w="med" len="med"/>
                            <a:tailEnd type="none" w="med" len="med"/>
                          </a:ln>
                        </wps:spPr>
                        <wps:txbx>
                          <w:txbxContent>
                            <w:p w14:paraId="370E9587" w14:textId="77777777" w:rsidR="002A7753" w:rsidRDefault="002A7753" w:rsidP="005239A8"/>
                            <w:p w14:paraId="458B2267" w14:textId="77777777" w:rsidR="002A7753" w:rsidRDefault="002A7753" w:rsidP="005239A8"/>
                            <w:p w14:paraId="05B39267" w14:textId="77777777" w:rsidR="002A7753" w:rsidRDefault="002A7753" w:rsidP="005239A8"/>
                            <w:p w14:paraId="550429BF" w14:textId="571BF483" w:rsidR="002A7753" w:rsidRDefault="002A7753" w:rsidP="005239A8">
                              <w:r>
                                <w:t xml:space="preserve">     </w:t>
                              </w:r>
                              <w:del w:id="135" w:author="Paul Ekung" w:date="2023-02-21T02:29:00Z">
                                <w:r w:rsidDel="003D3D48">
                                  <w:delText xml:space="preserve">      </w:delText>
                                </w:r>
                              </w:del>
                              <w:r>
                                <w:t>PASSPORT</w:t>
                              </w:r>
                            </w:p>
                          </w:txbxContent>
                        </wps:txbx>
                        <wps:bodyPr vert="horz" wrap="square" lIns="91440" tIns="45720" rIns="91440" bIns="45720" anchor="t">
                          <a:prstTxWarp prst="textNoShape">
                            <a:avLst/>
                          </a:prstTxWarp>
                          <a:noAutofit/>
                        </wps:bodyPr>
                      </wps:wsp>
                    </a:graphicData>
                  </a:graphic>
                  <wp14:sizeRelH relativeFrom="margin">
                    <wp14:pctWidth>0</wp14:pctWidth>
                  </wp14:sizeRelH>
                </wp:anchor>
              </w:drawing>
            </mc:Choice>
            <mc:Fallback>
              <w:pict>
                <v:rect w14:anchorId="6E187C76" id="Text Box 203" o:spid="_x0000_s1148" style="position:absolute;left:0;text-align:left;margin-left:249.75pt;margin-top:9.8pt;width:125.65pt;height:92.4pt;z-index:251844608;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" strokeweight=".5pt">
                  <v:stroke joinstyle="round"/>
                  <v:path arrowok="t"/>
                  <v:textbox>
                    <w:txbxContent>
                      <w:p w14:paraId="370E9587" w14:textId="77777777" w:rsidR="002A7753" w:rsidRDefault="002A7753" w:rsidP="005239A8"/>
                      <w:p w14:paraId="458B2267" w14:textId="77777777" w:rsidR="002A7753" w:rsidRDefault="002A7753" w:rsidP="005239A8"/>
                      <w:p w14:paraId="05B39267" w14:textId="77777777" w:rsidR="002A7753" w:rsidRDefault="002A7753" w:rsidP="005239A8"/>
                      <w:p w14:paraId="550429BF" w14:textId="571BF483" w:rsidR="002A7753" w:rsidRDefault="002A7753" w:rsidP="005239A8">
                        <w:r>
                          <w:t xml:space="preserve">     </w:t>
                        </w:r>
                        <w:del w:id="136" w:author="Paul Ekung" w:date="2023-02-21T02:29:00Z">
                          <w:r w:rsidDel="003D3D48">
                            <w:delText xml:space="preserve">      </w:delText>
                          </w:r>
                        </w:del>
                        <w:r>
                          <w:t>PASSPORT</w:t>
                        </w:r>
                      </w:p>
                    </w:txbxContent>
                  </v:textbox>
                </v:rect>
              </w:pict>
            </mc:Fallback>
          </mc:AlternateContent>
        </w:r>
        <w:r w:rsidRPr="00546B0B">
          <w:rPr>
            <w:rFonts w:asciiTheme="majorHAnsi" w:hAnsiTheme="majorHAnsi"/>
            <w:noProof/>
            <w:sz w:val="24"/>
            <w:szCs w:val="24"/>
          </w:rPr>
          <mc:AlternateContent>
            <mc:Choice Requires="wps">
              <w:drawing>
                <wp:anchor distT="0" distB="0" distL="0" distR="0" simplePos="0" relativeHeight="251838464" behindDoc="0" locked="0" layoutInCell="1" allowOverlap="1" wp14:anchorId="07D2A2E2" wp14:editId="36BF601D">
                  <wp:simplePos x="0" y="0"/>
                  <wp:positionH relativeFrom="column">
                    <wp:posOffset>-343800</wp:posOffset>
                  </wp:positionH>
                  <wp:positionV relativeFrom="paragraph">
                    <wp:posOffset>75330</wp:posOffset>
                  </wp:positionV>
                  <wp:extent cx="1526400" cy="288000"/>
                  <wp:effectExtent l="0" t="0" r="17145" b="17145"/>
                  <wp:wrapNone/>
                  <wp:docPr id="111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26400" cy="288000"/>
                          </a:xfrm>
                          <a:prstGeom prst="rect">
                            <a:avLst/>
                          </a:prstGeom>
                          <a:solidFill>
                            <a:srgbClr val="FFFFFF"/>
                          </a:solidFill>
                          <a:ln w="6350" cap="flat" cmpd="sng">
                            <a:solidFill>
                              <a:srgbClr val="FFFFFF"/>
                            </a:solidFill>
                            <a:prstDash val="solid"/>
                            <a:round/>
                            <a:headEnd type="none" w="med" len="med"/>
                            <a:tailEnd type="none" w="med" len="med"/>
                          </a:ln>
                        </wps:spPr>
                        <wps:txbx>
                          <w:txbxContent>
                            <w:p w14:paraId="0B8E7E45" w14:textId="77777777" w:rsidR="002A7753" w:rsidRDefault="002A7753" w:rsidP="005239A8">
                              <w:r>
                                <w:t xml:space="preserve"> STUDENT’S NAME</w:t>
                              </w:r>
                            </w:p>
                          </w:txbxContent>
                        </wps:txbx>
                        <wps:bodyPr vert="horz" wrap="square" lIns="91440" tIns="45720" rIns="91440" bIns="45720" anchor="t">
                          <a:prstTxWarp prst="textNoShape">
                            <a:avLst/>
                          </a:prstTxWarp>
                          <a:noAutofit/>
                        </wps:bodyPr>
                      </wps:wsp>
                    </a:graphicData>
                  </a:graphic>
                  <wp14:sizeRelH relativeFrom="margin">
                    <wp14:pctWidth>0</wp14:pctWidth>
                  </wp14:sizeRelH>
                </wp:anchor>
              </w:drawing>
            </mc:Choice>
            <mc:Fallback>
              <w:pict>
                <v:rect w14:anchorId="07D2A2E2" id="Text Box 31" o:spid="_x0000_s1149" style="position:absolute;left:0;text-align:left;margin-left:-27.05pt;margin-top:5.95pt;width:120.2pt;height:22.7pt;z-index:25183846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" strokecolor="white" strokeweight=".5pt">
                  <v:stroke joinstyle="round"/>
                  <v:path arrowok="t"/>
                  <v:textbox>
                    <w:txbxContent>
                      <w:p w14:paraId="0B8E7E45" w14:textId="77777777" w:rsidR="002A7753" w:rsidRDefault="002A7753" w:rsidP="005239A8">
                        <w:r>
                          <w:t xml:space="preserve"> STUDENT’S NAME</w:t>
                        </w:r>
                      </w:p>
                    </w:txbxContent>
                  </v:textbox>
                </v:rect>
              </w:pict>
            </mc:Fallback>
          </mc:AlternateContent>
        </w:r>
      </w:ins>
    </w:p>
    <w:p w14:paraId="26C45050" w14:textId="77777777" w:rsidR="005239A8" w:rsidRPr="00546B0B" w:rsidRDefault="005239A8" w:rsidP="005239A8">
      <w:pPr>
        <w:spacing w:line="360" w:lineRule="auto"/>
        <w:rPr>
          <w:ins w:id="137" w:author="Paul Ekung" w:date="2023-02-21T02:20:00Z"/>
          <w:rFonts w:asciiTheme="majorHAnsi" w:hAnsiTheme="majorHAnsi"/>
          <w:sz w:val="24"/>
          <w:szCs w:val="24"/>
        </w:rPr>
      </w:pPr>
    </w:p>
    <w:p w14:paraId="5449E04F" w14:textId="77777777" w:rsidR="005239A8" w:rsidRPr="00546B0B" w:rsidRDefault="005239A8" w:rsidP="005239A8">
      <w:pPr>
        <w:spacing w:line="360" w:lineRule="auto"/>
        <w:rPr>
          <w:ins w:id="138" w:author="Paul Ekung" w:date="2023-02-21T02:20:00Z"/>
          <w:rFonts w:asciiTheme="majorHAnsi" w:hAnsiTheme="majorHAnsi"/>
          <w:sz w:val="24"/>
          <w:szCs w:val="24"/>
        </w:rPr>
      </w:pPr>
      <w:ins w:id="139" w:author="Paul Ekung" w:date="2023-02-21T02:20:00Z">
        <w:r w:rsidRPr="00546B0B">
          <w:rPr>
            <w:rFonts w:asciiTheme="majorHAnsi" w:hAnsiTheme="majorHAnsi"/>
            <w:noProof/>
            <w:sz w:val="24"/>
            <w:szCs w:val="24"/>
          </w:rPr>
          <mc:AlternateContent>
            <mc:Choice Requires="wps">
              <w:drawing>
                <wp:anchor distT="45720" distB="45720" distL="114300" distR="114300" simplePos="0" relativeHeight="251845632" behindDoc="0" locked="0" layoutInCell="1" allowOverlap="1" wp14:anchorId="66D71239" wp14:editId="63E2FECE">
                  <wp:simplePos x="0" y="0"/>
                  <wp:positionH relativeFrom="column">
                    <wp:posOffset>-441250</wp:posOffset>
                  </wp:positionH>
                  <wp:positionV relativeFrom="paragraph">
                    <wp:posOffset>182405</wp:posOffset>
                  </wp:positionV>
                  <wp:extent cx="2360930" cy="1404620"/>
                  <wp:effectExtent l="0" t="0" r="24130" b="11430"/>
                  <wp:wrapSquare wrapText="bothSides"/>
                  <wp:docPr id="11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360930" cy="1404620"/>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2789C329" w14:textId="77777777" w:rsidR="002A7753" w:rsidRDefault="002A7753" w:rsidP="005239A8">
                              <w:r>
                                <w:t xml:space="preserve">   </w:t>
                              </w:r>
                              <w:del w:id="140" w:author="Paul Ekung" w:date="2023-02-21T02:29:00Z">
                                <w:r w:rsidDel="003D3D48">
                                  <w:delText xml:space="preserve">  </w:delText>
                                </w:r>
                              </w:del>
                              <w:r>
                                <w:t>REG NUMBER</w:t>
                              </w:r>
                            </w:p>
                          </w:txbxContent>
                        </wps:txbx>
                        <wps:bodyPr vert="horz" wrap="square" lIns="91440" tIns="45720" rIns="91440" bIns="45720" anchor="t">
                          <a:prstTxWarp prst="textNoShape">
                            <a:avLst/>
                          </a:prstTxWarp>
                          <a:spAutoFit/>
                        </wps:bodyPr>
                      </wps:wsp>
                    </a:graphicData>
                  </a:graphic>
                  <wp14:sizeRelH relativeFrom="margin">
                    <wp14:pctWidth>40000</wp14:pctWidth>
                  </wp14:sizeRelH>
                  <wp14:sizeRelV relativeFrom="margin">
                    <wp14:pctHeight>20000</wp14:pctHeight>
                  </wp14:sizeRelV>
                </wp:anchor>
              </w:drawing>
            </mc:Choice>
            <mc:Fallback>
              <w:pict>
                <v:rect w14:anchorId="66D71239" id="_x0000_s1150" style="position:absolute;left:0;text-align:left;margin-left:-34.75pt;margin-top:14.35pt;width:185.9pt;height:110.6pt;z-index:25184563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" strokecolor="white">
                  <v:path arrowok="t"/>
                  <v:textbox style="mso-fit-shape-to-text:t">
                    <w:txbxContent>
                      <w:p w14:paraId="2789C329" w14:textId="77777777" w:rsidR="002A7753" w:rsidRDefault="002A7753" w:rsidP="005239A8">
                        <w:r>
                          <w:t xml:space="preserve">   </w:t>
                        </w:r>
                        <w:del w:id="141" w:author="Paul Ekung" w:date="2023-02-21T02:29:00Z">
                          <w:r w:rsidDel="003D3D48">
                            <w:delText xml:space="preserve">  </w:delText>
                          </w:r>
                        </w:del>
                        <w:r>
                          <w:t>REG NUMBER</w:t>
                        </w:r>
                      </w:p>
                    </w:txbxContent>
                  </v:textbox>
                  <w10:wrap type="square"/>
                </v:rect>
              </w:pict>
            </mc:Fallback>
          </mc:AlternateContent>
        </w:r>
      </w:ins>
    </w:p>
    <w:p w14:paraId="312F08F9" w14:textId="77777777" w:rsidR="005239A8" w:rsidRPr="00546B0B" w:rsidRDefault="005239A8" w:rsidP="005239A8">
      <w:pPr>
        <w:spacing w:line="360" w:lineRule="auto"/>
        <w:rPr>
          <w:ins w:id="142" w:author="Paul Ekung" w:date="2023-02-21T02:20:00Z"/>
          <w:rFonts w:asciiTheme="majorHAnsi" w:hAnsiTheme="majorHAnsi"/>
          <w:sz w:val="24"/>
          <w:szCs w:val="24"/>
        </w:rPr>
      </w:pPr>
    </w:p>
    <w:p w14:paraId="7477FCDD" w14:textId="77777777" w:rsidR="005239A8" w:rsidRPr="00546B0B" w:rsidRDefault="005239A8" w:rsidP="005239A8">
      <w:pPr>
        <w:spacing w:line="360" w:lineRule="auto"/>
        <w:rPr>
          <w:ins w:id="143" w:author="Paul Ekung" w:date="2023-02-21T02:20:00Z"/>
          <w:rFonts w:asciiTheme="majorHAnsi" w:hAnsiTheme="majorHAnsi"/>
          <w:sz w:val="24"/>
          <w:szCs w:val="24"/>
        </w:rPr>
      </w:pPr>
      <w:ins w:id="144" w:author="Paul Ekung" w:date="2023-02-21T02:20:00Z">
        <w:r w:rsidRPr="00546B0B">
          <w:rPr>
            <w:rFonts w:asciiTheme="majorHAnsi" w:hAnsiTheme="majorHAnsi"/>
            <w:noProof/>
            <w:sz w:val="24"/>
            <w:szCs w:val="24"/>
          </w:rPr>
          <mc:AlternateContent>
            <mc:Choice Requires="wps">
              <w:drawing>
                <wp:anchor distT="0" distB="0" distL="0" distR="0" simplePos="0" relativeHeight="251839488" behindDoc="0" locked="0" layoutInCell="1" allowOverlap="1" wp14:anchorId="16560678" wp14:editId="7D42F711">
                  <wp:simplePos x="0" y="0"/>
                  <wp:positionH relativeFrom="column">
                    <wp:posOffset>-273860</wp:posOffset>
                  </wp:positionH>
                  <wp:positionV relativeFrom="paragraph">
                    <wp:posOffset>139310</wp:posOffset>
                  </wp:positionV>
                  <wp:extent cx="1489905" cy="280800"/>
                  <wp:effectExtent l="0" t="0" r="15240" b="24130"/>
                  <wp:wrapNone/>
                  <wp:docPr id="1118"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9905" cy="280800"/>
                          </a:xfrm>
                          <a:prstGeom prst="rect">
                            <a:avLst/>
                          </a:prstGeom>
                          <a:solidFill>
                            <a:srgbClr val="FFFFFF"/>
                          </a:solidFill>
                          <a:ln w="6350" cap="flat" cmpd="sng">
                            <a:solidFill>
                              <a:srgbClr val="FFFFFF"/>
                            </a:solidFill>
                            <a:prstDash val="solid"/>
                            <a:round/>
                            <a:headEnd type="none" w="med" len="med"/>
                            <a:tailEnd type="none" w="med" len="med"/>
                          </a:ln>
                        </wps:spPr>
                        <wps:txbx>
                          <w:txbxContent>
                            <w:p w14:paraId="7B49D3FD" w14:textId="77777777" w:rsidR="002A7753" w:rsidRDefault="002A7753" w:rsidP="005239A8">
                              <w:r>
                                <w:t>CATEGORY</w:t>
                              </w:r>
                            </w:p>
                          </w:txbxContent>
                        </wps:txbx>
                        <wps:bodyPr vert="horz" wrap="square" lIns="91440" tIns="45720" rIns="91440" bIns="45720" anchor="t">
                          <a:prstTxWarp prst="textNoShape">
                            <a:avLst/>
                          </a:prstTxWarp>
                          <a:noAutofit/>
                        </wps:bodyPr>
                      </wps:wsp>
                    </a:graphicData>
                  </a:graphic>
                </wp:anchor>
              </w:drawing>
            </mc:Choice>
            <mc:Fallback>
              <w:pict>
                <v:rect w14:anchorId="16560678" id="Text Box 49" o:spid="_x0000_s1151" style="position:absolute;left:0;text-align:left;margin-left:-21.55pt;margin-top:10.95pt;width:117.3pt;height:22.1pt;z-index:25183948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" strokecolor="white" strokeweight=".5pt">
                  <v:stroke joinstyle="round"/>
                  <v:path arrowok="t"/>
                  <v:textbox>
                    <w:txbxContent>
                      <w:p w14:paraId="7B49D3FD" w14:textId="77777777" w:rsidR="002A7753" w:rsidRDefault="002A7753" w:rsidP="005239A8">
                        <w:r>
                          <w:t>CATEGORY</w:t>
                        </w:r>
                      </w:p>
                    </w:txbxContent>
                  </v:textbox>
                </v:rect>
              </w:pict>
            </mc:Fallback>
          </mc:AlternateContent>
        </w:r>
      </w:ins>
    </w:p>
    <w:p w14:paraId="3A2CA445" w14:textId="77777777" w:rsidR="005239A8" w:rsidRPr="00546B0B" w:rsidRDefault="005239A8" w:rsidP="005239A8">
      <w:pPr>
        <w:spacing w:line="360" w:lineRule="auto"/>
        <w:rPr>
          <w:ins w:id="145" w:author="Paul Ekung" w:date="2023-02-21T02:20:00Z"/>
          <w:rFonts w:asciiTheme="majorHAnsi" w:hAnsiTheme="majorHAnsi"/>
          <w:sz w:val="24"/>
          <w:szCs w:val="24"/>
        </w:rPr>
      </w:pPr>
      <w:ins w:id="146" w:author="Paul Ekung" w:date="2023-02-21T02:20:00Z">
        <w:r w:rsidRPr="00546B0B">
          <w:rPr>
            <w:rFonts w:asciiTheme="majorHAnsi" w:hAnsiTheme="majorHAnsi"/>
            <w:noProof/>
            <w:sz w:val="24"/>
            <w:szCs w:val="24"/>
          </w:rPr>
          <mc:AlternateContent>
            <mc:Choice Requires="wps">
              <w:drawing>
                <wp:anchor distT="0" distB="0" distL="0" distR="0" simplePos="0" relativeHeight="251840512" behindDoc="0" locked="0" layoutInCell="1" allowOverlap="1" wp14:anchorId="0D0D4057" wp14:editId="5069F224">
                  <wp:simplePos x="0" y="0"/>
                  <wp:positionH relativeFrom="column">
                    <wp:posOffset>-307800</wp:posOffset>
                  </wp:positionH>
                  <wp:positionV relativeFrom="paragraph">
                    <wp:posOffset>301680</wp:posOffset>
                  </wp:positionV>
                  <wp:extent cx="1489905" cy="338400"/>
                  <wp:effectExtent l="0" t="0" r="15240" b="24130"/>
                  <wp:wrapNone/>
                  <wp:docPr id="1119"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9905" cy="338400"/>
                          </a:xfrm>
                          <a:prstGeom prst="rect">
                            <a:avLst/>
                          </a:prstGeom>
                          <a:solidFill>
                            <a:srgbClr val="FFFFFF"/>
                          </a:solidFill>
                          <a:ln w="6350" cap="flat" cmpd="sng">
                            <a:solidFill>
                              <a:srgbClr val="FFFFFF"/>
                            </a:solidFill>
                            <a:prstDash val="solid"/>
                            <a:round/>
                            <a:headEnd type="none" w="med" len="med"/>
                            <a:tailEnd type="none" w="med" len="med"/>
                          </a:ln>
                        </wps:spPr>
                        <wps:txbx>
                          <w:txbxContent>
                            <w:p w14:paraId="4637D536" w14:textId="77777777" w:rsidR="002A7753" w:rsidRDefault="002A7753" w:rsidP="005239A8">
                              <w:r>
                                <w:t>LEVEL</w:t>
                              </w:r>
                            </w:p>
                          </w:txbxContent>
                        </wps:txbx>
                        <wps:bodyPr vert="horz" wrap="square" lIns="91440" tIns="45720" rIns="91440" bIns="45720" anchor="t">
                          <a:prstTxWarp prst="textNoShape">
                            <a:avLst/>
                          </a:prstTxWarp>
                          <a:noAutofit/>
                        </wps:bodyPr>
                      </wps:wsp>
                    </a:graphicData>
                  </a:graphic>
                </wp:anchor>
              </w:drawing>
            </mc:Choice>
            <mc:Fallback>
              <w:pict>
                <v:rect w14:anchorId="0D0D4057" id="Text Box 50" o:spid="_x0000_s1152" style="position:absolute;left:0;text-align:left;margin-left:-24.25pt;margin-top:23.75pt;width:117.3pt;height:26.65pt;z-index:25184051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" strokecolor="white" strokeweight=".5pt">
                  <v:stroke joinstyle="round"/>
                  <v:path arrowok="t"/>
                  <v:textbox>
                    <w:txbxContent>
                      <w:p w14:paraId="4637D536" w14:textId="77777777" w:rsidR="002A7753" w:rsidRDefault="002A7753" w:rsidP="005239A8">
                        <w:r>
                          <w:t>LEVEL</w:t>
                        </w:r>
                      </w:p>
                    </w:txbxContent>
                  </v:textbox>
                </v:rect>
              </w:pict>
            </mc:Fallback>
          </mc:AlternateContent>
        </w:r>
      </w:ins>
    </w:p>
    <w:p w14:paraId="5DA6B9D1" w14:textId="77777777" w:rsidR="005239A8" w:rsidRPr="00546B0B" w:rsidRDefault="005239A8" w:rsidP="005239A8">
      <w:pPr>
        <w:spacing w:line="360" w:lineRule="auto"/>
        <w:rPr>
          <w:ins w:id="147" w:author="Paul Ekung" w:date="2023-02-21T02:20:00Z"/>
          <w:rFonts w:asciiTheme="majorHAnsi" w:hAnsiTheme="majorHAnsi"/>
          <w:sz w:val="24"/>
          <w:szCs w:val="24"/>
        </w:rPr>
      </w:pPr>
    </w:p>
    <w:p w14:paraId="60335D17" w14:textId="77777777" w:rsidR="005239A8" w:rsidRPr="00546B0B" w:rsidRDefault="005239A8" w:rsidP="005239A8">
      <w:pPr>
        <w:spacing w:line="360" w:lineRule="auto"/>
        <w:rPr>
          <w:ins w:id="148" w:author="Paul Ekung" w:date="2023-02-21T02:20:00Z"/>
          <w:rFonts w:asciiTheme="majorHAnsi" w:hAnsiTheme="majorHAnsi"/>
          <w:sz w:val="24"/>
          <w:szCs w:val="24"/>
        </w:rPr>
      </w:pPr>
      <w:ins w:id="149" w:author="Paul Ekung" w:date="2023-02-21T02:20:00Z">
        <w:r w:rsidRPr="00546B0B">
          <w:rPr>
            <w:rFonts w:asciiTheme="majorHAnsi" w:hAnsiTheme="majorHAnsi"/>
            <w:noProof/>
            <w:sz w:val="24"/>
            <w:szCs w:val="24"/>
          </w:rPr>
          <mc:AlternateContent>
            <mc:Choice Requires="wps">
              <w:drawing>
                <wp:anchor distT="0" distB="0" distL="0" distR="0" simplePos="0" relativeHeight="251841536" behindDoc="0" locked="0" layoutInCell="1" allowOverlap="1" wp14:anchorId="0B7B3330" wp14:editId="10675F54">
                  <wp:simplePos x="0" y="0"/>
                  <wp:positionH relativeFrom="column">
                    <wp:posOffset>-307800</wp:posOffset>
                  </wp:positionH>
                  <wp:positionV relativeFrom="paragraph">
                    <wp:posOffset>323100</wp:posOffset>
                  </wp:positionV>
                  <wp:extent cx="1489905" cy="345599"/>
                  <wp:effectExtent l="0" t="0" r="15240" b="16510"/>
                  <wp:wrapNone/>
                  <wp:docPr id="1120"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9905" cy="345599"/>
                          </a:xfrm>
                          <a:prstGeom prst="rect">
                            <a:avLst/>
                          </a:prstGeom>
                          <a:solidFill>
                            <a:srgbClr val="FFFFFF"/>
                          </a:solidFill>
                          <a:ln w="6350" cap="flat" cmpd="sng">
                            <a:solidFill>
                              <a:srgbClr val="FFFFFF"/>
                            </a:solidFill>
                            <a:prstDash val="solid"/>
                            <a:round/>
                            <a:headEnd type="none" w="med" len="med"/>
                            <a:tailEnd type="none" w="med" len="med"/>
                          </a:ln>
                        </wps:spPr>
                        <wps:txbx>
                          <w:txbxContent>
                            <w:p w14:paraId="552F264D" w14:textId="77777777" w:rsidR="002A7753" w:rsidRDefault="002A7753" w:rsidP="005239A8">
                              <w:r>
                                <w:t>EMAIL ADDRESS</w:t>
                              </w:r>
                            </w:p>
                          </w:txbxContent>
                        </wps:txbx>
                        <wps:bodyPr vert="horz" wrap="square" lIns="91440" tIns="45720" rIns="91440" bIns="45720" anchor="t">
                          <a:prstTxWarp prst="textNoShape">
                            <a:avLst/>
                          </a:prstTxWarp>
                          <a:noAutofit/>
                        </wps:bodyPr>
                      </wps:wsp>
                    </a:graphicData>
                  </a:graphic>
                </wp:anchor>
              </w:drawing>
            </mc:Choice>
            <mc:Fallback>
              <w:pict>
                <v:rect w14:anchorId="0B7B3330" id="Text Box 52" o:spid="_x0000_s1153" style="position:absolute;left:0;text-align:left;margin-left:-24.25pt;margin-top:25.45pt;width:117.3pt;height:27.2pt;z-index:2518415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" strokecolor="white" strokeweight=".5pt">
                  <v:stroke joinstyle="round"/>
                  <v:path arrowok="t"/>
                  <v:textbox>
                    <w:txbxContent>
                      <w:p w14:paraId="552F264D" w14:textId="77777777" w:rsidR="002A7753" w:rsidRDefault="002A7753" w:rsidP="005239A8">
                        <w:r>
                          <w:t>EMAIL ADDRESS</w:t>
                        </w:r>
                      </w:p>
                    </w:txbxContent>
                  </v:textbox>
                </v:rect>
              </w:pict>
            </mc:Fallback>
          </mc:AlternateContent>
        </w:r>
      </w:ins>
    </w:p>
    <w:p w14:paraId="2D873737" w14:textId="77777777" w:rsidR="005239A8" w:rsidRPr="00546B0B" w:rsidRDefault="005239A8" w:rsidP="005239A8">
      <w:pPr>
        <w:spacing w:line="360" w:lineRule="auto"/>
        <w:rPr>
          <w:ins w:id="150" w:author="Paul Ekung" w:date="2023-02-21T02:20:00Z"/>
          <w:rFonts w:asciiTheme="majorHAnsi" w:hAnsiTheme="majorHAnsi"/>
          <w:sz w:val="24"/>
          <w:szCs w:val="24"/>
        </w:rPr>
      </w:pPr>
    </w:p>
    <w:p w14:paraId="375DF61F" w14:textId="77777777" w:rsidR="005239A8" w:rsidRPr="00546B0B" w:rsidRDefault="005239A8" w:rsidP="005239A8">
      <w:pPr>
        <w:spacing w:line="360" w:lineRule="auto"/>
        <w:rPr>
          <w:ins w:id="151" w:author="Paul Ekung" w:date="2023-02-21T02:20:00Z"/>
          <w:rFonts w:asciiTheme="majorHAnsi" w:hAnsiTheme="majorHAnsi"/>
          <w:b/>
          <w:bCs/>
          <w:sz w:val="24"/>
          <w:szCs w:val="24"/>
        </w:rPr>
      </w:pPr>
      <w:ins w:id="152" w:author="Paul Ekung" w:date="2023-02-21T02:20:00Z">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ins>
    </w:p>
    <w:p w14:paraId="2AB7E57F" w14:textId="77777777" w:rsidR="005239A8" w:rsidRPr="00546B0B" w:rsidRDefault="005239A8" w:rsidP="005239A8">
      <w:pPr>
        <w:spacing w:line="360" w:lineRule="auto"/>
        <w:rPr>
          <w:ins w:id="153" w:author="Paul Ekung" w:date="2023-02-21T02:20:00Z"/>
          <w:rFonts w:asciiTheme="majorHAnsi" w:hAnsiTheme="majorHAnsi"/>
          <w:sz w:val="24"/>
          <w:szCs w:val="24"/>
        </w:rPr>
      </w:pPr>
      <w:ins w:id="154" w:author="Paul Ekung" w:date="2023-02-21T02:20:00Z">
        <w:r w:rsidRPr="00546B0B">
          <w:rPr>
            <w:rFonts w:asciiTheme="majorHAnsi" w:hAnsiTheme="majorHAnsi"/>
            <w:noProof/>
            <w:sz w:val="24"/>
            <w:szCs w:val="24"/>
          </w:rPr>
          <mc:AlternateContent>
            <mc:Choice Requires="wps">
              <w:drawing>
                <wp:anchor distT="0" distB="0" distL="0" distR="0" simplePos="0" relativeHeight="251842560" behindDoc="0" locked="0" layoutInCell="1" allowOverlap="1" wp14:anchorId="68C0D767" wp14:editId="49148BF8">
                  <wp:simplePos x="0" y="0"/>
                  <wp:positionH relativeFrom="column">
                    <wp:posOffset>-271800</wp:posOffset>
                  </wp:positionH>
                  <wp:positionV relativeFrom="paragraph">
                    <wp:posOffset>88830</wp:posOffset>
                  </wp:positionV>
                  <wp:extent cx="1453905" cy="367200"/>
                  <wp:effectExtent l="0" t="0" r="13334" b="13970"/>
                  <wp:wrapNone/>
                  <wp:docPr id="1121"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3905" cy="367200"/>
                          </a:xfrm>
                          <a:prstGeom prst="rect">
                            <a:avLst/>
                          </a:prstGeom>
                          <a:solidFill>
                            <a:srgbClr val="FFFFFF"/>
                          </a:solidFill>
                          <a:ln w="6350" cap="flat" cmpd="sng">
                            <a:solidFill>
                              <a:srgbClr val="FFFFFF"/>
                            </a:solidFill>
                            <a:prstDash val="solid"/>
                            <a:round/>
                            <a:headEnd type="none" w="med" len="med"/>
                            <a:tailEnd type="none" w="med" len="med"/>
                          </a:ln>
                        </wps:spPr>
                        <wps:txbx>
                          <w:txbxContent>
                            <w:p w14:paraId="1DCC9EBA" w14:textId="77777777" w:rsidR="002A7753" w:rsidRDefault="002A7753" w:rsidP="005239A8">
                              <w:r>
                                <w:t>MISCONDUCT CASE</w:t>
                              </w:r>
                            </w:p>
                          </w:txbxContent>
                        </wps:txbx>
                        <wps:bodyPr vert="horz" wrap="square" lIns="91440" tIns="45720" rIns="91440" bIns="45720" anchor="t">
                          <a:prstTxWarp prst="textNoShape">
                            <a:avLst/>
                          </a:prstTxWarp>
                          <a:noAutofit/>
                        </wps:bodyPr>
                      </wps:wsp>
                    </a:graphicData>
                  </a:graphic>
                  <wp14:sizeRelH relativeFrom="margin">
                    <wp14:pctWidth>0</wp14:pctWidth>
                  </wp14:sizeRelH>
                </wp:anchor>
              </w:drawing>
            </mc:Choice>
            <mc:Fallback>
              <w:pict>
                <v:rect w14:anchorId="68C0D767" id="Text Box 53" o:spid="_x0000_s1154" style="position:absolute;left:0;text-align:left;margin-left:-21.4pt;margin-top:7pt;width:114.5pt;height:28.9pt;z-index:25184256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" strokecolor="white" strokeweight=".5pt">
                  <v:stroke joinstyle="round"/>
                  <v:path arrowok="t"/>
                  <v:textbox>
                    <w:txbxContent>
                      <w:p w14:paraId="1DCC9EBA" w14:textId="77777777" w:rsidR="002A7753" w:rsidRDefault="002A7753" w:rsidP="005239A8">
                        <w:r>
                          <w:t>MISCONDUCT CASE</w:t>
                        </w:r>
                      </w:p>
                    </w:txbxContent>
                  </v:textbox>
                </v:rect>
              </w:pict>
            </mc:Fallback>
          </mc:AlternateContent>
        </w:r>
      </w:ins>
    </w:p>
    <w:p w14:paraId="6BEBF1A1" w14:textId="77777777" w:rsidR="005239A8" w:rsidRPr="00546B0B" w:rsidRDefault="005239A8" w:rsidP="005239A8">
      <w:pPr>
        <w:spacing w:line="360" w:lineRule="auto"/>
        <w:rPr>
          <w:ins w:id="155" w:author="Paul Ekung" w:date="2023-02-21T02:20:00Z"/>
          <w:rFonts w:asciiTheme="majorHAnsi" w:hAnsiTheme="majorHAnsi"/>
          <w:sz w:val="24"/>
          <w:szCs w:val="24"/>
        </w:rPr>
      </w:pPr>
    </w:p>
    <w:p w14:paraId="55A1AC0B" w14:textId="77777777" w:rsidR="005239A8" w:rsidRPr="00546B0B" w:rsidRDefault="005239A8" w:rsidP="005239A8">
      <w:pPr>
        <w:spacing w:line="360" w:lineRule="auto"/>
        <w:rPr>
          <w:ins w:id="156" w:author="Paul Ekung" w:date="2023-02-21T02:20:00Z"/>
          <w:rFonts w:asciiTheme="majorHAnsi" w:hAnsiTheme="majorHAnsi"/>
          <w:sz w:val="24"/>
          <w:szCs w:val="24"/>
        </w:rPr>
      </w:pPr>
      <w:ins w:id="157" w:author="Paul Ekung" w:date="2023-02-21T02:20:00Z">
        <w:r w:rsidRPr="00546B0B">
          <w:rPr>
            <w:rFonts w:asciiTheme="majorHAnsi" w:hAnsiTheme="majorHAnsi"/>
            <w:noProof/>
            <w:sz w:val="24"/>
            <w:szCs w:val="24"/>
          </w:rPr>
          <mc:AlternateContent>
            <mc:Choice Requires="wps">
              <w:drawing>
                <wp:anchor distT="0" distB="0" distL="0" distR="0" simplePos="0" relativeHeight="251843584" behindDoc="0" locked="0" layoutInCell="1" allowOverlap="1" wp14:anchorId="344A851B" wp14:editId="29E138BF">
                  <wp:simplePos x="0" y="0"/>
                  <wp:positionH relativeFrom="column">
                    <wp:posOffset>-271800</wp:posOffset>
                  </wp:positionH>
                  <wp:positionV relativeFrom="paragraph">
                    <wp:posOffset>67685</wp:posOffset>
                  </wp:positionV>
                  <wp:extent cx="1453125" cy="266400"/>
                  <wp:effectExtent l="0" t="0" r="13970" b="19685"/>
                  <wp:wrapNone/>
                  <wp:docPr id="1122"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3125" cy="266400"/>
                          </a:xfrm>
                          <a:prstGeom prst="rect">
                            <a:avLst/>
                          </a:prstGeom>
                          <a:solidFill>
                            <a:srgbClr val="FFFFFF"/>
                          </a:solidFill>
                          <a:ln w="6350" cap="flat" cmpd="sng">
                            <a:solidFill>
                              <a:srgbClr val="FFFFFF"/>
                            </a:solidFill>
                            <a:prstDash val="solid"/>
                            <a:round/>
                            <a:headEnd type="none" w="med" len="med"/>
                            <a:tailEnd type="none" w="med" len="med"/>
                          </a:ln>
                        </wps:spPr>
                        <wps:txbx>
                          <w:txbxContent>
                            <w:p w14:paraId="596196B5" w14:textId="77777777" w:rsidR="002A7753" w:rsidRDefault="002A7753" w:rsidP="005239A8">
                              <w:r>
                                <w:t>DESCRIPTION</w:t>
                              </w:r>
                            </w:p>
                          </w:txbxContent>
                        </wps:txbx>
                        <wps:bodyPr vert="horz" wrap="square" lIns="91440" tIns="45720" rIns="91440" bIns="45720" anchor="t">
                          <a:prstTxWarp prst="textNoShape">
                            <a:avLst/>
                          </a:prstTxWarp>
                          <a:noAutofit/>
                        </wps:bodyPr>
                      </wps:wsp>
                    </a:graphicData>
                  </a:graphic>
                  <wp14:sizeRelH relativeFrom="margin">
                    <wp14:pctWidth>0</wp14:pctWidth>
                  </wp14:sizeRelH>
                </wp:anchor>
              </w:drawing>
            </mc:Choice>
            <mc:Fallback>
              <w:pict>
                <v:rect w14:anchorId="344A851B" id="Text Box 59" o:spid="_x0000_s1155" style="position:absolute;left:0;text-align:left;margin-left:-21.4pt;margin-top:5.35pt;width:114.4pt;height:21pt;z-index:251843584;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" strokecolor="white" strokeweight=".5pt">
                  <v:stroke joinstyle="round"/>
                  <v:path arrowok="t"/>
                  <v:textbox>
                    <w:txbxContent>
                      <w:p w14:paraId="596196B5" w14:textId="77777777" w:rsidR="002A7753" w:rsidRDefault="002A7753" w:rsidP="005239A8">
                        <w:r>
                          <w:t>DESCRIPTION</w:t>
                        </w:r>
                      </w:p>
                    </w:txbxContent>
                  </v:textbox>
                </v:rect>
              </w:pict>
            </mc:Fallback>
          </mc:AlternateContent>
        </w:r>
      </w:ins>
    </w:p>
    <w:p w14:paraId="3651F3E5" w14:textId="77777777" w:rsidR="005239A8" w:rsidRPr="00546B0B" w:rsidRDefault="005239A8" w:rsidP="005239A8">
      <w:pPr>
        <w:spacing w:line="360" w:lineRule="auto"/>
        <w:rPr>
          <w:ins w:id="158" w:author="Paul Ekung" w:date="2023-02-21T02:20:00Z"/>
          <w:rFonts w:asciiTheme="majorHAnsi" w:hAnsiTheme="majorHAnsi"/>
          <w:sz w:val="24"/>
          <w:szCs w:val="24"/>
        </w:rPr>
      </w:pPr>
      <w:ins w:id="159" w:author="Paul Ekung" w:date="2023-02-21T02:20:00Z">
        <w:r w:rsidRPr="00546B0B">
          <w:rPr>
            <w:rFonts w:asciiTheme="majorHAnsi" w:hAnsiTheme="majorHAnsi"/>
            <w:noProof/>
            <w:sz w:val="24"/>
            <w:szCs w:val="24"/>
          </w:rPr>
          <mc:AlternateContent>
            <mc:Choice Requires="wps">
              <w:drawing>
                <wp:anchor distT="0" distB="0" distL="0" distR="0" simplePos="0" relativeHeight="251959296" behindDoc="0" locked="0" layoutInCell="1" allowOverlap="1" wp14:anchorId="404ACC5B" wp14:editId="108E9827">
                  <wp:simplePos x="0" y="0"/>
                  <wp:positionH relativeFrom="column">
                    <wp:posOffset>-271800</wp:posOffset>
                  </wp:positionH>
                  <wp:positionV relativeFrom="paragraph">
                    <wp:posOffset>258395</wp:posOffset>
                  </wp:positionV>
                  <wp:extent cx="1452880" cy="302400"/>
                  <wp:effectExtent l="0" t="0" r="13970" b="21590"/>
                  <wp:wrapNone/>
                  <wp:docPr id="1123" name="Text Box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2880" cy="302400"/>
                          </a:xfrm>
                          <a:prstGeom prst="rect">
                            <a:avLst/>
                          </a:prstGeom>
                          <a:solidFill>
                            <a:srgbClr val="FFFFFF"/>
                          </a:solidFill>
                          <a:ln w="6350" cap="flat" cmpd="sng">
                            <a:solidFill>
                              <a:srgbClr val="FFFFFF"/>
                            </a:solidFill>
                            <a:prstDash val="solid"/>
                            <a:round/>
                            <a:headEnd type="none" w="med" len="med"/>
                            <a:tailEnd type="none" w="med" len="med"/>
                          </a:ln>
                        </wps:spPr>
                        <wps:txbx>
                          <w:txbxContent>
                            <w:p w14:paraId="0DA5153E" w14:textId="77777777" w:rsidR="002A7753" w:rsidRDefault="002A7753" w:rsidP="005239A8">
                              <w:r>
                                <w:t>DATE</w:t>
                              </w:r>
                            </w:p>
                          </w:txbxContent>
                        </wps:txbx>
                        <wps:bodyPr vert="horz" wrap="square" lIns="91440" tIns="45720" rIns="91440" bIns="45720" anchor="t">
                          <a:prstTxWarp prst="textNoShape">
                            <a:avLst/>
                          </a:prstTxWarp>
                          <a:noAutofit/>
                        </wps:bodyPr>
                      </wps:wsp>
                    </a:graphicData>
                  </a:graphic>
                </wp:anchor>
              </w:drawing>
            </mc:Choice>
            <mc:Fallback>
              <w:pict>
                <v:rect w14:anchorId="404ACC5B" id="Text Box 192" o:spid="_x0000_s1156" style="position:absolute;left:0;text-align:left;margin-left:-21.4pt;margin-top:20.35pt;width:114.4pt;height:23.8pt;z-index:25195929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" strokecolor="white" strokeweight=".5pt">
                  <v:stroke joinstyle="round"/>
                  <v:path arrowok="t"/>
                  <v:textbox>
                    <w:txbxContent>
                      <w:p w14:paraId="0DA5153E" w14:textId="77777777" w:rsidR="002A7753" w:rsidRDefault="002A7753" w:rsidP="005239A8">
                        <w:r>
                          <w:t>DATE</w:t>
                        </w:r>
                      </w:p>
                    </w:txbxContent>
                  </v:textbox>
                </v:rect>
              </w:pict>
            </mc:Fallback>
          </mc:AlternateContent>
        </w:r>
      </w:ins>
    </w:p>
    <w:p w14:paraId="01066020" w14:textId="77777777" w:rsidR="005239A8" w:rsidRPr="00546B0B" w:rsidRDefault="005239A8" w:rsidP="005239A8">
      <w:pPr>
        <w:spacing w:line="360" w:lineRule="auto"/>
        <w:rPr>
          <w:ins w:id="160" w:author="Paul Ekung" w:date="2023-02-21T02:20:00Z"/>
          <w:rFonts w:asciiTheme="majorHAnsi" w:hAnsiTheme="majorHAnsi"/>
          <w:sz w:val="24"/>
          <w:szCs w:val="24"/>
        </w:rPr>
      </w:pPr>
    </w:p>
    <w:p w14:paraId="6CA26D7C" w14:textId="77777777" w:rsidR="005239A8" w:rsidRPr="00546B0B" w:rsidRDefault="005239A8" w:rsidP="005239A8">
      <w:pPr>
        <w:spacing w:line="360" w:lineRule="auto"/>
        <w:rPr>
          <w:ins w:id="161" w:author="Paul Ekung" w:date="2023-02-21T02:20:00Z"/>
          <w:rFonts w:asciiTheme="majorHAnsi" w:hAnsiTheme="majorHAnsi"/>
          <w:sz w:val="24"/>
          <w:szCs w:val="24"/>
        </w:rPr>
      </w:pPr>
      <w:ins w:id="162" w:author="Paul Ekung" w:date="2023-02-21T02:20:00Z">
        <w:r w:rsidRPr="00546B0B">
          <w:rPr>
            <w:rFonts w:asciiTheme="majorHAnsi" w:hAnsiTheme="majorHAnsi"/>
            <w:noProof/>
            <w:sz w:val="24"/>
            <w:szCs w:val="24"/>
          </w:rPr>
          <mc:AlternateContent>
            <mc:Choice Requires="wps">
              <w:drawing>
                <wp:anchor distT="0" distB="0" distL="0" distR="0" simplePos="0" relativeHeight="251961344" behindDoc="0" locked="0" layoutInCell="1" allowOverlap="1" wp14:anchorId="496FC285" wp14:editId="5F86448D">
                  <wp:simplePos x="0" y="0"/>
                  <wp:positionH relativeFrom="column">
                    <wp:posOffset>-271800</wp:posOffset>
                  </wp:positionH>
                  <wp:positionV relativeFrom="paragraph">
                    <wp:posOffset>222215</wp:posOffset>
                  </wp:positionV>
                  <wp:extent cx="1452880" cy="287999"/>
                  <wp:effectExtent l="0" t="0" r="13970" b="17145"/>
                  <wp:wrapNone/>
                  <wp:docPr id="1124"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2880" cy="287999"/>
                          </a:xfrm>
                          <a:prstGeom prst="rect">
                            <a:avLst/>
                          </a:prstGeom>
                          <a:solidFill>
                            <a:srgbClr val="FFFFFF"/>
                          </a:solidFill>
                          <a:ln w="12700" cap="flat" cmpd="sng">
                            <a:solidFill>
                              <a:srgbClr val="FFFFFF"/>
                            </a:solidFill>
                            <a:prstDash val="solid"/>
                            <a:miter/>
                            <a:headEnd type="none" w="med" len="med"/>
                            <a:tailEnd type="none" w="med" len="med"/>
                          </a:ln>
                        </wps:spPr>
                        <wps:txbx>
                          <w:txbxContent>
                            <w:p w14:paraId="7AE7919F" w14:textId="77777777" w:rsidR="002A7753" w:rsidRDefault="002A7753" w:rsidP="005239A8">
                              <w:r>
                                <w:t>PUNISHMENT</w:t>
                              </w:r>
                            </w:p>
                          </w:txbxContent>
                        </wps:txbx>
                        <wps:bodyPr vert="horz" wrap="square" lIns="91440" tIns="45720" rIns="91440" bIns="45720" anchor="t">
                          <a:prstTxWarp prst="textNoShape">
                            <a:avLst/>
                          </a:prstTxWarp>
                          <a:noAutofit/>
                        </wps:bodyPr>
                      </wps:wsp>
                    </a:graphicData>
                  </a:graphic>
                </wp:anchor>
              </w:drawing>
            </mc:Choice>
            <mc:Fallback>
              <w:pict>
                <v:rect w14:anchorId="496FC285" id="Text Box 195" o:spid="_x0000_s1157" style="position:absolute;left:0;text-align:left;margin-left:-21.4pt;margin-top:17.5pt;width:114.4pt;height:22.7pt;z-index:25196134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" strokecolor="white" strokeweight="1pt">
                  <v:path arrowok="t"/>
                  <v:textbox>
                    <w:txbxContent>
                      <w:p w14:paraId="7AE7919F" w14:textId="77777777" w:rsidR="002A7753" w:rsidRDefault="002A7753" w:rsidP="005239A8">
                        <w:r>
                          <w:t>PUNISHMENT</w:t>
                        </w:r>
                      </w:p>
                    </w:txbxContent>
                  </v:textbox>
                </v:rect>
              </w:pict>
            </mc:Fallback>
          </mc:AlternateContent>
        </w:r>
      </w:ins>
    </w:p>
    <w:p w14:paraId="2E4F214A" w14:textId="77777777" w:rsidR="005239A8" w:rsidRPr="00546B0B" w:rsidRDefault="005239A8" w:rsidP="005239A8">
      <w:pPr>
        <w:spacing w:line="360" w:lineRule="auto"/>
        <w:rPr>
          <w:ins w:id="163" w:author="Paul Ekung" w:date="2023-02-21T02:20:00Z"/>
          <w:rFonts w:asciiTheme="majorHAnsi" w:hAnsiTheme="majorHAnsi"/>
          <w:sz w:val="24"/>
          <w:szCs w:val="24"/>
        </w:rPr>
      </w:pPr>
    </w:p>
    <w:p w14:paraId="2CBCE0D6" w14:textId="77777777" w:rsidR="005239A8" w:rsidRPr="00546B0B" w:rsidRDefault="005239A8" w:rsidP="005239A8">
      <w:pPr>
        <w:spacing w:line="360" w:lineRule="auto"/>
        <w:rPr>
          <w:ins w:id="164" w:author="Paul Ekung" w:date="2023-02-21T02:20:00Z"/>
          <w:rFonts w:asciiTheme="majorHAnsi" w:hAnsiTheme="majorHAnsi"/>
          <w:sz w:val="24"/>
          <w:szCs w:val="24"/>
        </w:rPr>
      </w:pPr>
      <w:ins w:id="165" w:author="Paul Ekung" w:date="2023-02-21T02:20:00Z">
        <w:r w:rsidRPr="00546B0B">
          <w:rPr>
            <w:rFonts w:asciiTheme="majorHAnsi" w:hAnsiTheme="majorHAnsi"/>
            <w:noProof/>
            <w:sz w:val="24"/>
            <w:szCs w:val="24"/>
          </w:rPr>
          <mc:AlternateContent>
            <mc:Choice Requires="wps">
              <w:drawing>
                <wp:anchor distT="0" distB="0" distL="0" distR="0" simplePos="0" relativeHeight="251847680" behindDoc="0" locked="0" layoutInCell="1" allowOverlap="1" wp14:anchorId="3D00C611" wp14:editId="61BB42C8">
                  <wp:simplePos x="0" y="0"/>
                  <wp:positionH relativeFrom="column">
                    <wp:posOffset>1217810</wp:posOffset>
                  </wp:positionH>
                  <wp:positionV relativeFrom="paragraph">
                    <wp:posOffset>102235</wp:posOffset>
                  </wp:positionV>
                  <wp:extent cx="1108680" cy="503999"/>
                  <wp:effectExtent l="0" t="0" r="15875" b="10795"/>
                  <wp:wrapNone/>
                  <wp:docPr id="1125" name="Text Box 2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08680" cy="503999"/>
                          </a:xfrm>
                          <a:prstGeom prst="rect">
                            <a:avLst/>
                          </a:prstGeom>
                          <a:solidFill>
                            <a:srgbClr val="FFFFFF"/>
                          </a:solidFill>
                          <a:ln w="6350" cap="flat" cmpd="sng">
                            <a:solidFill>
                              <a:srgbClr val="000000"/>
                            </a:solidFill>
                            <a:prstDash val="solid"/>
                            <a:round/>
                            <a:headEnd type="none" w="med" len="med"/>
                            <a:tailEnd type="none" w="med" len="med"/>
                          </a:ln>
                        </wps:spPr>
                        <wps:txbx>
                          <w:txbxContent>
                            <w:p w14:paraId="130D3D8E" w14:textId="77777777" w:rsidR="002A7753" w:rsidRDefault="002A7753" w:rsidP="005239A8"/>
                            <w:p w14:paraId="7DFF1AB1" w14:textId="77777777" w:rsidR="002A7753" w:rsidRDefault="002A7753" w:rsidP="005239A8">
                              <w:r>
                                <w:t xml:space="preserve">   </w:t>
                              </w:r>
                              <w:del w:id="166" w:author="Paul Ekung" w:date="2023-02-21T02:28:00Z">
                                <w:r w:rsidDel="003D3D48">
                                  <w:delText xml:space="preserve">    </w:delText>
                                </w:r>
                              </w:del>
                              <w:r>
                                <w:t>UPDATE</w:t>
                              </w:r>
                            </w:p>
                          </w:txbxContent>
                        </wps:txbx>
                        <wps:bodyPr vert="horz" wrap="square" lIns="91440" tIns="45720" rIns="91440" bIns="45720" anchor="t">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0C611" id="Text Box 239" o:spid="_x0000_s1158" style="position:absolute;left:0;text-align:left;margin-left:95.9pt;margin-top:8.05pt;width:87.3pt;height:39.7pt;z-index:2518476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" strokeweight=".5pt">
                  <v:stroke joinstyle="round"/>
                  <v:path arrowok="t"/>
                  <v:textbox>
                    <w:txbxContent>
                      <w:p w14:paraId="130D3D8E" w14:textId="77777777" w:rsidR="002A7753" w:rsidRDefault="002A7753" w:rsidP="005239A8"/>
                      <w:p w14:paraId="7DFF1AB1" w14:textId="77777777" w:rsidR="002A7753" w:rsidRDefault="002A7753" w:rsidP="005239A8">
                        <w:r>
                          <w:t xml:space="preserve">   </w:t>
                        </w:r>
                        <w:del w:id="167" w:author="Paul Ekung" w:date="2023-02-21T02:28:00Z">
                          <w:r w:rsidDel="003D3D48">
                            <w:delText xml:space="preserve">    </w:delText>
                          </w:r>
                        </w:del>
                        <w:r>
                          <w:t>UPDATE</w:t>
                        </w:r>
                      </w:p>
                    </w:txbxContent>
                  </v:textbox>
                </v:rect>
              </w:pict>
            </mc:Fallback>
          </mc:AlternateContent>
        </w:r>
        <w:r w:rsidRPr="00546B0B">
          <w:rPr>
            <w:rFonts w:asciiTheme="majorHAnsi" w:hAnsiTheme="majorHAnsi"/>
            <w:noProof/>
            <w:sz w:val="24"/>
            <w:szCs w:val="24"/>
          </w:rPr>
          <mc:AlternateContent>
            <mc:Choice Requires="wps">
              <w:drawing>
                <wp:anchor distT="0" distB="0" distL="0" distR="0" simplePos="0" relativeHeight="251851776" behindDoc="0" locked="0" layoutInCell="1" allowOverlap="1" wp14:anchorId="67FDCCDE" wp14:editId="0EA9552A">
                  <wp:simplePos x="0" y="0"/>
                  <wp:positionH relativeFrom="column">
                    <wp:posOffset>3169285</wp:posOffset>
                  </wp:positionH>
                  <wp:positionV relativeFrom="paragraph">
                    <wp:posOffset>102860</wp:posOffset>
                  </wp:positionV>
                  <wp:extent cx="885600" cy="502950"/>
                  <wp:effectExtent l="0" t="0" r="10160" b="11430"/>
                  <wp:wrapNone/>
                  <wp:docPr id="1126" name="Text Box 2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85600" cy="502950"/>
                          </a:xfrm>
                          <a:prstGeom prst="rect">
                            <a:avLst/>
                          </a:prstGeom>
                          <a:solidFill>
                            <a:srgbClr val="FFFFFF"/>
                          </a:solidFill>
                          <a:ln w="6350" cap="flat" cmpd="sng">
                            <a:solidFill>
                              <a:srgbClr val="000000"/>
                            </a:solidFill>
                            <a:prstDash val="solid"/>
                            <a:round/>
                            <a:headEnd type="none" w="med" len="med"/>
                            <a:tailEnd type="none" w="med" len="med"/>
                          </a:ln>
                        </wps:spPr>
                        <wps:txbx>
                          <w:txbxContent>
                            <w:p w14:paraId="0055F92F" w14:textId="77777777" w:rsidR="002A7753" w:rsidRDefault="002A7753" w:rsidP="005239A8"/>
                            <w:p w14:paraId="7D45266F" w14:textId="77777777" w:rsidR="002A7753" w:rsidRDefault="002A7753" w:rsidP="005239A8">
                              <w:r>
                                <w:t xml:space="preserve"> </w:t>
                              </w:r>
                              <w:del w:id="168" w:author="Paul Ekung" w:date="2023-02-21T02:29:00Z">
                                <w:r w:rsidDel="003D3D48">
                                  <w:delText xml:space="preserve">  </w:delText>
                                </w:r>
                              </w:del>
                              <w:del w:id="169" w:author="Paul Ekung" w:date="2023-02-21T02:28:00Z">
                                <w:r w:rsidDel="003D3D48">
                                  <w:delText xml:space="preserve"> </w:delText>
                                </w:r>
                              </w:del>
                              <w:r>
                                <w:t>DELETE</w:t>
                              </w:r>
                            </w:p>
                          </w:txbxContent>
                        </wps:txbx>
                        <wps:bodyPr vert="horz" wrap="square" lIns="91440" tIns="45720" rIns="91440" bIns="45720" anchor="t">
                          <a:prstTxWarp prst="textNoShape">
                            <a:avLst/>
                          </a:prstTxWarp>
                          <a:noAutofit/>
                        </wps:bodyPr>
                      </wps:wsp>
                    </a:graphicData>
                  </a:graphic>
                  <wp14:sizeRelV relativeFrom="margin">
                    <wp14:pctHeight>0</wp14:pctHeight>
                  </wp14:sizeRelV>
                </wp:anchor>
              </w:drawing>
            </mc:Choice>
            <mc:Fallback>
              <w:pict>
                <v:rect w14:anchorId="67FDCCDE" id="Text Box 240" o:spid="_x0000_s1159" style="position:absolute;left:0;text-align:left;margin-left:249.55pt;margin-top:8.1pt;width:69.75pt;height:39.6pt;z-index:251851776;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" strokeweight=".5pt">
                  <v:stroke joinstyle="round"/>
                  <v:path arrowok="t"/>
                  <v:textbox>
                    <w:txbxContent>
                      <w:p w14:paraId="0055F92F" w14:textId="77777777" w:rsidR="002A7753" w:rsidRDefault="002A7753" w:rsidP="005239A8"/>
                      <w:p w14:paraId="7D45266F" w14:textId="77777777" w:rsidR="002A7753" w:rsidRDefault="002A7753" w:rsidP="005239A8">
                        <w:r>
                          <w:t xml:space="preserve"> </w:t>
                        </w:r>
                        <w:del w:id="170" w:author="Paul Ekung" w:date="2023-02-21T02:29:00Z">
                          <w:r w:rsidDel="003D3D48">
                            <w:delText xml:space="preserve">  </w:delText>
                          </w:r>
                        </w:del>
                        <w:del w:id="171" w:author="Paul Ekung" w:date="2023-02-21T02:28:00Z">
                          <w:r w:rsidDel="003D3D48">
                            <w:delText xml:space="preserve"> </w:delText>
                          </w:r>
                        </w:del>
                        <w:r>
                          <w:t>DELETE</w:t>
                        </w:r>
                      </w:p>
                    </w:txbxContent>
                  </v:textbox>
                </v:rect>
              </w:pict>
            </mc:Fallback>
          </mc:AlternateContent>
        </w:r>
      </w:ins>
    </w:p>
    <w:p w14:paraId="650A3A1F" w14:textId="77777777" w:rsidR="005239A8" w:rsidRPr="00546B0B" w:rsidRDefault="005239A8" w:rsidP="005239A8">
      <w:pPr>
        <w:spacing w:line="360" w:lineRule="auto"/>
        <w:rPr>
          <w:ins w:id="172" w:author="Paul Ekung" w:date="2023-02-21T02:20:00Z"/>
          <w:rFonts w:asciiTheme="majorHAnsi" w:hAnsiTheme="majorHAnsi"/>
          <w:sz w:val="24"/>
          <w:szCs w:val="24"/>
        </w:rPr>
      </w:pPr>
    </w:p>
    <w:p w14:paraId="5464A2EF" w14:textId="77777777" w:rsidR="005239A8" w:rsidRPr="00546B0B" w:rsidRDefault="005239A8" w:rsidP="005239A8">
      <w:pPr>
        <w:spacing w:line="360" w:lineRule="auto"/>
        <w:rPr>
          <w:ins w:id="173" w:author="Paul Ekung" w:date="2023-02-21T02:20:00Z"/>
          <w:rFonts w:asciiTheme="majorHAnsi" w:hAnsiTheme="majorHAnsi"/>
          <w:sz w:val="24"/>
          <w:szCs w:val="24"/>
        </w:rPr>
      </w:pPr>
    </w:p>
    <w:p w14:paraId="33CB8557" w14:textId="77777777" w:rsidR="005239A8" w:rsidRPr="00546B0B" w:rsidRDefault="005239A8" w:rsidP="005239A8">
      <w:pPr>
        <w:spacing w:line="360" w:lineRule="auto"/>
        <w:rPr>
          <w:ins w:id="174" w:author="Paul Ekung" w:date="2023-02-21T02:20:00Z"/>
          <w:rFonts w:asciiTheme="majorHAnsi" w:hAnsiTheme="majorHAnsi"/>
          <w:sz w:val="24"/>
          <w:szCs w:val="24"/>
        </w:rPr>
      </w:pPr>
    </w:p>
    <w:p w14:paraId="21C71E45" w14:textId="77777777" w:rsidR="005239A8" w:rsidRPr="00546B0B" w:rsidRDefault="005239A8" w:rsidP="005239A8">
      <w:pPr>
        <w:spacing w:line="360" w:lineRule="auto"/>
        <w:rPr>
          <w:ins w:id="175" w:author="Paul Ekung" w:date="2023-02-21T02:20:00Z"/>
          <w:rFonts w:asciiTheme="majorHAnsi" w:hAnsiTheme="majorHAnsi"/>
          <w:b/>
          <w:bCs/>
          <w:sz w:val="24"/>
          <w:szCs w:val="24"/>
        </w:rPr>
      </w:pPr>
      <w:ins w:id="176" w:author="Paul Ekung" w:date="2023-02-21T02:20:00Z">
        <w:r w:rsidRPr="00546B0B">
          <w:rPr>
            <w:rFonts w:asciiTheme="majorHAnsi" w:hAnsiTheme="majorHAnsi"/>
            <w:b/>
            <w:bCs/>
            <w:sz w:val="24"/>
            <w:szCs w:val="24"/>
          </w:rPr>
          <w:t>Fig 4.3: Output design</w:t>
        </w:r>
      </w:ins>
    </w:p>
    <w:p w14:paraId="70DCF3C5" w14:textId="460896CC" w:rsidR="005239A8" w:rsidRPr="00546B0B" w:rsidRDefault="005239A8" w:rsidP="003D3D48">
      <w:pPr>
        <w:spacing w:line="360" w:lineRule="auto"/>
        <w:rPr>
          <w:ins w:id="177" w:author="Paul Ekung" w:date="2023-02-21T02:20:00Z"/>
          <w:rFonts w:asciiTheme="majorHAnsi" w:hAnsiTheme="majorHAnsi"/>
          <w:sz w:val="24"/>
          <w:szCs w:val="24"/>
        </w:rPr>
      </w:pPr>
    </w:p>
    <w:p w14:paraId="6780C6B3" w14:textId="77777777" w:rsidR="005239A8" w:rsidRPr="00546B0B" w:rsidRDefault="005239A8" w:rsidP="005239A8">
      <w:pPr>
        <w:spacing w:line="360" w:lineRule="auto"/>
        <w:rPr>
          <w:ins w:id="178" w:author="Paul Ekung" w:date="2023-02-21T02:20:00Z"/>
          <w:rFonts w:asciiTheme="majorHAnsi" w:hAnsiTheme="majorHAnsi"/>
          <w:b/>
          <w:bCs/>
          <w:sz w:val="24"/>
          <w:szCs w:val="24"/>
        </w:rPr>
      </w:pPr>
    </w:p>
    <w:p w14:paraId="52539DDD" w14:textId="400C447B" w:rsidR="005239A8" w:rsidRPr="00546B0B" w:rsidRDefault="005239A8" w:rsidP="005239A8">
      <w:pPr>
        <w:spacing w:line="360" w:lineRule="auto"/>
        <w:rPr>
          <w:ins w:id="179" w:author="Paul Ekung" w:date="2023-02-21T02:20:00Z"/>
          <w:rFonts w:asciiTheme="majorHAnsi" w:hAnsiTheme="majorHAnsi"/>
          <w:b/>
          <w:bCs/>
          <w:sz w:val="24"/>
          <w:szCs w:val="24"/>
        </w:rPr>
      </w:pPr>
      <w:ins w:id="180" w:author="Paul Ekung" w:date="2023-02-21T02:20:00Z">
        <w:r w:rsidRPr="00546B0B">
          <w:rPr>
            <w:rFonts w:asciiTheme="majorHAnsi" w:hAnsiTheme="majorHAnsi"/>
            <w:b/>
            <w:bCs/>
            <w:sz w:val="24"/>
            <w:szCs w:val="24"/>
          </w:rPr>
          <w:t>4.7 INPUT DESIGN</w:t>
        </w:r>
      </w:ins>
    </w:p>
    <w:p w14:paraId="6CDC0325" w14:textId="77777777" w:rsidR="005239A8" w:rsidRPr="00546B0B" w:rsidRDefault="005239A8" w:rsidP="005239A8">
      <w:pPr>
        <w:spacing w:line="360" w:lineRule="auto"/>
        <w:rPr>
          <w:ins w:id="181" w:author="Paul Ekung" w:date="2023-02-21T02:20:00Z"/>
          <w:rFonts w:asciiTheme="majorHAnsi" w:hAnsiTheme="majorHAnsi"/>
          <w:b/>
          <w:bCs/>
          <w:sz w:val="24"/>
          <w:szCs w:val="24"/>
        </w:rPr>
      </w:pPr>
    </w:p>
    <w:tbl>
      <w:tblPr>
        <w:tblStyle w:val="TableGrid"/>
        <w:tblW w:w="0" w:type="auto"/>
        <w:tblLook w:val="04A0" w:firstRow="1" w:lastRow="0" w:firstColumn="1" w:lastColumn="0" w:noHBand="0" w:noVBand="1"/>
      </w:tblPr>
      <w:tblGrid>
        <w:gridCol w:w="2130"/>
        <w:gridCol w:w="2130"/>
        <w:gridCol w:w="2131"/>
        <w:gridCol w:w="2131"/>
      </w:tblGrid>
      <w:tr w:rsidR="005239A8" w:rsidRPr="00546B0B" w14:paraId="3FB1DE4F" w14:textId="77777777" w:rsidTr="005239A8">
        <w:trPr>
          <w:ins w:id="182" w:author="Paul Ekung" w:date="2023-02-21T02:20:00Z"/>
        </w:trPr>
        <w:tc>
          <w:tcPr>
            <w:tcW w:w="2130" w:type="dxa"/>
          </w:tcPr>
          <w:p w14:paraId="4F7196CE" w14:textId="77777777" w:rsidR="005239A8" w:rsidRPr="00546B0B" w:rsidRDefault="005239A8" w:rsidP="005239A8">
            <w:pPr>
              <w:spacing w:line="360" w:lineRule="auto"/>
              <w:rPr>
                <w:ins w:id="183" w:author="Paul Ekung" w:date="2023-02-21T02:20:00Z"/>
                <w:rFonts w:asciiTheme="majorHAnsi" w:hAnsiTheme="majorHAnsi" w:cs="Times New Roman"/>
                <w:b/>
                <w:bCs/>
                <w:sz w:val="24"/>
                <w:szCs w:val="24"/>
              </w:rPr>
            </w:pPr>
            <w:ins w:id="184" w:author="Paul Ekung" w:date="2023-02-21T02:20:00Z">
              <w:r w:rsidRPr="00546B0B">
                <w:rPr>
                  <w:rFonts w:asciiTheme="majorHAnsi" w:hAnsiTheme="majorHAnsi" w:cs="Times New Roman"/>
                  <w:b/>
                  <w:bCs/>
                  <w:sz w:val="24"/>
                  <w:szCs w:val="24"/>
                </w:rPr>
                <w:t>FIELD NAME</w:t>
              </w:r>
            </w:ins>
          </w:p>
        </w:tc>
        <w:tc>
          <w:tcPr>
            <w:tcW w:w="2130" w:type="dxa"/>
          </w:tcPr>
          <w:p w14:paraId="53B33A1F" w14:textId="77777777" w:rsidR="005239A8" w:rsidRPr="00546B0B" w:rsidRDefault="005239A8" w:rsidP="005239A8">
            <w:pPr>
              <w:spacing w:line="360" w:lineRule="auto"/>
              <w:rPr>
                <w:ins w:id="185" w:author="Paul Ekung" w:date="2023-02-21T02:20:00Z"/>
                <w:rFonts w:asciiTheme="majorHAnsi" w:hAnsiTheme="majorHAnsi" w:cs="Times New Roman"/>
                <w:b/>
                <w:bCs/>
                <w:sz w:val="24"/>
                <w:szCs w:val="24"/>
              </w:rPr>
            </w:pPr>
            <w:ins w:id="186" w:author="Paul Ekung" w:date="2023-02-21T02:20:00Z">
              <w:r w:rsidRPr="00546B0B">
                <w:rPr>
                  <w:rFonts w:asciiTheme="majorHAnsi" w:hAnsiTheme="majorHAnsi" w:cs="Times New Roman"/>
                  <w:b/>
                  <w:bCs/>
                  <w:sz w:val="24"/>
                  <w:szCs w:val="24"/>
                </w:rPr>
                <w:t>DESCRIPTION</w:t>
              </w:r>
            </w:ins>
          </w:p>
        </w:tc>
        <w:tc>
          <w:tcPr>
            <w:tcW w:w="2131" w:type="dxa"/>
          </w:tcPr>
          <w:p w14:paraId="1DC99693" w14:textId="77777777" w:rsidR="005239A8" w:rsidRPr="00546B0B" w:rsidRDefault="005239A8" w:rsidP="005239A8">
            <w:pPr>
              <w:spacing w:line="360" w:lineRule="auto"/>
              <w:rPr>
                <w:ins w:id="187" w:author="Paul Ekung" w:date="2023-02-21T02:20:00Z"/>
                <w:rFonts w:asciiTheme="majorHAnsi" w:hAnsiTheme="majorHAnsi" w:cs="Times New Roman"/>
                <w:b/>
                <w:bCs/>
                <w:sz w:val="24"/>
                <w:szCs w:val="24"/>
              </w:rPr>
            </w:pPr>
            <w:ins w:id="188" w:author="Paul Ekung" w:date="2023-02-21T02:20:00Z">
              <w:r w:rsidRPr="00546B0B">
                <w:rPr>
                  <w:rFonts w:asciiTheme="majorHAnsi" w:hAnsiTheme="majorHAnsi" w:cs="Times New Roman"/>
                  <w:b/>
                  <w:bCs/>
                  <w:sz w:val="24"/>
                  <w:szCs w:val="24"/>
                </w:rPr>
                <w:t>FIELD TYPE</w:t>
              </w:r>
            </w:ins>
          </w:p>
        </w:tc>
        <w:tc>
          <w:tcPr>
            <w:tcW w:w="2131" w:type="dxa"/>
          </w:tcPr>
          <w:p w14:paraId="59A23AAD" w14:textId="77777777" w:rsidR="005239A8" w:rsidRPr="00546B0B" w:rsidRDefault="005239A8" w:rsidP="005239A8">
            <w:pPr>
              <w:spacing w:line="360" w:lineRule="auto"/>
              <w:rPr>
                <w:ins w:id="189" w:author="Paul Ekung" w:date="2023-02-21T02:20:00Z"/>
                <w:rFonts w:asciiTheme="majorHAnsi" w:hAnsiTheme="majorHAnsi" w:cs="Times New Roman"/>
                <w:b/>
                <w:bCs/>
                <w:sz w:val="24"/>
                <w:szCs w:val="24"/>
              </w:rPr>
            </w:pPr>
            <w:ins w:id="190" w:author="Paul Ekung" w:date="2023-02-21T02:20:00Z">
              <w:r w:rsidRPr="00546B0B">
                <w:rPr>
                  <w:rFonts w:asciiTheme="majorHAnsi" w:hAnsiTheme="majorHAnsi" w:cs="Times New Roman"/>
                  <w:b/>
                  <w:bCs/>
                  <w:sz w:val="24"/>
                  <w:szCs w:val="24"/>
                </w:rPr>
                <w:t>FIELD WIDTH</w:t>
              </w:r>
            </w:ins>
          </w:p>
        </w:tc>
      </w:tr>
      <w:tr w:rsidR="005239A8" w:rsidRPr="00546B0B" w14:paraId="1DB869ED" w14:textId="77777777" w:rsidTr="005239A8">
        <w:trPr>
          <w:ins w:id="191" w:author="Paul Ekung" w:date="2023-02-21T02:20:00Z"/>
        </w:trPr>
        <w:tc>
          <w:tcPr>
            <w:tcW w:w="2130" w:type="dxa"/>
          </w:tcPr>
          <w:p w14:paraId="25AA3FE9" w14:textId="77777777" w:rsidR="005239A8" w:rsidRPr="00546B0B" w:rsidRDefault="005239A8" w:rsidP="005239A8">
            <w:pPr>
              <w:spacing w:line="360" w:lineRule="auto"/>
              <w:rPr>
                <w:ins w:id="192" w:author="Paul Ekung" w:date="2023-02-21T02:20:00Z"/>
                <w:rFonts w:asciiTheme="majorHAnsi" w:hAnsiTheme="majorHAnsi" w:cs="Times New Roman"/>
                <w:sz w:val="24"/>
                <w:szCs w:val="24"/>
              </w:rPr>
            </w:pPr>
            <w:ins w:id="193" w:author="Paul Ekung" w:date="2023-02-21T02:20:00Z">
              <w:r w:rsidRPr="00546B0B">
                <w:rPr>
                  <w:rFonts w:asciiTheme="majorHAnsi" w:hAnsiTheme="majorHAnsi" w:cs="Times New Roman"/>
                  <w:sz w:val="24"/>
                  <w:szCs w:val="24"/>
                </w:rPr>
                <w:t>NAME</w:t>
              </w:r>
            </w:ins>
          </w:p>
        </w:tc>
        <w:tc>
          <w:tcPr>
            <w:tcW w:w="2130" w:type="dxa"/>
          </w:tcPr>
          <w:p w14:paraId="0F62A4DD" w14:textId="77777777" w:rsidR="005239A8" w:rsidRPr="00546B0B" w:rsidRDefault="005239A8" w:rsidP="005239A8">
            <w:pPr>
              <w:spacing w:line="360" w:lineRule="auto"/>
              <w:rPr>
                <w:ins w:id="194" w:author="Paul Ekung" w:date="2023-02-21T02:20:00Z"/>
                <w:rFonts w:asciiTheme="majorHAnsi" w:hAnsiTheme="majorHAnsi" w:cs="Times New Roman"/>
                <w:sz w:val="24"/>
                <w:szCs w:val="24"/>
              </w:rPr>
            </w:pPr>
            <w:ins w:id="195" w:author="Paul Ekung" w:date="2023-02-21T02:20:00Z">
              <w:r w:rsidRPr="00546B0B">
                <w:rPr>
                  <w:rFonts w:asciiTheme="majorHAnsi" w:hAnsiTheme="majorHAnsi" w:cs="Times New Roman"/>
                  <w:sz w:val="24"/>
                  <w:szCs w:val="24"/>
                </w:rPr>
                <w:t>Name</w:t>
              </w:r>
            </w:ins>
          </w:p>
        </w:tc>
        <w:tc>
          <w:tcPr>
            <w:tcW w:w="2131" w:type="dxa"/>
          </w:tcPr>
          <w:p w14:paraId="565B763E" w14:textId="77777777" w:rsidR="005239A8" w:rsidRPr="00546B0B" w:rsidRDefault="005239A8" w:rsidP="005239A8">
            <w:pPr>
              <w:spacing w:line="360" w:lineRule="auto"/>
              <w:rPr>
                <w:ins w:id="196" w:author="Paul Ekung" w:date="2023-02-21T02:20:00Z"/>
                <w:rFonts w:asciiTheme="majorHAnsi" w:hAnsiTheme="majorHAnsi" w:cs="Times New Roman"/>
                <w:sz w:val="24"/>
                <w:szCs w:val="24"/>
              </w:rPr>
            </w:pPr>
            <w:ins w:id="197" w:author="Paul Ekung" w:date="2023-02-21T02:20:00Z">
              <w:r w:rsidRPr="00546B0B">
                <w:rPr>
                  <w:rFonts w:asciiTheme="majorHAnsi" w:hAnsiTheme="majorHAnsi" w:cs="Times New Roman"/>
                  <w:sz w:val="24"/>
                  <w:szCs w:val="24"/>
                </w:rPr>
                <w:t>Varchar</w:t>
              </w:r>
            </w:ins>
          </w:p>
        </w:tc>
        <w:tc>
          <w:tcPr>
            <w:tcW w:w="2131" w:type="dxa"/>
          </w:tcPr>
          <w:p w14:paraId="0DD41F10" w14:textId="77777777" w:rsidR="005239A8" w:rsidRPr="00546B0B" w:rsidRDefault="005239A8" w:rsidP="005239A8">
            <w:pPr>
              <w:spacing w:line="360" w:lineRule="auto"/>
              <w:rPr>
                <w:ins w:id="198" w:author="Paul Ekung" w:date="2023-02-21T02:20:00Z"/>
                <w:rFonts w:asciiTheme="majorHAnsi" w:hAnsiTheme="majorHAnsi" w:cs="Times New Roman"/>
                <w:sz w:val="24"/>
                <w:szCs w:val="24"/>
              </w:rPr>
            </w:pPr>
            <w:ins w:id="199" w:author="Paul Ekung" w:date="2023-02-21T02:20:00Z">
              <w:r w:rsidRPr="00546B0B">
                <w:rPr>
                  <w:rFonts w:asciiTheme="majorHAnsi" w:hAnsiTheme="majorHAnsi" w:cs="Times New Roman"/>
                  <w:sz w:val="24"/>
                  <w:szCs w:val="24"/>
                </w:rPr>
                <w:t>30</w:t>
              </w:r>
            </w:ins>
          </w:p>
        </w:tc>
      </w:tr>
      <w:tr w:rsidR="005239A8" w:rsidRPr="00546B0B" w14:paraId="41D50E3A" w14:textId="77777777" w:rsidTr="005239A8">
        <w:trPr>
          <w:ins w:id="200" w:author="Paul Ekung" w:date="2023-02-21T02:20:00Z"/>
        </w:trPr>
        <w:tc>
          <w:tcPr>
            <w:tcW w:w="2130" w:type="dxa"/>
          </w:tcPr>
          <w:p w14:paraId="46C47D04" w14:textId="77777777" w:rsidR="005239A8" w:rsidRPr="00546B0B" w:rsidRDefault="005239A8" w:rsidP="005239A8">
            <w:pPr>
              <w:spacing w:line="360" w:lineRule="auto"/>
              <w:rPr>
                <w:ins w:id="201" w:author="Paul Ekung" w:date="2023-02-21T02:20:00Z"/>
                <w:rFonts w:asciiTheme="majorHAnsi" w:hAnsiTheme="majorHAnsi" w:cs="Times New Roman"/>
                <w:sz w:val="24"/>
                <w:szCs w:val="24"/>
              </w:rPr>
            </w:pPr>
            <w:ins w:id="202" w:author="Paul Ekung" w:date="2023-02-21T02:20:00Z">
              <w:r w:rsidRPr="00546B0B">
                <w:rPr>
                  <w:rFonts w:asciiTheme="majorHAnsi" w:hAnsiTheme="majorHAnsi" w:cs="Times New Roman"/>
                  <w:sz w:val="24"/>
                  <w:szCs w:val="24"/>
                </w:rPr>
                <w:lastRenderedPageBreak/>
                <w:t>REG NUMBER</w:t>
              </w:r>
            </w:ins>
          </w:p>
        </w:tc>
        <w:tc>
          <w:tcPr>
            <w:tcW w:w="2130" w:type="dxa"/>
          </w:tcPr>
          <w:p w14:paraId="7AFCED13" w14:textId="77777777" w:rsidR="005239A8" w:rsidRPr="00546B0B" w:rsidRDefault="005239A8" w:rsidP="005239A8">
            <w:pPr>
              <w:spacing w:line="360" w:lineRule="auto"/>
              <w:rPr>
                <w:ins w:id="203" w:author="Paul Ekung" w:date="2023-02-21T02:20:00Z"/>
                <w:rFonts w:asciiTheme="majorHAnsi" w:hAnsiTheme="majorHAnsi" w:cs="Times New Roman"/>
                <w:sz w:val="24"/>
                <w:szCs w:val="24"/>
              </w:rPr>
            </w:pPr>
            <w:ins w:id="204" w:author="Paul Ekung" w:date="2023-02-21T02:20:00Z">
              <w:r w:rsidRPr="00546B0B">
                <w:rPr>
                  <w:rFonts w:asciiTheme="majorHAnsi" w:hAnsiTheme="majorHAnsi" w:cs="Times New Roman"/>
                  <w:sz w:val="24"/>
                  <w:szCs w:val="24"/>
                </w:rPr>
                <w:t>Registration Number</w:t>
              </w:r>
            </w:ins>
          </w:p>
        </w:tc>
        <w:tc>
          <w:tcPr>
            <w:tcW w:w="2131" w:type="dxa"/>
          </w:tcPr>
          <w:p w14:paraId="541FDDF3" w14:textId="77777777" w:rsidR="005239A8" w:rsidRPr="00546B0B" w:rsidRDefault="005239A8" w:rsidP="005239A8">
            <w:pPr>
              <w:spacing w:line="360" w:lineRule="auto"/>
              <w:rPr>
                <w:ins w:id="205" w:author="Paul Ekung" w:date="2023-02-21T02:20:00Z"/>
                <w:rFonts w:asciiTheme="majorHAnsi" w:hAnsiTheme="majorHAnsi" w:cs="Times New Roman"/>
                <w:sz w:val="24"/>
                <w:szCs w:val="24"/>
              </w:rPr>
            </w:pPr>
            <w:ins w:id="206" w:author="Paul Ekung" w:date="2023-02-21T02:20:00Z">
              <w:r w:rsidRPr="00546B0B">
                <w:rPr>
                  <w:rFonts w:asciiTheme="majorHAnsi" w:hAnsiTheme="majorHAnsi" w:cs="Times New Roman"/>
                  <w:sz w:val="24"/>
                  <w:szCs w:val="24"/>
                </w:rPr>
                <w:t>Varchar</w:t>
              </w:r>
            </w:ins>
          </w:p>
        </w:tc>
        <w:tc>
          <w:tcPr>
            <w:tcW w:w="2131" w:type="dxa"/>
          </w:tcPr>
          <w:p w14:paraId="65928A6B" w14:textId="77777777" w:rsidR="005239A8" w:rsidRPr="00546B0B" w:rsidRDefault="005239A8" w:rsidP="005239A8">
            <w:pPr>
              <w:spacing w:line="360" w:lineRule="auto"/>
              <w:rPr>
                <w:ins w:id="207" w:author="Paul Ekung" w:date="2023-02-21T02:20:00Z"/>
                <w:rFonts w:asciiTheme="majorHAnsi" w:hAnsiTheme="majorHAnsi" w:cs="Times New Roman"/>
                <w:sz w:val="24"/>
                <w:szCs w:val="24"/>
              </w:rPr>
            </w:pPr>
            <w:ins w:id="208" w:author="Paul Ekung" w:date="2023-02-21T02:20:00Z">
              <w:r w:rsidRPr="00546B0B">
                <w:rPr>
                  <w:rFonts w:asciiTheme="majorHAnsi" w:hAnsiTheme="majorHAnsi" w:cs="Times New Roman"/>
                  <w:sz w:val="24"/>
                  <w:szCs w:val="24"/>
                </w:rPr>
                <w:t>20</w:t>
              </w:r>
            </w:ins>
          </w:p>
        </w:tc>
      </w:tr>
      <w:tr w:rsidR="005239A8" w:rsidRPr="00546B0B" w14:paraId="13762A9E" w14:textId="77777777" w:rsidTr="005239A8">
        <w:trPr>
          <w:ins w:id="209" w:author="Paul Ekung" w:date="2023-02-21T02:20:00Z"/>
        </w:trPr>
        <w:tc>
          <w:tcPr>
            <w:tcW w:w="2130" w:type="dxa"/>
          </w:tcPr>
          <w:p w14:paraId="258F9B5E" w14:textId="77777777" w:rsidR="005239A8" w:rsidRPr="00546B0B" w:rsidRDefault="005239A8" w:rsidP="005239A8">
            <w:pPr>
              <w:spacing w:line="360" w:lineRule="auto"/>
              <w:rPr>
                <w:ins w:id="210" w:author="Paul Ekung" w:date="2023-02-21T02:20:00Z"/>
                <w:rFonts w:asciiTheme="majorHAnsi" w:hAnsiTheme="majorHAnsi" w:cs="Times New Roman"/>
                <w:sz w:val="24"/>
                <w:szCs w:val="24"/>
              </w:rPr>
            </w:pPr>
            <w:ins w:id="211" w:author="Paul Ekung" w:date="2023-02-21T02:20:00Z">
              <w:r w:rsidRPr="00546B0B">
                <w:rPr>
                  <w:rFonts w:asciiTheme="majorHAnsi" w:hAnsiTheme="majorHAnsi" w:cs="Times New Roman"/>
                  <w:sz w:val="24"/>
                  <w:szCs w:val="24"/>
                </w:rPr>
                <w:t>DEPARTMENT</w:t>
              </w:r>
            </w:ins>
          </w:p>
        </w:tc>
        <w:tc>
          <w:tcPr>
            <w:tcW w:w="2130" w:type="dxa"/>
          </w:tcPr>
          <w:p w14:paraId="114825E4" w14:textId="77777777" w:rsidR="005239A8" w:rsidRPr="00546B0B" w:rsidRDefault="005239A8" w:rsidP="005239A8">
            <w:pPr>
              <w:spacing w:line="360" w:lineRule="auto"/>
              <w:rPr>
                <w:ins w:id="212" w:author="Paul Ekung" w:date="2023-02-21T02:20:00Z"/>
                <w:rFonts w:asciiTheme="majorHAnsi" w:hAnsiTheme="majorHAnsi" w:cs="Times New Roman"/>
                <w:sz w:val="24"/>
                <w:szCs w:val="24"/>
              </w:rPr>
            </w:pPr>
            <w:ins w:id="213" w:author="Paul Ekung" w:date="2023-02-21T02:20:00Z">
              <w:r w:rsidRPr="00546B0B">
                <w:rPr>
                  <w:rFonts w:asciiTheme="majorHAnsi" w:hAnsiTheme="majorHAnsi" w:cs="Times New Roman"/>
                  <w:sz w:val="24"/>
                  <w:szCs w:val="24"/>
                </w:rPr>
                <w:t>Department</w:t>
              </w:r>
            </w:ins>
          </w:p>
        </w:tc>
        <w:tc>
          <w:tcPr>
            <w:tcW w:w="2131" w:type="dxa"/>
          </w:tcPr>
          <w:p w14:paraId="17E24CE9" w14:textId="77777777" w:rsidR="005239A8" w:rsidRPr="00546B0B" w:rsidRDefault="005239A8" w:rsidP="005239A8">
            <w:pPr>
              <w:spacing w:line="360" w:lineRule="auto"/>
              <w:rPr>
                <w:ins w:id="214" w:author="Paul Ekung" w:date="2023-02-21T02:20:00Z"/>
                <w:rFonts w:asciiTheme="majorHAnsi" w:hAnsiTheme="majorHAnsi" w:cs="Times New Roman"/>
                <w:sz w:val="24"/>
                <w:szCs w:val="24"/>
              </w:rPr>
            </w:pPr>
            <w:ins w:id="215" w:author="Paul Ekung" w:date="2023-02-21T02:20:00Z">
              <w:r w:rsidRPr="00546B0B">
                <w:rPr>
                  <w:rFonts w:asciiTheme="majorHAnsi" w:hAnsiTheme="majorHAnsi" w:cs="Times New Roman"/>
                  <w:sz w:val="24"/>
                  <w:szCs w:val="24"/>
                </w:rPr>
                <w:t>Varchar</w:t>
              </w:r>
            </w:ins>
          </w:p>
        </w:tc>
        <w:tc>
          <w:tcPr>
            <w:tcW w:w="2131" w:type="dxa"/>
          </w:tcPr>
          <w:p w14:paraId="5FAD3925" w14:textId="77777777" w:rsidR="005239A8" w:rsidRPr="00546B0B" w:rsidRDefault="005239A8" w:rsidP="005239A8">
            <w:pPr>
              <w:spacing w:line="360" w:lineRule="auto"/>
              <w:rPr>
                <w:ins w:id="216" w:author="Paul Ekung" w:date="2023-02-21T02:20:00Z"/>
                <w:rFonts w:asciiTheme="majorHAnsi" w:hAnsiTheme="majorHAnsi" w:cs="Times New Roman"/>
                <w:sz w:val="24"/>
                <w:szCs w:val="24"/>
              </w:rPr>
            </w:pPr>
            <w:ins w:id="217" w:author="Paul Ekung" w:date="2023-02-21T02:20:00Z">
              <w:r w:rsidRPr="00546B0B">
                <w:rPr>
                  <w:rFonts w:asciiTheme="majorHAnsi" w:hAnsiTheme="majorHAnsi" w:cs="Times New Roman"/>
                  <w:sz w:val="24"/>
                  <w:szCs w:val="24"/>
                </w:rPr>
                <w:t>50</w:t>
              </w:r>
            </w:ins>
          </w:p>
        </w:tc>
      </w:tr>
      <w:tr w:rsidR="005239A8" w:rsidRPr="00546B0B" w14:paraId="69042343" w14:textId="77777777" w:rsidTr="005239A8">
        <w:trPr>
          <w:ins w:id="218" w:author="Paul Ekung" w:date="2023-02-21T02:20:00Z"/>
        </w:trPr>
        <w:tc>
          <w:tcPr>
            <w:tcW w:w="2130" w:type="dxa"/>
          </w:tcPr>
          <w:p w14:paraId="374DB1A3" w14:textId="77777777" w:rsidR="005239A8" w:rsidRPr="00546B0B" w:rsidRDefault="005239A8" w:rsidP="005239A8">
            <w:pPr>
              <w:spacing w:line="360" w:lineRule="auto"/>
              <w:rPr>
                <w:ins w:id="219" w:author="Paul Ekung" w:date="2023-02-21T02:20:00Z"/>
                <w:rFonts w:asciiTheme="majorHAnsi" w:hAnsiTheme="majorHAnsi" w:cs="Times New Roman"/>
                <w:sz w:val="24"/>
                <w:szCs w:val="24"/>
              </w:rPr>
            </w:pPr>
            <w:ins w:id="220" w:author="Paul Ekung" w:date="2023-02-21T02:20:00Z">
              <w:r w:rsidRPr="00546B0B">
                <w:rPr>
                  <w:rFonts w:asciiTheme="majorHAnsi" w:hAnsiTheme="majorHAnsi" w:cs="Times New Roman"/>
                  <w:sz w:val="24"/>
                  <w:szCs w:val="24"/>
                </w:rPr>
                <w:t>LEVEL</w:t>
              </w:r>
            </w:ins>
          </w:p>
        </w:tc>
        <w:tc>
          <w:tcPr>
            <w:tcW w:w="2130" w:type="dxa"/>
          </w:tcPr>
          <w:p w14:paraId="3AA48392" w14:textId="77777777" w:rsidR="005239A8" w:rsidRPr="00546B0B" w:rsidRDefault="005239A8" w:rsidP="005239A8">
            <w:pPr>
              <w:spacing w:line="360" w:lineRule="auto"/>
              <w:rPr>
                <w:ins w:id="221" w:author="Paul Ekung" w:date="2023-02-21T02:20:00Z"/>
                <w:rFonts w:asciiTheme="majorHAnsi" w:hAnsiTheme="majorHAnsi" w:cs="Times New Roman"/>
                <w:sz w:val="24"/>
                <w:szCs w:val="24"/>
              </w:rPr>
            </w:pPr>
            <w:ins w:id="222" w:author="Paul Ekung" w:date="2023-02-21T02:20:00Z">
              <w:r w:rsidRPr="00546B0B">
                <w:rPr>
                  <w:rFonts w:asciiTheme="majorHAnsi" w:hAnsiTheme="majorHAnsi" w:cs="Times New Roman"/>
                  <w:sz w:val="24"/>
                  <w:szCs w:val="24"/>
                </w:rPr>
                <w:t>Level</w:t>
              </w:r>
            </w:ins>
          </w:p>
        </w:tc>
        <w:tc>
          <w:tcPr>
            <w:tcW w:w="2131" w:type="dxa"/>
          </w:tcPr>
          <w:p w14:paraId="54584B35" w14:textId="77777777" w:rsidR="005239A8" w:rsidRPr="00546B0B" w:rsidRDefault="005239A8" w:rsidP="005239A8">
            <w:pPr>
              <w:spacing w:line="360" w:lineRule="auto"/>
              <w:rPr>
                <w:ins w:id="223" w:author="Paul Ekung" w:date="2023-02-21T02:20:00Z"/>
                <w:rFonts w:asciiTheme="majorHAnsi" w:hAnsiTheme="majorHAnsi" w:cs="Times New Roman"/>
                <w:sz w:val="24"/>
                <w:szCs w:val="24"/>
              </w:rPr>
            </w:pPr>
            <w:ins w:id="224" w:author="Paul Ekung" w:date="2023-02-21T02:20:00Z">
              <w:r w:rsidRPr="00546B0B">
                <w:rPr>
                  <w:rFonts w:asciiTheme="majorHAnsi" w:hAnsiTheme="majorHAnsi" w:cs="Times New Roman"/>
                  <w:sz w:val="24"/>
                  <w:szCs w:val="24"/>
                </w:rPr>
                <w:t>Varchar</w:t>
              </w:r>
            </w:ins>
          </w:p>
        </w:tc>
        <w:tc>
          <w:tcPr>
            <w:tcW w:w="2131" w:type="dxa"/>
          </w:tcPr>
          <w:p w14:paraId="5A4A21EB" w14:textId="77777777" w:rsidR="005239A8" w:rsidRPr="00546B0B" w:rsidRDefault="005239A8" w:rsidP="005239A8">
            <w:pPr>
              <w:spacing w:line="360" w:lineRule="auto"/>
              <w:rPr>
                <w:ins w:id="225" w:author="Paul Ekung" w:date="2023-02-21T02:20:00Z"/>
                <w:rFonts w:asciiTheme="majorHAnsi" w:hAnsiTheme="majorHAnsi" w:cs="Times New Roman"/>
                <w:sz w:val="24"/>
                <w:szCs w:val="24"/>
              </w:rPr>
            </w:pPr>
            <w:ins w:id="226" w:author="Paul Ekung" w:date="2023-02-21T02:20:00Z">
              <w:r w:rsidRPr="00546B0B">
                <w:rPr>
                  <w:rFonts w:asciiTheme="majorHAnsi" w:hAnsiTheme="majorHAnsi" w:cs="Times New Roman"/>
                  <w:sz w:val="24"/>
                  <w:szCs w:val="24"/>
                </w:rPr>
                <w:t>10</w:t>
              </w:r>
            </w:ins>
          </w:p>
        </w:tc>
      </w:tr>
      <w:tr w:rsidR="005239A8" w:rsidRPr="00546B0B" w14:paraId="678315A6" w14:textId="77777777" w:rsidTr="005239A8">
        <w:trPr>
          <w:ins w:id="227" w:author="Paul Ekung" w:date="2023-02-21T02:20:00Z"/>
        </w:trPr>
        <w:tc>
          <w:tcPr>
            <w:tcW w:w="2130" w:type="dxa"/>
          </w:tcPr>
          <w:p w14:paraId="5EC9BAF2" w14:textId="77777777" w:rsidR="005239A8" w:rsidRPr="00546B0B" w:rsidRDefault="005239A8" w:rsidP="005239A8">
            <w:pPr>
              <w:spacing w:line="360" w:lineRule="auto"/>
              <w:rPr>
                <w:ins w:id="228" w:author="Paul Ekung" w:date="2023-02-21T02:20:00Z"/>
                <w:rFonts w:asciiTheme="majorHAnsi" w:hAnsiTheme="majorHAnsi" w:cs="Times New Roman"/>
                <w:sz w:val="24"/>
                <w:szCs w:val="24"/>
              </w:rPr>
            </w:pPr>
            <w:ins w:id="229" w:author="Paul Ekung" w:date="2023-02-21T02:20:00Z">
              <w:r w:rsidRPr="00546B0B">
                <w:rPr>
                  <w:rFonts w:asciiTheme="majorHAnsi" w:hAnsiTheme="majorHAnsi" w:cs="Times New Roman"/>
                  <w:sz w:val="24"/>
                  <w:szCs w:val="24"/>
                </w:rPr>
                <w:t>CATEGORY</w:t>
              </w:r>
            </w:ins>
          </w:p>
        </w:tc>
        <w:tc>
          <w:tcPr>
            <w:tcW w:w="2130" w:type="dxa"/>
          </w:tcPr>
          <w:p w14:paraId="7C15CE8C" w14:textId="77777777" w:rsidR="005239A8" w:rsidRPr="00546B0B" w:rsidRDefault="005239A8" w:rsidP="005239A8">
            <w:pPr>
              <w:spacing w:line="360" w:lineRule="auto"/>
              <w:rPr>
                <w:ins w:id="230" w:author="Paul Ekung" w:date="2023-02-21T02:20:00Z"/>
                <w:rFonts w:asciiTheme="majorHAnsi" w:hAnsiTheme="majorHAnsi" w:cs="Times New Roman"/>
                <w:sz w:val="24"/>
                <w:szCs w:val="24"/>
              </w:rPr>
            </w:pPr>
            <w:ins w:id="231" w:author="Paul Ekung" w:date="2023-02-21T02:20:00Z">
              <w:r w:rsidRPr="00546B0B">
                <w:rPr>
                  <w:rFonts w:asciiTheme="majorHAnsi" w:hAnsiTheme="majorHAnsi" w:cs="Times New Roman"/>
                  <w:sz w:val="24"/>
                  <w:szCs w:val="24"/>
                </w:rPr>
                <w:t>Category</w:t>
              </w:r>
            </w:ins>
          </w:p>
        </w:tc>
        <w:tc>
          <w:tcPr>
            <w:tcW w:w="2131" w:type="dxa"/>
          </w:tcPr>
          <w:p w14:paraId="6BA1BBA1" w14:textId="77777777" w:rsidR="005239A8" w:rsidRPr="00546B0B" w:rsidRDefault="005239A8" w:rsidP="005239A8">
            <w:pPr>
              <w:spacing w:line="360" w:lineRule="auto"/>
              <w:rPr>
                <w:ins w:id="232" w:author="Paul Ekung" w:date="2023-02-21T02:20:00Z"/>
                <w:rFonts w:asciiTheme="majorHAnsi" w:hAnsiTheme="majorHAnsi" w:cs="Times New Roman"/>
                <w:sz w:val="24"/>
                <w:szCs w:val="24"/>
              </w:rPr>
            </w:pPr>
            <w:ins w:id="233" w:author="Paul Ekung" w:date="2023-02-21T02:20:00Z">
              <w:r w:rsidRPr="00546B0B">
                <w:rPr>
                  <w:rFonts w:asciiTheme="majorHAnsi" w:hAnsiTheme="majorHAnsi" w:cs="Times New Roman"/>
                  <w:sz w:val="24"/>
                  <w:szCs w:val="24"/>
                </w:rPr>
                <w:t>Varchar</w:t>
              </w:r>
            </w:ins>
          </w:p>
        </w:tc>
        <w:tc>
          <w:tcPr>
            <w:tcW w:w="2131" w:type="dxa"/>
          </w:tcPr>
          <w:p w14:paraId="36A8098C" w14:textId="77777777" w:rsidR="005239A8" w:rsidRPr="00546B0B" w:rsidRDefault="005239A8" w:rsidP="005239A8">
            <w:pPr>
              <w:spacing w:line="360" w:lineRule="auto"/>
              <w:rPr>
                <w:ins w:id="234" w:author="Paul Ekung" w:date="2023-02-21T02:20:00Z"/>
                <w:rFonts w:asciiTheme="majorHAnsi" w:hAnsiTheme="majorHAnsi" w:cs="Times New Roman"/>
                <w:sz w:val="24"/>
                <w:szCs w:val="24"/>
              </w:rPr>
            </w:pPr>
            <w:ins w:id="235" w:author="Paul Ekung" w:date="2023-02-21T02:20:00Z">
              <w:r w:rsidRPr="00546B0B">
                <w:rPr>
                  <w:rFonts w:asciiTheme="majorHAnsi" w:hAnsiTheme="majorHAnsi" w:cs="Times New Roman"/>
                  <w:sz w:val="24"/>
                  <w:szCs w:val="24"/>
                </w:rPr>
                <w:t>20</w:t>
              </w:r>
            </w:ins>
          </w:p>
        </w:tc>
      </w:tr>
      <w:tr w:rsidR="005239A8" w:rsidRPr="00546B0B" w14:paraId="1DB216C6" w14:textId="77777777" w:rsidTr="005239A8">
        <w:trPr>
          <w:ins w:id="236" w:author="Paul Ekung" w:date="2023-02-21T02:20:00Z"/>
        </w:trPr>
        <w:tc>
          <w:tcPr>
            <w:tcW w:w="2130" w:type="dxa"/>
          </w:tcPr>
          <w:p w14:paraId="2AE280AF" w14:textId="77777777" w:rsidR="005239A8" w:rsidRPr="00546B0B" w:rsidRDefault="005239A8" w:rsidP="005239A8">
            <w:pPr>
              <w:spacing w:line="360" w:lineRule="auto"/>
              <w:rPr>
                <w:ins w:id="237" w:author="Paul Ekung" w:date="2023-02-21T02:20:00Z"/>
                <w:rFonts w:asciiTheme="majorHAnsi" w:hAnsiTheme="majorHAnsi" w:cs="Times New Roman"/>
                <w:sz w:val="24"/>
                <w:szCs w:val="24"/>
              </w:rPr>
            </w:pPr>
            <w:ins w:id="238" w:author="Paul Ekung" w:date="2023-02-21T02:20:00Z">
              <w:r w:rsidRPr="00546B0B">
                <w:rPr>
                  <w:rFonts w:asciiTheme="majorHAnsi" w:hAnsiTheme="majorHAnsi" w:cs="Times New Roman"/>
                  <w:sz w:val="24"/>
                  <w:szCs w:val="24"/>
                </w:rPr>
                <w:t>PHONE NO.</w:t>
              </w:r>
            </w:ins>
          </w:p>
        </w:tc>
        <w:tc>
          <w:tcPr>
            <w:tcW w:w="2130" w:type="dxa"/>
          </w:tcPr>
          <w:p w14:paraId="4E6F8B52" w14:textId="77777777" w:rsidR="005239A8" w:rsidRPr="00546B0B" w:rsidRDefault="005239A8" w:rsidP="005239A8">
            <w:pPr>
              <w:spacing w:line="360" w:lineRule="auto"/>
              <w:rPr>
                <w:ins w:id="239" w:author="Paul Ekung" w:date="2023-02-21T02:20:00Z"/>
                <w:rFonts w:asciiTheme="majorHAnsi" w:hAnsiTheme="majorHAnsi" w:cs="Times New Roman"/>
                <w:sz w:val="24"/>
                <w:szCs w:val="24"/>
              </w:rPr>
            </w:pPr>
            <w:ins w:id="240" w:author="Paul Ekung" w:date="2023-02-21T02:20:00Z">
              <w:r w:rsidRPr="00546B0B">
                <w:rPr>
                  <w:rFonts w:asciiTheme="majorHAnsi" w:hAnsiTheme="majorHAnsi" w:cs="Times New Roman"/>
                  <w:sz w:val="24"/>
                  <w:szCs w:val="24"/>
                </w:rPr>
                <w:t xml:space="preserve">Phone Number </w:t>
              </w:r>
            </w:ins>
          </w:p>
        </w:tc>
        <w:tc>
          <w:tcPr>
            <w:tcW w:w="2131" w:type="dxa"/>
          </w:tcPr>
          <w:p w14:paraId="2840A926" w14:textId="77777777" w:rsidR="005239A8" w:rsidRPr="00546B0B" w:rsidRDefault="005239A8" w:rsidP="005239A8">
            <w:pPr>
              <w:spacing w:line="360" w:lineRule="auto"/>
              <w:rPr>
                <w:ins w:id="241" w:author="Paul Ekung" w:date="2023-02-21T02:20:00Z"/>
                <w:rFonts w:asciiTheme="majorHAnsi" w:hAnsiTheme="majorHAnsi" w:cs="Times New Roman"/>
                <w:sz w:val="24"/>
                <w:szCs w:val="24"/>
              </w:rPr>
            </w:pPr>
            <w:ins w:id="242" w:author="Paul Ekung" w:date="2023-02-21T02:20:00Z">
              <w:r w:rsidRPr="00546B0B">
                <w:rPr>
                  <w:rFonts w:asciiTheme="majorHAnsi" w:hAnsiTheme="majorHAnsi" w:cs="Times New Roman"/>
                  <w:sz w:val="24"/>
                  <w:szCs w:val="24"/>
                </w:rPr>
                <w:t>Varchar</w:t>
              </w:r>
            </w:ins>
          </w:p>
        </w:tc>
        <w:tc>
          <w:tcPr>
            <w:tcW w:w="2131" w:type="dxa"/>
          </w:tcPr>
          <w:p w14:paraId="53A5E0E8" w14:textId="77777777" w:rsidR="005239A8" w:rsidRPr="00546B0B" w:rsidRDefault="005239A8" w:rsidP="005239A8">
            <w:pPr>
              <w:spacing w:line="360" w:lineRule="auto"/>
              <w:rPr>
                <w:ins w:id="243" w:author="Paul Ekung" w:date="2023-02-21T02:20:00Z"/>
                <w:rFonts w:asciiTheme="majorHAnsi" w:hAnsiTheme="majorHAnsi" w:cs="Times New Roman"/>
                <w:sz w:val="24"/>
                <w:szCs w:val="24"/>
              </w:rPr>
            </w:pPr>
            <w:ins w:id="244" w:author="Paul Ekung" w:date="2023-02-21T02:20:00Z">
              <w:r w:rsidRPr="00546B0B">
                <w:rPr>
                  <w:rFonts w:asciiTheme="majorHAnsi" w:hAnsiTheme="majorHAnsi" w:cs="Times New Roman"/>
                  <w:sz w:val="24"/>
                  <w:szCs w:val="24"/>
                </w:rPr>
                <w:t>14</w:t>
              </w:r>
            </w:ins>
          </w:p>
        </w:tc>
      </w:tr>
      <w:tr w:rsidR="005239A8" w:rsidRPr="00546B0B" w14:paraId="3543D7CB" w14:textId="77777777" w:rsidTr="005239A8">
        <w:trPr>
          <w:ins w:id="245" w:author="Paul Ekung" w:date="2023-02-21T02:20:00Z"/>
        </w:trPr>
        <w:tc>
          <w:tcPr>
            <w:tcW w:w="2130" w:type="dxa"/>
          </w:tcPr>
          <w:p w14:paraId="54207262" w14:textId="77777777" w:rsidR="005239A8" w:rsidRPr="00546B0B" w:rsidRDefault="005239A8" w:rsidP="005239A8">
            <w:pPr>
              <w:spacing w:line="360" w:lineRule="auto"/>
              <w:rPr>
                <w:ins w:id="246" w:author="Paul Ekung" w:date="2023-02-21T02:20:00Z"/>
                <w:rFonts w:asciiTheme="majorHAnsi" w:hAnsiTheme="majorHAnsi" w:cs="Times New Roman"/>
                <w:sz w:val="24"/>
                <w:szCs w:val="24"/>
              </w:rPr>
            </w:pPr>
            <w:ins w:id="247" w:author="Paul Ekung" w:date="2023-02-21T02:20:00Z">
              <w:r w:rsidRPr="00546B0B">
                <w:rPr>
                  <w:rFonts w:asciiTheme="majorHAnsi" w:hAnsiTheme="majorHAnsi" w:cs="Times New Roman"/>
                  <w:sz w:val="24"/>
                  <w:szCs w:val="24"/>
                </w:rPr>
                <w:t>IMAGE</w:t>
              </w:r>
            </w:ins>
          </w:p>
        </w:tc>
        <w:tc>
          <w:tcPr>
            <w:tcW w:w="2130" w:type="dxa"/>
          </w:tcPr>
          <w:p w14:paraId="7BD10C3D" w14:textId="77777777" w:rsidR="005239A8" w:rsidRPr="00546B0B" w:rsidRDefault="005239A8" w:rsidP="005239A8">
            <w:pPr>
              <w:spacing w:line="360" w:lineRule="auto"/>
              <w:rPr>
                <w:ins w:id="248" w:author="Paul Ekung" w:date="2023-02-21T02:20:00Z"/>
                <w:rFonts w:asciiTheme="majorHAnsi" w:hAnsiTheme="majorHAnsi" w:cs="Times New Roman"/>
                <w:sz w:val="24"/>
                <w:szCs w:val="24"/>
              </w:rPr>
            </w:pPr>
            <w:ins w:id="249" w:author="Paul Ekung" w:date="2023-02-21T02:20:00Z">
              <w:r w:rsidRPr="00546B0B">
                <w:rPr>
                  <w:rFonts w:asciiTheme="majorHAnsi" w:hAnsiTheme="majorHAnsi" w:cs="Times New Roman"/>
                  <w:sz w:val="24"/>
                  <w:szCs w:val="24"/>
                </w:rPr>
                <w:t>Image</w:t>
              </w:r>
            </w:ins>
          </w:p>
        </w:tc>
        <w:tc>
          <w:tcPr>
            <w:tcW w:w="2131" w:type="dxa"/>
          </w:tcPr>
          <w:p w14:paraId="1DCF7CEB" w14:textId="77777777" w:rsidR="005239A8" w:rsidRPr="00546B0B" w:rsidRDefault="005239A8" w:rsidP="005239A8">
            <w:pPr>
              <w:spacing w:line="360" w:lineRule="auto"/>
              <w:rPr>
                <w:ins w:id="250" w:author="Paul Ekung" w:date="2023-02-21T02:20:00Z"/>
                <w:rFonts w:asciiTheme="majorHAnsi" w:hAnsiTheme="majorHAnsi" w:cs="Times New Roman"/>
                <w:sz w:val="24"/>
                <w:szCs w:val="24"/>
              </w:rPr>
            </w:pPr>
            <w:ins w:id="251" w:author="Paul Ekung" w:date="2023-02-21T02:20:00Z">
              <w:r w:rsidRPr="00546B0B">
                <w:rPr>
                  <w:rFonts w:asciiTheme="majorHAnsi" w:hAnsiTheme="majorHAnsi" w:cs="Times New Roman"/>
                  <w:sz w:val="24"/>
                  <w:szCs w:val="24"/>
                </w:rPr>
                <w:t>Varchar</w:t>
              </w:r>
            </w:ins>
          </w:p>
        </w:tc>
        <w:tc>
          <w:tcPr>
            <w:tcW w:w="2131" w:type="dxa"/>
          </w:tcPr>
          <w:p w14:paraId="3BF8077B" w14:textId="77777777" w:rsidR="005239A8" w:rsidRPr="00546B0B" w:rsidRDefault="005239A8" w:rsidP="005239A8">
            <w:pPr>
              <w:spacing w:line="360" w:lineRule="auto"/>
              <w:rPr>
                <w:ins w:id="252" w:author="Paul Ekung" w:date="2023-02-21T02:20:00Z"/>
                <w:rFonts w:asciiTheme="majorHAnsi" w:hAnsiTheme="majorHAnsi" w:cs="Times New Roman"/>
                <w:sz w:val="24"/>
                <w:szCs w:val="24"/>
              </w:rPr>
            </w:pPr>
            <w:ins w:id="253" w:author="Paul Ekung" w:date="2023-02-21T02:20:00Z">
              <w:r w:rsidRPr="00546B0B">
                <w:rPr>
                  <w:rFonts w:asciiTheme="majorHAnsi" w:hAnsiTheme="majorHAnsi" w:cs="Times New Roman"/>
                  <w:sz w:val="24"/>
                  <w:szCs w:val="24"/>
                </w:rPr>
                <w:t>50</w:t>
              </w:r>
            </w:ins>
          </w:p>
        </w:tc>
      </w:tr>
      <w:tr w:rsidR="005239A8" w:rsidRPr="00546B0B" w14:paraId="665615B9" w14:textId="77777777" w:rsidTr="005239A8">
        <w:trPr>
          <w:ins w:id="254" w:author="Paul Ekung" w:date="2023-02-21T02:20:00Z"/>
        </w:trPr>
        <w:tc>
          <w:tcPr>
            <w:tcW w:w="2130" w:type="dxa"/>
          </w:tcPr>
          <w:p w14:paraId="06BA65FC" w14:textId="77777777" w:rsidR="005239A8" w:rsidRPr="00546B0B" w:rsidRDefault="005239A8" w:rsidP="005239A8">
            <w:pPr>
              <w:spacing w:line="360" w:lineRule="auto"/>
              <w:rPr>
                <w:ins w:id="255" w:author="Paul Ekung" w:date="2023-02-21T02:20:00Z"/>
                <w:rFonts w:asciiTheme="majorHAnsi" w:hAnsiTheme="majorHAnsi" w:cs="Times New Roman"/>
                <w:sz w:val="24"/>
                <w:szCs w:val="24"/>
              </w:rPr>
            </w:pPr>
            <w:ins w:id="256" w:author="Paul Ekung" w:date="2023-02-21T02:20:00Z">
              <w:r w:rsidRPr="00546B0B">
                <w:rPr>
                  <w:rFonts w:asciiTheme="majorHAnsi" w:hAnsiTheme="majorHAnsi" w:cs="Times New Roman"/>
                  <w:sz w:val="24"/>
                  <w:szCs w:val="24"/>
                </w:rPr>
                <w:t>EMAIL</w:t>
              </w:r>
            </w:ins>
          </w:p>
        </w:tc>
        <w:tc>
          <w:tcPr>
            <w:tcW w:w="2130" w:type="dxa"/>
          </w:tcPr>
          <w:p w14:paraId="37E722DA" w14:textId="77777777" w:rsidR="005239A8" w:rsidRPr="00546B0B" w:rsidRDefault="005239A8" w:rsidP="005239A8">
            <w:pPr>
              <w:spacing w:line="360" w:lineRule="auto"/>
              <w:rPr>
                <w:ins w:id="257" w:author="Paul Ekung" w:date="2023-02-21T02:20:00Z"/>
                <w:rFonts w:asciiTheme="majorHAnsi" w:hAnsiTheme="majorHAnsi" w:cs="Times New Roman"/>
                <w:sz w:val="24"/>
                <w:szCs w:val="24"/>
              </w:rPr>
            </w:pPr>
            <w:ins w:id="258" w:author="Paul Ekung" w:date="2023-02-21T02:20:00Z">
              <w:r w:rsidRPr="00546B0B">
                <w:rPr>
                  <w:rFonts w:asciiTheme="majorHAnsi" w:hAnsiTheme="majorHAnsi" w:cs="Times New Roman"/>
                  <w:sz w:val="24"/>
                  <w:szCs w:val="24"/>
                </w:rPr>
                <w:t>Email Address</w:t>
              </w:r>
            </w:ins>
          </w:p>
        </w:tc>
        <w:tc>
          <w:tcPr>
            <w:tcW w:w="2131" w:type="dxa"/>
          </w:tcPr>
          <w:p w14:paraId="3930E8C7" w14:textId="77777777" w:rsidR="005239A8" w:rsidRPr="00546B0B" w:rsidRDefault="005239A8" w:rsidP="005239A8">
            <w:pPr>
              <w:spacing w:line="360" w:lineRule="auto"/>
              <w:rPr>
                <w:ins w:id="259" w:author="Paul Ekung" w:date="2023-02-21T02:20:00Z"/>
                <w:rFonts w:asciiTheme="majorHAnsi" w:hAnsiTheme="majorHAnsi" w:cs="Times New Roman"/>
                <w:sz w:val="24"/>
                <w:szCs w:val="24"/>
              </w:rPr>
            </w:pPr>
            <w:ins w:id="260" w:author="Paul Ekung" w:date="2023-02-21T02:20:00Z">
              <w:r w:rsidRPr="00546B0B">
                <w:rPr>
                  <w:rFonts w:asciiTheme="majorHAnsi" w:hAnsiTheme="majorHAnsi" w:cs="Times New Roman"/>
                  <w:sz w:val="24"/>
                  <w:szCs w:val="24"/>
                </w:rPr>
                <w:t>Varchar</w:t>
              </w:r>
            </w:ins>
          </w:p>
        </w:tc>
        <w:tc>
          <w:tcPr>
            <w:tcW w:w="2131" w:type="dxa"/>
          </w:tcPr>
          <w:p w14:paraId="245EDD22" w14:textId="77777777" w:rsidR="005239A8" w:rsidRPr="00546B0B" w:rsidRDefault="005239A8" w:rsidP="005239A8">
            <w:pPr>
              <w:spacing w:line="360" w:lineRule="auto"/>
              <w:rPr>
                <w:ins w:id="261" w:author="Paul Ekung" w:date="2023-02-21T02:20:00Z"/>
                <w:rFonts w:asciiTheme="majorHAnsi" w:hAnsiTheme="majorHAnsi" w:cs="Times New Roman"/>
                <w:sz w:val="24"/>
                <w:szCs w:val="24"/>
              </w:rPr>
            </w:pPr>
            <w:ins w:id="262" w:author="Paul Ekung" w:date="2023-02-21T02:20:00Z">
              <w:r w:rsidRPr="00546B0B">
                <w:rPr>
                  <w:rFonts w:asciiTheme="majorHAnsi" w:hAnsiTheme="majorHAnsi" w:cs="Times New Roman"/>
                  <w:sz w:val="24"/>
                  <w:szCs w:val="24"/>
                </w:rPr>
                <w:t>50</w:t>
              </w:r>
            </w:ins>
          </w:p>
        </w:tc>
      </w:tr>
      <w:tr w:rsidR="005239A8" w:rsidRPr="00546B0B" w14:paraId="333C1026" w14:textId="77777777" w:rsidTr="005239A8">
        <w:trPr>
          <w:ins w:id="263" w:author="Paul Ekung" w:date="2023-02-21T02:20:00Z"/>
        </w:trPr>
        <w:tc>
          <w:tcPr>
            <w:tcW w:w="2130" w:type="dxa"/>
          </w:tcPr>
          <w:p w14:paraId="0F8C5924" w14:textId="77777777" w:rsidR="005239A8" w:rsidRPr="00546B0B" w:rsidRDefault="005239A8" w:rsidP="005239A8">
            <w:pPr>
              <w:spacing w:line="360" w:lineRule="auto"/>
              <w:rPr>
                <w:ins w:id="264" w:author="Paul Ekung" w:date="2023-02-21T02:20:00Z"/>
                <w:rFonts w:asciiTheme="majorHAnsi" w:hAnsiTheme="majorHAnsi" w:cs="Times New Roman"/>
                <w:sz w:val="24"/>
                <w:szCs w:val="24"/>
              </w:rPr>
            </w:pPr>
            <w:ins w:id="265" w:author="Paul Ekung" w:date="2023-02-21T02:20:00Z">
              <w:r w:rsidRPr="00546B0B">
                <w:rPr>
                  <w:rFonts w:asciiTheme="majorHAnsi" w:hAnsiTheme="majorHAnsi" w:cs="Times New Roman"/>
                  <w:sz w:val="24"/>
                  <w:szCs w:val="24"/>
                </w:rPr>
                <w:t>CASE</w:t>
              </w:r>
            </w:ins>
          </w:p>
        </w:tc>
        <w:tc>
          <w:tcPr>
            <w:tcW w:w="2130" w:type="dxa"/>
          </w:tcPr>
          <w:p w14:paraId="16446205" w14:textId="77777777" w:rsidR="005239A8" w:rsidRPr="00546B0B" w:rsidRDefault="005239A8" w:rsidP="005239A8">
            <w:pPr>
              <w:spacing w:line="360" w:lineRule="auto"/>
              <w:rPr>
                <w:ins w:id="266" w:author="Paul Ekung" w:date="2023-02-21T02:20:00Z"/>
                <w:rFonts w:asciiTheme="majorHAnsi" w:hAnsiTheme="majorHAnsi" w:cs="Times New Roman"/>
                <w:sz w:val="24"/>
                <w:szCs w:val="24"/>
              </w:rPr>
            </w:pPr>
            <w:ins w:id="267" w:author="Paul Ekung" w:date="2023-02-21T02:20:00Z">
              <w:r w:rsidRPr="00546B0B">
                <w:rPr>
                  <w:rFonts w:asciiTheme="majorHAnsi" w:hAnsiTheme="majorHAnsi" w:cs="Times New Roman"/>
                  <w:sz w:val="24"/>
                  <w:szCs w:val="24"/>
                </w:rPr>
                <w:t>Misconduct Case</w:t>
              </w:r>
            </w:ins>
          </w:p>
        </w:tc>
        <w:tc>
          <w:tcPr>
            <w:tcW w:w="2131" w:type="dxa"/>
          </w:tcPr>
          <w:p w14:paraId="5871062C" w14:textId="77777777" w:rsidR="005239A8" w:rsidRPr="00546B0B" w:rsidRDefault="005239A8" w:rsidP="005239A8">
            <w:pPr>
              <w:spacing w:line="360" w:lineRule="auto"/>
              <w:rPr>
                <w:ins w:id="268" w:author="Paul Ekung" w:date="2023-02-21T02:20:00Z"/>
                <w:rFonts w:asciiTheme="majorHAnsi" w:hAnsiTheme="majorHAnsi" w:cs="Times New Roman"/>
                <w:sz w:val="24"/>
                <w:szCs w:val="24"/>
              </w:rPr>
            </w:pPr>
            <w:ins w:id="269" w:author="Paul Ekung" w:date="2023-02-21T02:20:00Z">
              <w:r w:rsidRPr="00546B0B">
                <w:rPr>
                  <w:rFonts w:asciiTheme="majorHAnsi" w:hAnsiTheme="majorHAnsi" w:cs="Times New Roman"/>
                  <w:sz w:val="24"/>
                  <w:szCs w:val="24"/>
                </w:rPr>
                <w:t>Varchar</w:t>
              </w:r>
            </w:ins>
          </w:p>
        </w:tc>
        <w:tc>
          <w:tcPr>
            <w:tcW w:w="2131" w:type="dxa"/>
          </w:tcPr>
          <w:p w14:paraId="0306B435" w14:textId="77777777" w:rsidR="005239A8" w:rsidRPr="00546B0B" w:rsidRDefault="005239A8" w:rsidP="005239A8">
            <w:pPr>
              <w:spacing w:line="360" w:lineRule="auto"/>
              <w:rPr>
                <w:ins w:id="270" w:author="Paul Ekung" w:date="2023-02-21T02:20:00Z"/>
                <w:rFonts w:asciiTheme="majorHAnsi" w:hAnsiTheme="majorHAnsi" w:cs="Times New Roman"/>
                <w:sz w:val="24"/>
                <w:szCs w:val="24"/>
              </w:rPr>
            </w:pPr>
            <w:ins w:id="271" w:author="Paul Ekung" w:date="2023-02-21T02:20:00Z">
              <w:r w:rsidRPr="00546B0B">
                <w:rPr>
                  <w:rFonts w:asciiTheme="majorHAnsi" w:hAnsiTheme="majorHAnsi" w:cs="Times New Roman"/>
                  <w:sz w:val="24"/>
                  <w:szCs w:val="24"/>
                </w:rPr>
                <w:t>30</w:t>
              </w:r>
            </w:ins>
          </w:p>
        </w:tc>
      </w:tr>
      <w:tr w:rsidR="005239A8" w:rsidRPr="00546B0B" w14:paraId="40836C30" w14:textId="77777777" w:rsidTr="005239A8">
        <w:trPr>
          <w:ins w:id="272" w:author="Paul Ekung" w:date="2023-02-21T02:20:00Z"/>
        </w:trPr>
        <w:tc>
          <w:tcPr>
            <w:tcW w:w="2130" w:type="dxa"/>
          </w:tcPr>
          <w:p w14:paraId="224452CF" w14:textId="77777777" w:rsidR="005239A8" w:rsidRPr="00546B0B" w:rsidRDefault="005239A8" w:rsidP="005239A8">
            <w:pPr>
              <w:spacing w:line="360" w:lineRule="auto"/>
              <w:rPr>
                <w:ins w:id="273" w:author="Paul Ekung" w:date="2023-02-21T02:20:00Z"/>
                <w:rFonts w:asciiTheme="majorHAnsi" w:hAnsiTheme="majorHAnsi" w:cs="Times New Roman"/>
                <w:sz w:val="24"/>
                <w:szCs w:val="24"/>
              </w:rPr>
            </w:pPr>
            <w:ins w:id="274" w:author="Paul Ekung" w:date="2023-02-21T02:20:00Z">
              <w:r w:rsidRPr="00546B0B">
                <w:rPr>
                  <w:rFonts w:asciiTheme="majorHAnsi" w:hAnsiTheme="majorHAnsi" w:cs="Times New Roman"/>
                  <w:sz w:val="24"/>
                  <w:szCs w:val="24"/>
                </w:rPr>
                <w:t>DESCRIPTION</w:t>
              </w:r>
            </w:ins>
          </w:p>
        </w:tc>
        <w:tc>
          <w:tcPr>
            <w:tcW w:w="2130" w:type="dxa"/>
          </w:tcPr>
          <w:p w14:paraId="322980E1" w14:textId="77777777" w:rsidR="005239A8" w:rsidRPr="00546B0B" w:rsidRDefault="005239A8" w:rsidP="005239A8">
            <w:pPr>
              <w:spacing w:line="360" w:lineRule="auto"/>
              <w:rPr>
                <w:ins w:id="275" w:author="Paul Ekung" w:date="2023-02-21T02:20:00Z"/>
                <w:rFonts w:asciiTheme="majorHAnsi" w:hAnsiTheme="majorHAnsi" w:cs="Times New Roman"/>
                <w:sz w:val="24"/>
                <w:szCs w:val="24"/>
              </w:rPr>
            </w:pPr>
            <w:ins w:id="276" w:author="Paul Ekung" w:date="2023-02-21T02:20:00Z">
              <w:r w:rsidRPr="00546B0B">
                <w:rPr>
                  <w:rFonts w:asciiTheme="majorHAnsi" w:hAnsiTheme="majorHAnsi" w:cs="Times New Roman"/>
                  <w:sz w:val="24"/>
                  <w:szCs w:val="24"/>
                </w:rPr>
                <w:t>Description</w:t>
              </w:r>
            </w:ins>
          </w:p>
        </w:tc>
        <w:tc>
          <w:tcPr>
            <w:tcW w:w="2131" w:type="dxa"/>
          </w:tcPr>
          <w:p w14:paraId="7D41FB9F" w14:textId="77777777" w:rsidR="005239A8" w:rsidRPr="00546B0B" w:rsidRDefault="005239A8" w:rsidP="005239A8">
            <w:pPr>
              <w:spacing w:line="360" w:lineRule="auto"/>
              <w:rPr>
                <w:ins w:id="277" w:author="Paul Ekung" w:date="2023-02-21T02:20:00Z"/>
                <w:rFonts w:asciiTheme="majorHAnsi" w:hAnsiTheme="majorHAnsi" w:cs="Times New Roman"/>
                <w:sz w:val="24"/>
                <w:szCs w:val="24"/>
              </w:rPr>
            </w:pPr>
            <w:ins w:id="278" w:author="Paul Ekung" w:date="2023-02-21T02:20:00Z">
              <w:r w:rsidRPr="00546B0B">
                <w:rPr>
                  <w:rFonts w:asciiTheme="majorHAnsi" w:hAnsiTheme="majorHAnsi" w:cs="Times New Roman"/>
                  <w:sz w:val="24"/>
                  <w:szCs w:val="24"/>
                </w:rPr>
                <w:t>Varchar</w:t>
              </w:r>
            </w:ins>
          </w:p>
        </w:tc>
        <w:tc>
          <w:tcPr>
            <w:tcW w:w="2131" w:type="dxa"/>
          </w:tcPr>
          <w:p w14:paraId="675EF254" w14:textId="77777777" w:rsidR="005239A8" w:rsidRPr="00546B0B" w:rsidRDefault="005239A8" w:rsidP="005239A8">
            <w:pPr>
              <w:spacing w:line="360" w:lineRule="auto"/>
              <w:rPr>
                <w:ins w:id="279" w:author="Paul Ekung" w:date="2023-02-21T02:20:00Z"/>
                <w:rFonts w:asciiTheme="majorHAnsi" w:hAnsiTheme="majorHAnsi" w:cs="Times New Roman"/>
                <w:sz w:val="24"/>
                <w:szCs w:val="24"/>
              </w:rPr>
            </w:pPr>
            <w:ins w:id="280" w:author="Paul Ekung" w:date="2023-02-21T02:20:00Z">
              <w:r w:rsidRPr="00546B0B">
                <w:rPr>
                  <w:rFonts w:asciiTheme="majorHAnsi" w:hAnsiTheme="majorHAnsi" w:cs="Times New Roman"/>
                  <w:sz w:val="24"/>
                  <w:szCs w:val="24"/>
                </w:rPr>
                <w:t>200</w:t>
              </w:r>
            </w:ins>
          </w:p>
        </w:tc>
      </w:tr>
      <w:tr w:rsidR="005239A8" w:rsidRPr="00546B0B" w14:paraId="613DA2FB" w14:textId="77777777" w:rsidTr="005239A8">
        <w:trPr>
          <w:ins w:id="281" w:author="Paul Ekung" w:date="2023-02-21T02:20:00Z"/>
        </w:trPr>
        <w:tc>
          <w:tcPr>
            <w:tcW w:w="2130" w:type="dxa"/>
          </w:tcPr>
          <w:p w14:paraId="0CDA47F4" w14:textId="77777777" w:rsidR="005239A8" w:rsidRPr="00546B0B" w:rsidRDefault="005239A8" w:rsidP="005239A8">
            <w:pPr>
              <w:spacing w:line="360" w:lineRule="auto"/>
              <w:rPr>
                <w:ins w:id="282" w:author="Paul Ekung" w:date="2023-02-21T02:20:00Z"/>
                <w:rFonts w:asciiTheme="majorHAnsi" w:hAnsiTheme="majorHAnsi" w:cs="Times New Roman"/>
                <w:sz w:val="24"/>
                <w:szCs w:val="24"/>
              </w:rPr>
            </w:pPr>
            <w:ins w:id="283" w:author="Paul Ekung" w:date="2023-02-21T02:20:00Z">
              <w:r w:rsidRPr="00546B0B">
                <w:rPr>
                  <w:rFonts w:asciiTheme="majorHAnsi" w:hAnsiTheme="majorHAnsi" w:cs="Times New Roman"/>
                  <w:sz w:val="24"/>
                  <w:szCs w:val="24"/>
                </w:rPr>
                <w:t>DATE</w:t>
              </w:r>
            </w:ins>
          </w:p>
        </w:tc>
        <w:tc>
          <w:tcPr>
            <w:tcW w:w="2130" w:type="dxa"/>
          </w:tcPr>
          <w:p w14:paraId="2D071F4D" w14:textId="77777777" w:rsidR="005239A8" w:rsidRPr="00546B0B" w:rsidRDefault="005239A8" w:rsidP="005239A8">
            <w:pPr>
              <w:spacing w:line="360" w:lineRule="auto"/>
              <w:rPr>
                <w:ins w:id="284" w:author="Paul Ekung" w:date="2023-02-21T02:20:00Z"/>
                <w:rFonts w:asciiTheme="majorHAnsi" w:hAnsiTheme="majorHAnsi" w:cs="Times New Roman"/>
                <w:sz w:val="24"/>
                <w:szCs w:val="24"/>
              </w:rPr>
            </w:pPr>
            <w:ins w:id="285" w:author="Paul Ekung" w:date="2023-02-21T02:20:00Z">
              <w:r w:rsidRPr="00546B0B">
                <w:rPr>
                  <w:rFonts w:asciiTheme="majorHAnsi" w:hAnsiTheme="majorHAnsi" w:cs="Times New Roman"/>
                  <w:sz w:val="24"/>
                  <w:szCs w:val="24"/>
                </w:rPr>
                <w:t>Date</w:t>
              </w:r>
            </w:ins>
          </w:p>
        </w:tc>
        <w:tc>
          <w:tcPr>
            <w:tcW w:w="2131" w:type="dxa"/>
          </w:tcPr>
          <w:p w14:paraId="0548A7A4" w14:textId="77777777" w:rsidR="005239A8" w:rsidRPr="00546B0B" w:rsidRDefault="005239A8" w:rsidP="005239A8">
            <w:pPr>
              <w:spacing w:line="360" w:lineRule="auto"/>
              <w:rPr>
                <w:ins w:id="286" w:author="Paul Ekung" w:date="2023-02-21T02:20:00Z"/>
                <w:rFonts w:asciiTheme="majorHAnsi" w:hAnsiTheme="majorHAnsi" w:cs="Times New Roman"/>
                <w:sz w:val="24"/>
                <w:szCs w:val="24"/>
              </w:rPr>
            </w:pPr>
            <w:ins w:id="287" w:author="Paul Ekung" w:date="2023-02-21T02:20:00Z">
              <w:r w:rsidRPr="00546B0B">
                <w:rPr>
                  <w:rFonts w:asciiTheme="majorHAnsi" w:hAnsiTheme="majorHAnsi" w:cs="Times New Roman"/>
                  <w:sz w:val="24"/>
                  <w:szCs w:val="24"/>
                </w:rPr>
                <w:t>Date</w:t>
              </w:r>
            </w:ins>
          </w:p>
        </w:tc>
        <w:tc>
          <w:tcPr>
            <w:tcW w:w="2131" w:type="dxa"/>
          </w:tcPr>
          <w:p w14:paraId="4F53E9D0" w14:textId="77777777" w:rsidR="005239A8" w:rsidRPr="00546B0B" w:rsidRDefault="005239A8" w:rsidP="005239A8">
            <w:pPr>
              <w:spacing w:line="360" w:lineRule="auto"/>
              <w:rPr>
                <w:ins w:id="288" w:author="Paul Ekung" w:date="2023-02-21T02:20:00Z"/>
                <w:rFonts w:asciiTheme="majorHAnsi" w:hAnsiTheme="majorHAnsi" w:cs="Times New Roman"/>
                <w:sz w:val="24"/>
                <w:szCs w:val="24"/>
              </w:rPr>
            </w:pPr>
            <w:ins w:id="289" w:author="Paul Ekung" w:date="2023-02-21T02:20:00Z">
              <w:r w:rsidRPr="00546B0B">
                <w:rPr>
                  <w:rFonts w:asciiTheme="majorHAnsi" w:hAnsiTheme="majorHAnsi" w:cs="Times New Roman"/>
                  <w:sz w:val="24"/>
                  <w:szCs w:val="24"/>
                </w:rPr>
                <w:t>12</w:t>
              </w:r>
            </w:ins>
          </w:p>
        </w:tc>
      </w:tr>
      <w:tr w:rsidR="005239A8" w:rsidRPr="00546B0B" w14:paraId="260C7AA0" w14:textId="77777777" w:rsidTr="005239A8">
        <w:trPr>
          <w:ins w:id="290" w:author="Paul Ekung" w:date="2023-02-21T02:20:00Z"/>
        </w:trPr>
        <w:tc>
          <w:tcPr>
            <w:tcW w:w="2130" w:type="dxa"/>
          </w:tcPr>
          <w:p w14:paraId="14A26FE5" w14:textId="77777777" w:rsidR="005239A8" w:rsidRPr="00546B0B" w:rsidRDefault="005239A8" w:rsidP="005239A8">
            <w:pPr>
              <w:spacing w:line="360" w:lineRule="auto"/>
              <w:rPr>
                <w:ins w:id="291" w:author="Paul Ekung" w:date="2023-02-21T02:20:00Z"/>
                <w:rFonts w:asciiTheme="majorHAnsi" w:hAnsiTheme="majorHAnsi" w:cs="Times New Roman"/>
                <w:sz w:val="24"/>
                <w:szCs w:val="24"/>
              </w:rPr>
            </w:pPr>
            <w:ins w:id="292" w:author="Paul Ekung" w:date="2023-02-21T02:20:00Z">
              <w:r w:rsidRPr="00546B0B">
                <w:rPr>
                  <w:rFonts w:asciiTheme="majorHAnsi" w:hAnsiTheme="majorHAnsi" w:cs="Times New Roman"/>
                  <w:sz w:val="24"/>
                  <w:szCs w:val="24"/>
                </w:rPr>
                <w:t>SAMPLE IMAGE</w:t>
              </w:r>
            </w:ins>
          </w:p>
        </w:tc>
        <w:tc>
          <w:tcPr>
            <w:tcW w:w="2130" w:type="dxa"/>
          </w:tcPr>
          <w:p w14:paraId="36AB6F92" w14:textId="77777777" w:rsidR="005239A8" w:rsidRPr="00546B0B" w:rsidRDefault="005239A8" w:rsidP="005239A8">
            <w:pPr>
              <w:spacing w:line="360" w:lineRule="auto"/>
              <w:rPr>
                <w:ins w:id="293" w:author="Paul Ekung" w:date="2023-02-21T02:20:00Z"/>
                <w:rFonts w:asciiTheme="majorHAnsi" w:hAnsiTheme="majorHAnsi" w:cs="Times New Roman"/>
                <w:sz w:val="24"/>
                <w:szCs w:val="24"/>
              </w:rPr>
            </w:pPr>
            <w:ins w:id="294" w:author="Paul Ekung" w:date="2023-02-21T02:20:00Z">
              <w:r w:rsidRPr="00546B0B">
                <w:rPr>
                  <w:rFonts w:asciiTheme="majorHAnsi" w:hAnsiTheme="majorHAnsi" w:cs="Times New Roman"/>
                  <w:sz w:val="24"/>
                  <w:szCs w:val="24"/>
                </w:rPr>
                <w:t>Sample Image</w:t>
              </w:r>
            </w:ins>
          </w:p>
        </w:tc>
        <w:tc>
          <w:tcPr>
            <w:tcW w:w="2131" w:type="dxa"/>
          </w:tcPr>
          <w:p w14:paraId="69E40389" w14:textId="77777777" w:rsidR="005239A8" w:rsidRPr="00546B0B" w:rsidRDefault="005239A8" w:rsidP="005239A8">
            <w:pPr>
              <w:spacing w:line="360" w:lineRule="auto"/>
              <w:rPr>
                <w:ins w:id="295" w:author="Paul Ekung" w:date="2023-02-21T02:20:00Z"/>
                <w:rFonts w:asciiTheme="majorHAnsi" w:hAnsiTheme="majorHAnsi" w:cs="Times New Roman"/>
                <w:sz w:val="24"/>
                <w:szCs w:val="24"/>
              </w:rPr>
            </w:pPr>
            <w:ins w:id="296" w:author="Paul Ekung" w:date="2023-02-21T02:20:00Z">
              <w:r w:rsidRPr="00546B0B">
                <w:rPr>
                  <w:rFonts w:asciiTheme="majorHAnsi" w:hAnsiTheme="majorHAnsi" w:cs="Times New Roman"/>
                  <w:sz w:val="24"/>
                  <w:szCs w:val="24"/>
                </w:rPr>
                <w:t>Varchar</w:t>
              </w:r>
            </w:ins>
          </w:p>
        </w:tc>
        <w:tc>
          <w:tcPr>
            <w:tcW w:w="2131" w:type="dxa"/>
          </w:tcPr>
          <w:p w14:paraId="6B689441" w14:textId="77777777" w:rsidR="005239A8" w:rsidRPr="00546B0B" w:rsidRDefault="005239A8" w:rsidP="005239A8">
            <w:pPr>
              <w:spacing w:line="360" w:lineRule="auto"/>
              <w:rPr>
                <w:ins w:id="297" w:author="Paul Ekung" w:date="2023-02-21T02:20:00Z"/>
                <w:rFonts w:asciiTheme="majorHAnsi" w:hAnsiTheme="majorHAnsi" w:cs="Times New Roman"/>
                <w:sz w:val="24"/>
                <w:szCs w:val="24"/>
              </w:rPr>
            </w:pPr>
            <w:ins w:id="298" w:author="Paul Ekung" w:date="2023-02-21T02:20:00Z">
              <w:r w:rsidRPr="00546B0B">
                <w:rPr>
                  <w:rFonts w:asciiTheme="majorHAnsi" w:hAnsiTheme="majorHAnsi" w:cs="Times New Roman"/>
                  <w:sz w:val="24"/>
                  <w:szCs w:val="24"/>
                </w:rPr>
                <w:t>50</w:t>
              </w:r>
            </w:ins>
          </w:p>
        </w:tc>
      </w:tr>
    </w:tbl>
    <w:p w14:paraId="47C90D16" w14:textId="77777777" w:rsidR="005239A8" w:rsidRPr="00546B0B" w:rsidRDefault="005239A8" w:rsidP="005239A8">
      <w:pPr>
        <w:spacing w:line="360" w:lineRule="auto"/>
        <w:rPr>
          <w:ins w:id="299" w:author="Paul Ekung" w:date="2023-02-21T02:20:00Z"/>
          <w:rFonts w:asciiTheme="majorHAnsi" w:hAnsiTheme="majorHAnsi"/>
          <w:sz w:val="24"/>
          <w:szCs w:val="24"/>
        </w:rPr>
      </w:pPr>
    </w:p>
    <w:p w14:paraId="0707F158" w14:textId="77777777" w:rsidR="005239A8" w:rsidRPr="00546B0B" w:rsidRDefault="005239A8" w:rsidP="005239A8">
      <w:pPr>
        <w:spacing w:line="360" w:lineRule="auto"/>
        <w:rPr>
          <w:ins w:id="300" w:author="Paul Ekung" w:date="2023-02-21T02:20:00Z"/>
          <w:rFonts w:asciiTheme="majorHAnsi" w:hAnsiTheme="majorHAnsi"/>
          <w:b/>
          <w:bCs/>
          <w:sz w:val="24"/>
          <w:szCs w:val="24"/>
        </w:rPr>
      </w:pPr>
      <w:ins w:id="301" w:author="Paul Ekung" w:date="2023-02-21T02:20:00Z">
        <w:r w:rsidRPr="00546B0B">
          <w:rPr>
            <w:rFonts w:asciiTheme="majorHAnsi" w:hAnsiTheme="majorHAnsi"/>
            <w:b/>
            <w:bCs/>
            <w:sz w:val="24"/>
            <w:szCs w:val="24"/>
          </w:rPr>
          <w:t>Table 4.1:  Input design of the new system</w:t>
        </w:r>
      </w:ins>
    </w:p>
    <w:p w14:paraId="56C2631B" w14:textId="77777777" w:rsidR="005239A8" w:rsidRPr="00546B0B" w:rsidRDefault="005239A8" w:rsidP="005239A8">
      <w:pPr>
        <w:spacing w:line="360" w:lineRule="auto"/>
        <w:rPr>
          <w:ins w:id="302" w:author="Paul Ekung" w:date="2023-02-21T02:20:00Z"/>
          <w:rFonts w:asciiTheme="majorHAnsi" w:hAnsiTheme="majorHAnsi"/>
          <w:sz w:val="24"/>
          <w:szCs w:val="24"/>
        </w:rPr>
      </w:pPr>
    </w:p>
    <w:p w14:paraId="7A60EE1A" w14:textId="77777777" w:rsidR="005239A8" w:rsidRPr="00546B0B" w:rsidRDefault="005239A8" w:rsidP="005239A8">
      <w:pPr>
        <w:spacing w:line="360" w:lineRule="auto"/>
        <w:rPr>
          <w:ins w:id="303" w:author="Paul Ekung" w:date="2023-02-21T02:20:00Z"/>
          <w:rFonts w:asciiTheme="majorHAnsi" w:hAnsiTheme="majorHAnsi"/>
          <w:b/>
          <w:bCs/>
          <w:sz w:val="24"/>
          <w:szCs w:val="24"/>
        </w:rPr>
      </w:pPr>
      <w:ins w:id="304" w:author="Paul Ekung" w:date="2023-02-21T02:20:00Z">
        <w:r w:rsidRPr="00546B0B">
          <w:rPr>
            <w:rFonts w:asciiTheme="majorHAnsi" w:hAnsiTheme="majorHAnsi"/>
            <w:b/>
            <w:bCs/>
            <w:sz w:val="24"/>
            <w:szCs w:val="24"/>
          </w:rPr>
          <w:t>4.8 PROGRAM DESIGN</w:t>
        </w:r>
      </w:ins>
    </w:p>
    <w:p w14:paraId="739B5FD7" w14:textId="77777777" w:rsidR="005239A8" w:rsidRPr="00546B0B" w:rsidRDefault="005239A8" w:rsidP="005239A8">
      <w:pPr>
        <w:spacing w:line="360" w:lineRule="auto"/>
        <w:rPr>
          <w:ins w:id="305" w:author="Paul Ekung" w:date="2023-02-21T02:20:00Z"/>
          <w:rFonts w:asciiTheme="majorHAnsi" w:hAnsiTheme="majorHAnsi"/>
          <w:sz w:val="24"/>
          <w:szCs w:val="24"/>
        </w:rPr>
      </w:pPr>
      <w:ins w:id="306" w:author="Paul Ekung" w:date="2023-02-21T02:20:00Z">
        <w:r w:rsidRPr="00546B0B">
          <w:rPr>
            <w:rFonts w:asciiTheme="majorHAnsi" w:hAnsiTheme="majorHAnsi"/>
            <w:sz w:val="24"/>
            <w:szCs w:val="24"/>
          </w:rPr>
          <w:t>This program is in modules using top down approach which makes debugging easy. The modules contained in the program include:</w:t>
        </w:r>
      </w:ins>
    </w:p>
    <w:p w14:paraId="2AB8B9D0" w14:textId="77777777" w:rsidR="005239A8" w:rsidRPr="00546B0B" w:rsidRDefault="005239A8" w:rsidP="005239A8">
      <w:pPr>
        <w:pStyle w:val="ListParagraph"/>
        <w:numPr>
          <w:ilvl w:val="0"/>
          <w:numId w:val="36"/>
        </w:numPr>
        <w:spacing w:line="360" w:lineRule="auto"/>
        <w:rPr>
          <w:ins w:id="307" w:author="Paul Ekung" w:date="2023-02-21T02:20:00Z"/>
          <w:rFonts w:asciiTheme="majorHAnsi" w:hAnsiTheme="majorHAnsi"/>
          <w:sz w:val="24"/>
          <w:szCs w:val="24"/>
        </w:rPr>
      </w:pPr>
      <w:ins w:id="308" w:author="Paul Ekung" w:date="2023-02-21T02:20:00Z">
        <w:r w:rsidRPr="00546B0B">
          <w:rPr>
            <w:rFonts w:asciiTheme="majorHAnsi" w:hAnsiTheme="majorHAnsi"/>
            <w:b/>
            <w:bCs/>
            <w:sz w:val="24"/>
            <w:szCs w:val="24"/>
          </w:rPr>
          <w:t xml:space="preserve">Access Module: </w:t>
        </w:r>
        <w:r w:rsidRPr="00546B0B">
          <w:rPr>
            <w:rFonts w:asciiTheme="majorHAnsi" w:hAnsiTheme="majorHAnsi"/>
            <w:sz w:val="24"/>
            <w:szCs w:val="24"/>
          </w:rPr>
          <w:t>This module interrogates the users in order to grant or deny access to other modules.</w:t>
        </w:r>
      </w:ins>
    </w:p>
    <w:p w14:paraId="0BBD1A09" w14:textId="77777777" w:rsidR="005239A8" w:rsidRPr="00546B0B" w:rsidRDefault="005239A8" w:rsidP="005239A8">
      <w:pPr>
        <w:pStyle w:val="ListParagraph"/>
        <w:numPr>
          <w:ilvl w:val="0"/>
          <w:numId w:val="36"/>
        </w:numPr>
        <w:spacing w:line="360" w:lineRule="auto"/>
        <w:rPr>
          <w:ins w:id="309" w:author="Paul Ekung" w:date="2023-02-21T02:20:00Z"/>
          <w:rFonts w:asciiTheme="majorHAnsi" w:hAnsiTheme="majorHAnsi"/>
          <w:sz w:val="24"/>
          <w:szCs w:val="24"/>
        </w:rPr>
      </w:pPr>
      <w:ins w:id="310" w:author="Paul Ekung" w:date="2023-02-21T02:20:00Z">
        <w:r w:rsidRPr="00546B0B">
          <w:rPr>
            <w:rFonts w:asciiTheme="majorHAnsi" w:hAnsiTheme="majorHAnsi"/>
            <w:b/>
            <w:bCs/>
            <w:sz w:val="24"/>
            <w:szCs w:val="24"/>
          </w:rPr>
          <w:t>Misconduct Reporting Module:</w:t>
        </w:r>
        <w:r w:rsidRPr="00546B0B">
          <w:rPr>
            <w:rFonts w:asciiTheme="majorHAnsi" w:hAnsiTheme="majorHAnsi"/>
            <w:sz w:val="24"/>
            <w:szCs w:val="24"/>
          </w:rPr>
          <w:t xml:space="preserve"> This provides the interface for adding new misconduct reports.</w:t>
        </w:r>
      </w:ins>
    </w:p>
    <w:p w14:paraId="709C8AF5" w14:textId="77777777" w:rsidR="005239A8" w:rsidRPr="00546B0B" w:rsidRDefault="005239A8" w:rsidP="005239A8">
      <w:pPr>
        <w:pStyle w:val="ListParagraph"/>
        <w:numPr>
          <w:ilvl w:val="0"/>
          <w:numId w:val="36"/>
        </w:numPr>
        <w:spacing w:line="360" w:lineRule="auto"/>
        <w:rPr>
          <w:ins w:id="311" w:author="Paul Ekung" w:date="2023-02-21T02:20:00Z"/>
          <w:rFonts w:asciiTheme="majorHAnsi" w:hAnsiTheme="majorHAnsi"/>
          <w:sz w:val="24"/>
          <w:szCs w:val="24"/>
        </w:rPr>
      </w:pPr>
      <w:ins w:id="312" w:author="Paul Ekung" w:date="2023-02-21T02:20:00Z">
        <w:r w:rsidRPr="00546B0B">
          <w:rPr>
            <w:rFonts w:asciiTheme="majorHAnsi" w:hAnsiTheme="majorHAnsi"/>
            <w:b/>
            <w:bCs/>
            <w:sz w:val="24"/>
            <w:szCs w:val="24"/>
          </w:rPr>
          <w:t>View Module:</w:t>
        </w:r>
        <w:r w:rsidRPr="00546B0B">
          <w:rPr>
            <w:rFonts w:asciiTheme="majorHAnsi" w:hAnsiTheme="majorHAnsi"/>
            <w:sz w:val="24"/>
            <w:szCs w:val="24"/>
          </w:rPr>
          <w:t xml:space="preserve"> This module on its own part accepts a valid user ID and displays corresponding information about the user.</w:t>
        </w:r>
      </w:ins>
    </w:p>
    <w:p w14:paraId="408BC1FB" w14:textId="77777777" w:rsidR="005239A8" w:rsidRPr="00546B0B" w:rsidRDefault="005239A8" w:rsidP="005239A8">
      <w:pPr>
        <w:pStyle w:val="ListParagraph"/>
        <w:numPr>
          <w:ilvl w:val="0"/>
          <w:numId w:val="36"/>
        </w:numPr>
        <w:spacing w:line="360" w:lineRule="auto"/>
        <w:rPr>
          <w:ins w:id="313" w:author="Paul Ekung" w:date="2023-02-21T02:20:00Z"/>
          <w:rFonts w:asciiTheme="majorHAnsi" w:hAnsiTheme="majorHAnsi"/>
          <w:sz w:val="24"/>
          <w:szCs w:val="24"/>
        </w:rPr>
      </w:pPr>
      <w:ins w:id="314" w:author="Paul Ekung" w:date="2023-02-21T02:20:00Z">
        <w:r w:rsidRPr="00546B0B">
          <w:rPr>
            <w:rFonts w:asciiTheme="majorHAnsi" w:hAnsiTheme="majorHAnsi"/>
            <w:b/>
            <w:bCs/>
            <w:sz w:val="24"/>
            <w:szCs w:val="24"/>
          </w:rPr>
          <w:t>Chat Module:</w:t>
        </w:r>
        <w:r w:rsidRPr="00546B0B">
          <w:rPr>
            <w:rFonts w:asciiTheme="majorHAnsi" w:hAnsiTheme="majorHAnsi"/>
            <w:sz w:val="24"/>
            <w:szCs w:val="24"/>
          </w:rPr>
          <w:t xml:space="preserve"> This module enables the users of the system to communicate by </w:t>
        </w:r>
      </w:ins>
    </w:p>
    <w:p w14:paraId="4C9D8017" w14:textId="77777777" w:rsidR="005239A8" w:rsidRPr="00546B0B" w:rsidRDefault="005239A8" w:rsidP="005239A8">
      <w:pPr>
        <w:pStyle w:val="ListParagraph"/>
        <w:spacing w:line="360" w:lineRule="auto"/>
        <w:ind w:left="1080"/>
        <w:rPr>
          <w:ins w:id="315" w:author="Paul Ekung" w:date="2023-02-21T02:20:00Z"/>
          <w:rFonts w:asciiTheme="majorHAnsi" w:hAnsiTheme="majorHAnsi"/>
          <w:b/>
          <w:bCs/>
          <w:sz w:val="24"/>
          <w:szCs w:val="24"/>
        </w:rPr>
      </w:pPr>
    </w:p>
    <w:p w14:paraId="5147DE40" w14:textId="77777777" w:rsidR="005239A8" w:rsidRPr="00546B0B" w:rsidRDefault="005239A8" w:rsidP="005239A8">
      <w:pPr>
        <w:pStyle w:val="ListParagraph"/>
        <w:spacing w:line="360" w:lineRule="auto"/>
        <w:ind w:left="1080"/>
        <w:jc w:val="center"/>
        <w:rPr>
          <w:ins w:id="316" w:author="Paul Ekung" w:date="2023-02-21T02:20:00Z"/>
          <w:rFonts w:asciiTheme="majorHAnsi" w:hAnsiTheme="majorHAnsi"/>
          <w:b/>
          <w:bCs/>
          <w:sz w:val="24"/>
          <w:szCs w:val="24"/>
        </w:rPr>
      </w:pPr>
      <w:ins w:id="317" w:author="Paul Ekung" w:date="2023-02-21T02:20:00Z">
        <w:r w:rsidRPr="00546B0B">
          <w:rPr>
            <w:rFonts w:asciiTheme="majorHAnsi" w:hAnsiTheme="majorHAnsi"/>
            <w:b/>
            <w:bCs/>
            <w:sz w:val="24"/>
            <w:szCs w:val="24"/>
          </w:rPr>
          <w:t>26</w:t>
        </w:r>
      </w:ins>
    </w:p>
    <w:p w14:paraId="4D262CAB" w14:textId="77777777" w:rsidR="005239A8" w:rsidRPr="00546B0B" w:rsidRDefault="005239A8" w:rsidP="005239A8">
      <w:pPr>
        <w:pStyle w:val="ListParagraph"/>
        <w:spacing w:line="360" w:lineRule="auto"/>
        <w:ind w:left="1080"/>
        <w:rPr>
          <w:ins w:id="318" w:author="Paul Ekung" w:date="2023-02-21T02:20:00Z"/>
          <w:rStyle w:val="CommentReference"/>
          <w:rFonts w:asciiTheme="majorHAnsi" w:hAnsiTheme="majorHAnsi"/>
          <w:sz w:val="24"/>
          <w:szCs w:val="24"/>
        </w:rPr>
      </w:pPr>
      <w:ins w:id="319" w:author="Paul Ekung" w:date="2023-02-21T02:20:00Z">
        <w:r w:rsidRPr="00546B0B">
          <w:rPr>
            <w:rFonts w:asciiTheme="majorHAnsi" w:hAnsiTheme="majorHAnsi"/>
            <w:sz w:val="24"/>
            <w:szCs w:val="24"/>
          </w:rPr>
          <w:t>sending messages to each other.</w:t>
        </w:r>
        <w:r w:rsidRPr="00546B0B">
          <w:rPr>
            <w:rStyle w:val="CommentReference"/>
            <w:rFonts w:asciiTheme="majorHAnsi" w:hAnsiTheme="majorHAnsi"/>
          </w:rPr>
          <w:t xml:space="preserve"> </w:t>
        </w:r>
        <w:r w:rsidRPr="00546B0B">
          <w:rPr>
            <w:rStyle w:val="CommentReference"/>
            <w:rFonts w:asciiTheme="majorHAnsi" w:hAnsiTheme="majorHAnsi"/>
            <w:sz w:val="24"/>
            <w:szCs w:val="24"/>
          </w:rPr>
          <w:t xml:space="preserve">Here, the admin can send notifications to the staffs (HOD) of the student's department in </w:t>
        </w:r>
      </w:ins>
    </w:p>
    <w:p w14:paraId="4C8C79C8" w14:textId="77777777" w:rsidR="005239A8" w:rsidRPr="00546B0B" w:rsidRDefault="005239A8" w:rsidP="005239A8">
      <w:pPr>
        <w:spacing w:line="360" w:lineRule="auto"/>
        <w:jc w:val="center"/>
        <w:rPr>
          <w:ins w:id="320" w:author="Paul Ekung" w:date="2023-02-21T02:20:00Z"/>
          <w:rStyle w:val="CommentReference"/>
          <w:rFonts w:asciiTheme="majorHAnsi" w:hAnsiTheme="majorHAnsi"/>
          <w:sz w:val="24"/>
          <w:szCs w:val="24"/>
        </w:rPr>
      </w:pPr>
    </w:p>
    <w:p w14:paraId="4428C972" w14:textId="77777777" w:rsidR="005239A8" w:rsidRPr="00546B0B" w:rsidRDefault="005239A8" w:rsidP="005239A8">
      <w:pPr>
        <w:pStyle w:val="ListParagraph"/>
        <w:numPr>
          <w:ilvl w:val="0"/>
          <w:numId w:val="36"/>
        </w:numPr>
        <w:spacing w:line="360" w:lineRule="auto"/>
        <w:rPr>
          <w:ins w:id="321" w:author="Paul Ekung" w:date="2023-02-21T02:20:00Z"/>
          <w:rFonts w:asciiTheme="majorHAnsi" w:hAnsiTheme="majorHAnsi"/>
          <w:sz w:val="24"/>
          <w:szCs w:val="24"/>
        </w:rPr>
      </w:pPr>
      <w:ins w:id="322" w:author="Paul Ekung" w:date="2023-02-21T02:20:00Z">
        <w:r w:rsidRPr="00546B0B">
          <w:rPr>
            <w:rStyle w:val="CommentReference"/>
            <w:rFonts w:asciiTheme="majorHAnsi" w:hAnsiTheme="majorHAnsi"/>
            <w:sz w:val="24"/>
            <w:szCs w:val="24"/>
          </w:rPr>
          <w:t>question</w:t>
        </w:r>
        <w:r w:rsidRPr="00546B0B">
          <w:rPr>
            <w:rStyle w:val="CommentReference"/>
            <w:rFonts w:asciiTheme="majorHAnsi" w:hAnsiTheme="majorHAnsi"/>
          </w:rPr>
          <w:t xml:space="preserve">. </w:t>
        </w:r>
        <w:r w:rsidRPr="00546B0B">
          <w:rPr>
            <w:rStyle w:val="CommentReference"/>
            <w:rFonts w:asciiTheme="majorHAnsi" w:hAnsiTheme="majorHAnsi"/>
            <w:sz w:val="24"/>
            <w:szCs w:val="24"/>
          </w:rPr>
          <w:t>This message or notifications could be decisions taken by admin on a student's misconduct case. The system also allows the staff to reply the notifications received from the Admin</w:t>
        </w:r>
      </w:ins>
    </w:p>
    <w:p w14:paraId="6BC4E172" w14:textId="77777777" w:rsidR="005239A8" w:rsidRPr="00546B0B" w:rsidRDefault="005239A8" w:rsidP="005239A8">
      <w:pPr>
        <w:pStyle w:val="ListParagraph"/>
        <w:numPr>
          <w:ilvl w:val="0"/>
          <w:numId w:val="36"/>
        </w:numPr>
        <w:spacing w:line="360" w:lineRule="auto"/>
        <w:rPr>
          <w:ins w:id="323" w:author="Paul Ekung" w:date="2023-02-21T02:20:00Z"/>
          <w:rFonts w:asciiTheme="majorHAnsi" w:hAnsiTheme="majorHAnsi"/>
          <w:sz w:val="24"/>
          <w:szCs w:val="24"/>
        </w:rPr>
      </w:pPr>
      <w:ins w:id="324" w:author="Paul Ekung" w:date="2023-02-21T02:20:00Z">
        <w:r w:rsidRPr="00546B0B">
          <w:rPr>
            <w:rFonts w:asciiTheme="majorHAnsi" w:hAnsiTheme="majorHAnsi"/>
            <w:b/>
            <w:bCs/>
            <w:sz w:val="24"/>
            <w:szCs w:val="24"/>
          </w:rPr>
          <w:t>Settings:</w:t>
        </w:r>
        <w:r w:rsidRPr="00546B0B">
          <w:rPr>
            <w:rFonts w:asciiTheme="majorHAnsi" w:hAnsiTheme="majorHAnsi"/>
            <w:sz w:val="24"/>
            <w:szCs w:val="24"/>
          </w:rPr>
          <w:t xml:space="preserve"> This module gives access to update details and also change password. </w:t>
        </w:r>
      </w:ins>
    </w:p>
    <w:p w14:paraId="7B09B3BE" w14:textId="77777777" w:rsidR="005239A8" w:rsidRPr="00546B0B" w:rsidRDefault="005239A8" w:rsidP="005239A8">
      <w:pPr>
        <w:spacing w:line="360" w:lineRule="auto"/>
        <w:rPr>
          <w:ins w:id="325" w:author="Paul Ekung" w:date="2023-02-21T02:20:00Z"/>
          <w:rFonts w:asciiTheme="majorHAnsi" w:hAnsiTheme="majorHAnsi"/>
          <w:b/>
          <w:bCs/>
          <w:sz w:val="24"/>
          <w:szCs w:val="24"/>
        </w:rPr>
      </w:pPr>
    </w:p>
    <w:p w14:paraId="3E417E6E" w14:textId="77777777" w:rsidR="005239A8" w:rsidRPr="00546B0B" w:rsidRDefault="005239A8" w:rsidP="005239A8">
      <w:pPr>
        <w:spacing w:line="360" w:lineRule="auto"/>
        <w:rPr>
          <w:ins w:id="326" w:author="Paul Ekung" w:date="2023-02-21T02:20:00Z"/>
          <w:rFonts w:asciiTheme="majorHAnsi" w:hAnsiTheme="majorHAnsi"/>
          <w:b/>
          <w:bCs/>
          <w:sz w:val="24"/>
          <w:szCs w:val="24"/>
        </w:rPr>
      </w:pPr>
      <w:ins w:id="327" w:author="Paul Ekung" w:date="2023-02-21T02:20:00Z">
        <w:r w:rsidRPr="00546B0B">
          <w:rPr>
            <w:rFonts w:asciiTheme="majorHAnsi" w:hAnsiTheme="majorHAnsi"/>
            <w:b/>
            <w:bCs/>
            <w:sz w:val="24"/>
            <w:szCs w:val="24"/>
          </w:rPr>
          <w:t>4.9 DATABASE DESIGN</w:t>
        </w:r>
      </w:ins>
    </w:p>
    <w:p w14:paraId="099BFEE9" w14:textId="475D0839" w:rsidR="005239A8" w:rsidRPr="00546B0B" w:rsidRDefault="005239A8" w:rsidP="005239A8">
      <w:pPr>
        <w:spacing w:line="360" w:lineRule="auto"/>
        <w:rPr>
          <w:ins w:id="328" w:author="Paul Ekung" w:date="2023-02-21T02:20:00Z"/>
          <w:rFonts w:asciiTheme="majorHAnsi" w:hAnsiTheme="majorHAnsi"/>
          <w:sz w:val="24"/>
          <w:szCs w:val="24"/>
        </w:rPr>
      </w:pPr>
      <w:ins w:id="329" w:author="Paul Ekung" w:date="2023-02-21T02:20:00Z">
        <w:r w:rsidRPr="00546B0B">
          <w:rPr>
            <w:rFonts w:asciiTheme="majorHAnsi" w:hAnsiTheme="majorHAnsi"/>
            <w:sz w:val="24"/>
            <w:szCs w:val="24"/>
          </w:rPr>
          <w:t>MySQL was chosen to design the database, for easy correction of bugs and querying of the database.</w:t>
        </w:r>
      </w:ins>
      <w:ins w:id="330" w:author="Paul Ekung" w:date="2023-02-21T02:32:00Z">
        <w:r w:rsidR="00781957">
          <w:rPr>
            <w:rFonts w:asciiTheme="majorHAnsi" w:hAnsiTheme="majorHAnsi"/>
            <w:sz w:val="24"/>
            <w:szCs w:val="24"/>
          </w:rPr>
          <w:t xml:space="preserve"> </w:t>
        </w:r>
      </w:ins>
      <w:ins w:id="331" w:author="Paul Ekung" w:date="2023-02-21T02:20:00Z">
        <w:r w:rsidRPr="00546B0B">
          <w:rPr>
            <w:rFonts w:asciiTheme="majorHAnsi" w:hAnsiTheme="majorHAnsi"/>
            <w:sz w:val="24"/>
            <w:szCs w:val="24"/>
          </w:rPr>
          <w:t>Database was intergraded to the system so that the system can access, update and delete information stored in the database and it contains the following tables:</w:t>
        </w:r>
      </w:ins>
    </w:p>
    <w:p w14:paraId="408EF1E8" w14:textId="77777777" w:rsidR="005239A8" w:rsidRPr="00546B0B" w:rsidRDefault="005239A8" w:rsidP="005239A8">
      <w:pPr>
        <w:pStyle w:val="ListParagraph"/>
        <w:numPr>
          <w:ilvl w:val="0"/>
          <w:numId w:val="1"/>
        </w:numPr>
        <w:spacing w:line="360" w:lineRule="auto"/>
        <w:ind w:left="1080" w:hanging="720"/>
        <w:rPr>
          <w:ins w:id="332" w:author="Paul Ekung" w:date="2023-02-21T02:20:00Z"/>
          <w:rFonts w:asciiTheme="majorHAnsi" w:hAnsiTheme="majorHAnsi"/>
          <w:sz w:val="24"/>
          <w:szCs w:val="24"/>
        </w:rPr>
      </w:pPr>
      <w:ins w:id="333" w:author="Paul Ekung" w:date="2023-02-21T02:20:00Z">
        <w:r w:rsidRPr="00546B0B">
          <w:rPr>
            <w:rFonts w:asciiTheme="majorHAnsi" w:hAnsiTheme="majorHAnsi"/>
            <w:sz w:val="24"/>
            <w:szCs w:val="24"/>
          </w:rPr>
          <w:t>Admin</w:t>
        </w:r>
      </w:ins>
    </w:p>
    <w:p w14:paraId="46E33323" w14:textId="77777777" w:rsidR="005239A8" w:rsidRPr="00546B0B" w:rsidRDefault="005239A8" w:rsidP="005239A8">
      <w:pPr>
        <w:pStyle w:val="ListParagraph"/>
        <w:numPr>
          <w:ilvl w:val="0"/>
          <w:numId w:val="1"/>
        </w:numPr>
        <w:spacing w:line="360" w:lineRule="auto"/>
        <w:ind w:left="1080" w:hanging="720"/>
        <w:rPr>
          <w:ins w:id="334" w:author="Paul Ekung" w:date="2023-02-21T02:20:00Z"/>
          <w:rFonts w:asciiTheme="majorHAnsi" w:hAnsiTheme="majorHAnsi"/>
          <w:sz w:val="24"/>
          <w:szCs w:val="24"/>
        </w:rPr>
      </w:pPr>
      <w:ins w:id="335" w:author="Paul Ekung" w:date="2023-02-21T02:20:00Z">
        <w:r w:rsidRPr="00546B0B">
          <w:rPr>
            <w:rFonts w:asciiTheme="majorHAnsi" w:hAnsiTheme="majorHAnsi"/>
            <w:sz w:val="24"/>
            <w:szCs w:val="24"/>
          </w:rPr>
          <w:t xml:space="preserve">Staffs </w:t>
        </w:r>
      </w:ins>
    </w:p>
    <w:p w14:paraId="152DA819" w14:textId="77777777" w:rsidR="005239A8" w:rsidRPr="00546B0B" w:rsidRDefault="005239A8" w:rsidP="005239A8">
      <w:pPr>
        <w:pStyle w:val="ListParagraph"/>
        <w:numPr>
          <w:ilvl w:val="0"/>
          <w:numId w:val="1"/>
        </w:numPr>
        <w:spacing w:line="360" w:lineRule="auto"/>
        <w:ind w:left="1080" w:hanging="720"/>
        <w:rPr>
          <w:ins w:id="336" w:author="Paul Ekung" w:date="2023-02-21T02:20:00Z"/>
          <w:rFonts w:asciiTheme="majorHAnsi" w:hAnsiTheme="majorHAnsi"/>
          <w:sz w:val="24"/>
          <w:szCs w:val="24"/>
        </w:rPr>
      </w:pPr>
      <w:ins w:id="337" w:author="Paul Ekung" w:date="2023-02-21T02:20:00Z">
        <w:r w:rsidRPr="00546B0B">
          <w:rPr>
            <w:rFonts w:asciiTheme="majorHAnsi" w:hAnsiTheme="majorHAnsi"/>
            <w:sz w:val="24"/>
            <w:szCs w:val="24"/>
          </w:rPr>
          <w:t>Student</w:t>
        </w:r>
      </w:ins>
    </w:p>
    <w:p w14:paraId="13968D85" w14:textId="77777777" w:rsidR="005239A8" w:rsidRPr="00546B0B" w:rsidRDefault="005239A8" w:rsidP="005239A8">
      <w:pPr>
        <w:pStyle w:val="ListParagraph"/>
        <w:numPr>
          <w:ilvl w:val="0"/>
          <w:numId w:val="1"/>
        </w:numPr>
        <w:spacing w:line="360" w:lineRule="auto"/>
        <w:ind w:left="1080" w:hanging="720"/>
        <w:rPr>
          <w:ins w:id="338" w:author="Paul Ekung" w:date="2023-02-21T02:20:00Z"/>
          <w:rFonts w:asciiTheme="majorHAnsi" w:hAnsiTheme="majorHAnsi"/>
          <w:sz w:val="24"/>
          <w:szCs w:val="24"/>
        </w:rPr>
      </w:pPr>
      <w:ins w:id="339" w:author="Paul Ekung" w:date="2023-02-21T02:20:00Z">
        <w:r w:rsidRPr="00546B0B">
          <w:rPr>
            <w:rFonts w:asciiTheme="majorHAnsi" w:hAnsiTheme="majorHAnsi"/>
            <w:sz w:val="24"/>
            <w:szCs w:val="24"/>
          </w:rPr>
          <w:t>Report</w:t>
        </w:r>
      </w:ins>
    </w:p>
    <w:p w14:paraId="11BFD0E8" w14:textId="77777777" w:rsidR="005239A8" w:rsidRPr="00546B0B" w:rsidRDefault="005239A8" w:rsidP="005239A8">
      <w:pPr>
        <w:pStyle w:val="ListParagraph"/>
        <w:numPr>
          <w:ilvl w:val="0"/>
          <w:numId w:val="1"/>
        </w:numPr>
        <w:spacing w:line="360" w:lineRule="auto"/>
        <w:ind w:left="1080" w:hanging="720"/>
        <w:rPr>
          <w:ins w:id="340" w:author="Paul Ekung" w:date="2023-02-21T02:20:00Z"/>
          <w:rFonts w:asciiTheme="majorHAnsi" w:hAnsiTheme="majorHAnsi"/>
          <w:sz w:val="24"/>
          <w:szCs w:val="24"/>
        </w:rPr>
      </w:pPr>
      <w:ins w:id="341" w:author="Paul Ekung" w:date="2023-02-21T02:20:00Z">
        <w:r w:rsidRPr="00546B0B">
          <w:rPr>
            <w:rFonts w:asciiTheme="majorHAnsi" w:hAnsiTheme="majorHAnsi"/>
            <w:sz w:val="24"/>
            <w:szCs w:val="24"/>
          </w:rPr>
          <w:t>Appeal</w:t>
        </w:r>
      </w:ins>
    </w:p>
    <w:p w14:paraId="06BE007E" w14:textId="77777777" w:rsidR="005239A8" w:rsidRPr="00546B0B" w:rsidRDefault="005239A8" w:rsidP="005239A8">
      <w:pPr>
        <w:pStyle w:val="ListParagraph"/>
        <w:numPr>
          <w:ilvl w:val="0"/>
          <w:numId w:val="1"/>
        </w:numPr>
        <w:spacing w:line="360" w:lineRule="auto"/>
        <w:ind w:left="1080" w:hanging="720"/>
        <w:rPr>
          <w:ins w:id="342" w:author="Paul Ekung" w:date="2023-02-21T02:20:00Z"/>
          <w:rFonts w:asciiTheme="majorHAnsi" w:hAnsiTheme="majorHAnsi"/>
          <w:sz w:val="24"/>
          <w:szCs w:val="24"/>
        </w:rPr>
      </w:pPr>
      <w:ins w:id="343" w:author="Paul Ekung" w:date="2023-02-21T02:20:00Z">
        <w:r w:rsidRPr="00546B0B">
          <w:rPr>
            <w:rFonts w:asciiTheme="majorHAnsi" w:hAnsiTheme="majorHAnsi"/>
            <w:sz w:val="24"/>
            <w:szCs w:val="24"/>
          </w:rPr>
          <w:t>Feedback</w:t>
        </w:r>
      </w:ins>
    </w:p>
    <w:p w14:paraId="42259BB1" w14:textId="77777777" w:rsidR="005239A8" w:rsidRPr="00546B0B" w:rsidRDefault="005239A8" w:rsidP="005239A8">
      <w:pPr>
        <w:pStyle w:val="ListParagraph"/>
        <w:numPr>
          <w:ilvl w:val="0"/>
          <w:numId w:val="1"/>
        </w:numPr>
        <w:spacing w:line="360" w:lineRule="auto"/>
        <w:ind w:left="1080" w:hanging="720"/>
        <w:rPr>
          <w:ins w:id="344" w:author="Paul Ekung" w:date="2023-02-21T02:20:00Z"/>
          <w:rFonts w:asciiTheme="majorHAnsi" w:hAnsiTheme="majorHAnsi"/>
          <w:sz w:val="24"/>
          <w:szCs w:val="24"/>
        </w:rPr>
      </w:pPr>
      <w:ins w:id="345" w:author="Paul Ekung" w:date="2023-02-21T02:20:00Z">
        <w:r w:rsidRPr="00546B0B">
          <w:rPr>
            <w:rFonts w:asciiTheme="majorHAnsi" w:hAnsiTheme="majorHAnsi"/>
            <w:sz w:val="24"/>
            <w:szCs w:val="24"/>
          </w:rPr>
          <w:t>Quick report</w:t>
        </w:r>
      </w:ins>
    </w:p>
    <w:p w14:paraId="37D2BECD" w14:textId="77777777" w:rsidR="005239A8" w:rsidRPr="00546B0B" w:rsidRDefault="005239A8" w:rsidP="005239A8">
      <w:pPr>
        <w:pStyle w:val="ListParagraph"/>
        <w:numPr>
          <w:ilvl w:val="0"/>
          <w:numId w:val="1"/>
        </w:numPr>
        <w:spacing w:line="360" w:lineRule="auto"/>
        <w:ind w:left="1080" w:hanging="720"/>
        <w:rPr>
          <w:ins w:id="346" w:author="Paul Ekung" w:date="2023-02-21T02:20:00Z"/>
          <w:rFonts w:asciiTheme="majorHAnsi" w:hAnsiTheme="majorHAnsi"/>
          <w:sz w:val="24"/>
          <w:szCs w:val="24"/>
        </w:rPr>
      </w:pPr>
      <w:ins w:id="347" w:author="Paul Ekung" w:date="2023-02-21T02:20:00Z">
        <w:r w:rsidRPr="00546B0B">
          <w:rPr>
            <w:rFonts w:asciiTheme="majorHAnsi" w:hAnsiTheme="majorHAnsi"/>
            <w:sz w:val="24"/>
            <w:szCs w:val="24"/>
          </w:rPr>
          <w:t>Staff notification</w:t>
        </w:r>
      </w:ins>
    </w:p>
    <w:p w14:paraId="2AEE8EB9" w14:textId="77777777" w:rsidR="005239A8" w:rsidRPr="00546B0B" w:rsidRDefault="005239A8" w:rsidP="005239A8">
      <w:pPr>
        <w:pStyle w:val="ListParagraph"/>
        <w:numPr>
          <w:ilvl w:val="0"/>
          <w:numId w:val="1"/>
        </w:numPr>
        <w:spacing w:line="360" w:lineRule="auto"/>
        <w:ind w:left="1080" w:hanging="720"/>
        <w:rPr>
          <w:ins w:id="348" w:author="Paul Ekung" w:date="2023-02-21T02:20:00Z"/>
          <w:rFonts w:asciiTheme="majorHAnsi" w:hAnsiTheme="majorHAnsi"/>
          <w:sz w:val="24"/>
          <w:szCs w:val="24"/>
        </w:rPr>
      </w:pPr>
      <w:ins w:id="349" w:author="Paul Ekung" w:date="2023-02-21T02:20:00Z">
        <w:r w:rsidRPr="00546B0B">
          <w:rPr>
            <w:rFonts w:asciiTheme="majorHAnsi" w:hAnsiTheme="majorHAnsi"/>
            <w:sz w:val="24"/>
            <w:szCs w:val="24"/>
          </w:rPr>
          <w:t>Admin notification</w:t>
        </w:r>
      </w:ins>
    </w:p>
    <w:p w14:paraId="1CE6174A" w14:textId="77777777" w:rsidR="005239A8" w:rsidRPr="00546B0B" w:rsidRDefault="005239A8" w:rsidP="005239A8">
      <w:pPr>
        <w:pStyle w:val="ListParagraph"/>
        <w:spacing w:line="360" w:lineRule="auto"/>
        <w:ind w:left="1080"/>
        <w:rPr>
          <w:ins w:id="350" w:author="Paul Ekung" w:date="2023-02-21T02:20:00Z"/>
          <w:rFonts w:asciiTheme="majorHAnsi" w:hAnsiTheme="majorHAnsi"/>
          <w:sz w:val="24"/>
          <w:szCs w:val="24"/>
        </w:rPr>
      </w:pPr>
    </w:p>
    <w:p w14:paraId="421841AF" w14:textId="77777777" w:rsidR="005239A8" w:rsidRPr="00546B0B" w:rsidRDefault="005239A8" w:rsidP="005239A8">
      <w:pPr>
        <w:spacing w:line="360" w:lineRule="auto"/>
        <w:rPr>
          <w:ins w:id="351" w:author="Paul Ekung" w:date="2023-02-21T02:20:00Z"/>
          <w:rFonts w:asciiTheme="majorHAnsi" w:hAnsiTheme="majorHAnsi"/>
          <w:b/>
          <w:bCs/>
          <w:sz w:val="24"/>
          <w:szCs w:val="24"/>
        </w:rPr>
      </w:pPr>
      <w:ins w:id="352" w:author="Paul Ekung" w:date="2023-02-21T02:20:00Z">
        <w:r w:rsidRPr="00546B0B">
          <w:rPr>
            <w:rFonts w:asciiTheme="majorHAnsi" w:hAnsiTheme="majorHAnsi"/>
            <w:b/>
            <w:bCs/>
            <w:sz w:val="24"/>
            <w:szCs w:val="24"/>
          </w:rPr>
          <w:t>Admin Table</w:t>
        </w:r>
      </w:ins>
    </w:p>
    <w:tbl>
      <w:tblPr>
        <w:tblStyle w:val="TableGrid"/>
        <w:tblW w:w="9108" w:type="dxa"/>
        <w:tblLook w:val="04A0" w:firstRow="1" w:lastRow="0" w:firstColumn="1" w:lastColumn="0" w:noHBand="0" w:noVBand="1"/>
      </w:tblPr>
      <w:tblGrid>
        <w:gridCol w:w="2130"/>
        <w:gridCol w:w="2130"/>
        <w:gridCol w:w="2131"/>
        <w:gridCol w:w="2717"/>
      </w:tblGrid>
      <w:tr w:rsidR="005239A8" w:rsidRPr="00546B0B" w14:paraId="70ACE5E2" w14:textId="77777777" w:rsidTr="005239A8">
        <w:trPr>
          <w:ins w:id="353" w:author="Paul Ekung" w:date="2023-02-21T02:20:00Z"/>
        </w:trPr>
        <w:tc>
          <w:tcPr>
            <w:tcW w:w="2130" w:type="dxa"/>
          </w:tcPr>
          <w:p w14:paraId="379C9B36" w14:textId="77777777" w:rsidR="005239A8" w:rsidRPr="00546B0B" w:rsidRDefault="005239A8" w:rsidP="005239A8">
            <w:pPr>
              <w:spacing w:line="360" w:lineRule="auto"/>
              <w:rPr>
                <w:ins w:id="354" w:author="Paul Ekung" w:date="2023-02-21T02:20:00Z"/>
                <w:rFonts w:asciiTheme="majorHAnsi" w:hAnsiTheme="majorHAnsi" w:cs="Times New Roman"/>
                <w:b/>
                <w:bCs/>
                <w:sz w:val="24"/>
                <w:szCs w:val="24"/>
              </w:rPr>
            </w:pPr>
            <w:ins w:id="355" w:author="Paul Ekung" w:date="2023-02-21T02:20:00Z">
              <w:r w:rsidRPr="00546B0B">
                <w:rPr>
                  <w:rFonts w:asciiTheme="majorHAnsi" w:hAnsiTheme="majorHAnsi" w:cs="Times New Roman"/>
                  <w:b/>
                  <w:bCs/>
                  <w:sz w:val="24"/>
                  <w:szCs w:val="24"/>
                </w:rPr>
                <w:t>Field Name</w:t>
              </w:r>
            </w:ins>
          </w:p>
        </w:tc>
        <w:tc>
          <w:tcPr>
            <w:tcW w:w="2130" w:type="dxa"/>
          </w:tcPr>
          <w:p w14:paraId="0DFB28C8" w14:textId="77777777" w:rsidR="005239A8" w:rsidRPr="00546B0B" w:rsidRDefault="005239A8" w:rsidP="005239A8">
            <w:pPr>
              <w:spacing w:line="360" w:lineRule="auto"/>
              <w:rPr>
                <w:ins w:id="356" w:author="Paul Ekung" w:date="2023-02-21T02:20:00Z"/>
                <w:rFonts w:asciiTheme="majorHAnsi" w:hAnsiTheme="majorHAnsi" w:cs="Times New Roman"/>
                <w:b/>
                <w:bCs/>
                <w:sz w:val="24"/>
                <w:szCs w:val="24"/>
              </w:rPr>
            </w:pPr>
            <w:ins w:id="357" w:author="Paul Ekung" w:date="2023-02-21T02:20:00Z">
              <w:r w:rsidRPr="00546B0B">
                <w:rPr>
                  <w:rFonts w:asciiTheme="majorHAnsi" w:hAnsiTheme="majorHAnsi" w:cs="Times New Roman"/>
                  <w:b/>
                  <w:bCs/>
                  <w:sz w:val="24"/>
                  <w:szCs w:val="24"/>
                </w:rPr>
                <w:t>Data Type</w:t>
              </w:r>
            </w:ins>
          </w:p>
        </w:tc>
        <w:tc>
          <w:tcPr>
            <w:tcW w:w="2131" w:type="dxa"/>
          </w:tcPr>
          <w:p w14:paraId="7758430A" w14:textId="77777777" w:rsidR="005239A8" w:rsidRPr="00546B0B" w:rsidRDefault="005239A8" w:rsidP="005239A8">
            <w:pPr>
              <w:spacing w:line="360" w:lineRule="auto"/>
              <w:rPr>
                <w:ins w:id="358" w:author="Paul Ekung" w:date="2023-02-21T02:20:00Z"/>
                <w:rFonts w:asciiTheme="majorHAnsi" w:hAnsiTheme="majorHAnsi" w:cs="Times New Roman"/>
                <w:b/>
                <w:bCs/>
                <w:sz w:val="24"/>
                <w:szCs w:val="24"/>
              </w:rPr>
            </w:pPr>
            <w:ins w:id="359" w:author="Paul Ekung" w:date="2023-02-21T02:20:00Z">
              <w:r w:rsidRPr="00546B0B">
                <w:rPr>
                  <w:rFonts w:asciiTheme="majorHAnsi" w:hAnsiTheme="majorHAnsi" w:cs="Times New Roman"/>
                  <w:b/>
                  <w:bCs/>
                  <w:sz w:val="24"/>
                  <w:szCs w:val="24"/>
                </w:rPr>
                <w:t>Size</w:t>
              </w:r>
            </w:ins>
          </w:p>
        </w:tc>
        <w:tc>
          <w:tcPr>
            <w:tcW w:w="2717" w:type="dxa"/>
          </w:tcPr>
          <w:p w14:paraId="1010D44A" w14:textId="77777777" w:rsidR="005239A8" w:rsidRPr="00546B0B" w:rsidRDefault="005239A8" w:rsidP="005239A8">
            <w:pPr>
              <w:spacing w:line="360" w:lineRule="auto"/>
              <w:rPr>
                <w:ins w:id="360" w:author="Paul Ekung" w:date="2023-02-21T02:20:00Z"/>
                <w:rFonts w:asciiTheme="majorHAnsi" w:hAnsiTheme="majorHAnsi" w:cs="Times New Roman"/>
                <w:b/>
                <w:bCs/>
                <w:sz w:val="24"/>
                <w:szCs w:val="24"/>
              </w:rPr>
            </w:pPr>
            <w:ins w:id="361" w:author="Paul Ekung" w:date="2023-02-21T02:20:00Z">
              <w:r w:rsidRPr="00546B0B">
                <w:rPr>
                  <w:rFonts w:asciiTheme="majorHAnsi" w:hAnsiTheme="majorHAnsi" w:cs="Times New Roman"/>
                  <w:b/>
                  <w:bCs/>
                  <w:sz w:val="24"/>
                  <w:szCs w:val="24"/>
                </w:rPr>
                <w:t>Description</w:t>
              </w:r>
            </w:ins>
          </w:p>
        </w:tc>
      </w:tr>
      <w:tr w:rsidR="005239A8" w:rsidRPr="00546B0B" w14:paraId="00D8A0E1" w14:textId="77777777" w:rsidTr="005239A8">
        <w:trPr>
          <w:ins w:id="362" w:author="Paul Ekung" w:date="2023-02-21T02:20:00Z"/>
        </w:trPr>
        <w:tc>
          <w:tcPr>
            <w:tcW w:w="2130" w:type="dxa"/>
          </w:tcPr>
          <w:p w14:paraId="33FC087D" w14:textId="77777777" w:rsidR="005239A8" w:rsidRPr="00546B0B" w:rsidRDefault="005239A8" w:rsidP="005239A8">
            <w:pPr>
              <w:spacing w:line="360" w:lineRule="auto"/>
              <w:rPr>
                <w:ins w:id="363" w:author="Paul Ekung" w:date="2023-02-21T02:20:00Z"/>
                <w:rFonts w:asciiTheme="majorHAnsi" w:hAnsiTheme="majorHAnsi" w:cs="Times New Roman"/>
                <w:sz w:val="24"/>
                <w:szCs w:val="24"/>
              </w:rPr>
            </w:pPr>
            <w:proofErr w:type="spellStart"/>
            <w:ins w:id="364" w:author="Paul Ekung" w:date="2023-02-21T02:20:00Z">
              <w:r w:rsidRPr="00546B0B">
                <w:rPr>
                  <w:rFonts w:asciiTheme="majorHAnsi" w:hAnsiTheme="majorHAnsi" w:cs="Times New Roman"/>
                  <w:sz w:val="24"/>
                  <w:szCs w:val="24"/>
                </w:rPr>
                <w:t>AdminID</w:t>
              </w:r>
              <w:proofErr w:type="spellEnd"/>
            </w:ins>
          </w:p>
        </w:tc>
        <w:tc>
          <w:tcPr>
            <w:tcW w:w="2130" w:type="dxa"/>
          </w:tcPr>
          <w:p w14:paraId="66DE60C6" w14:textId="77777777" w:rsidR="005239A8" w:rsidRPr="00546B0B" w:rsidRDefault="005239A8" w:rsidP="005239A8">
            <w:pPr>
              <w:spacing w:line="360" w:lineRule="auto"/>
              <w:rPr>
                <w:ins w:id="365" w:author="Paul Ekung" w:date="2023-02-21T02:20:00Z"/>
                <w:rFonts w:asciiTheme="majorHAnsi" w:hAnsiTheme="majorHAnsi" w:cs="Times New Roman"/>
                <w:sz w:val="24"/>
                <w:szCs w:val="24"/>
              </w:rPr>
            </w:pPr>
            <w:ins w:id="366" w:author="Paul Ekung" w:date="2023-02-21T02:20:00Z">
              <w:r w:rsidRPr="00546B0B">
                <w:rPr>
                  <w:rFonts w:asciiTheme="majorHAnsi" w:hAnsiTheme="majorHAnsi" w:cs="Times New Roman"/>
                  <w:sz w:val="24"/>
                  <w:szCs w:val="24"/>
                </w:rPr>
                <w:t>String</w:t>
              </w:r>
            </w:ins>
          </w:p>
        </w:tc>
        <w:tc>
          <w:tcPr>
            <w:tcW w:w="2131" w:type="dxa"/>
          </w:tcPr>
          <w:p w14:paraId="7C338310" w14:textId="77777777" w:rsidR="005239A8" w:rsidRPr="00546B0B" w:rsidRDefault="005239A8" w:rsidP="005239A8">
            <w:pPr>
              <w:spacing w:line="360" w:lineRule="auto"/>
              <w:rPr>
                <w:ins w:id="367" w:author="Paul Ekung" w:date="2023-02-21T02:20:00Z"/>
                <w:rFonts w:asciiTheme="majorHAnsi" w:hAnsiTheme="majorHAnsi" w:cs="Times New Roman"/>
                <w:sz w:val="24"/>
                <w:szCs w:val="24"/>
              </w:rPr>
            </w:pPr>
            <w:ins w:id="368" w:author="Paul Ekung" w:date="2023-02-21T02:20:00Z">
              <w:r w:rsidRPr="00546B0B">
                <w:rPr>
                  <w:rFonts w:asciiTheme="majorHAnsi" w:hAnsiTheme="majorHAnsi" w:cs="Times New Roman"/>
                  <w:sz w:val="24"/>
                  <w:szCs w:val="24"/>
                </w:rPr>
                <w:t>20</w:t>
              </w:r>
            </w:ins>
          </w:p>
        </w:tc>
        <w:tc>
          <w:tcPr>
            <w:tcW w:w="2717" w:type="dxa"/>
          </w:tcPr>
          <w:p w14:paraId="5F37F5AC" w14:textId="77777777" w:rsidR="005239A8" w:rsidRPr="00546B0B" w:rsidRDefault="005239A8" w:rsidP="005239A8">
            <w:pPr>
              <w:spacing w:line="360" w:lineRule="auto"/>
              <w:rPr>
                <w:ins w:id="369" w:author="Paul Ekung" w:date="2023-02-21T02:20:00Z"/>
                <w:rFonts w:asciiTheme="majorHAnsi" w:hAnsiTheme="majorHAnsi" w:cs="Times New Roman"/>
                <w:sz w:val="24"/>
                <w:szCs w:val="24"/>
              </w:rPr>
            </w:pPr>
            <w:ins w:id="370" w:author="Paul Ekung" w:date="2023-02-21T02:20:00Z">
              <w:r w:rsidRPr="00546B0B">
                <w:rPr>
                  <w:rFonts w:asciiTheme="majorHAnsi" w:hAnsiTheme="majorHAnsi" w:cs="Times New Roman"/>
                  <w:sz w:val="24"/>
                  <w:szCs w:val="24"/>
                </w:rPr>
                <w:t>Stores admin id</w:t>
              </w:r>
            </w:ins>
          </w:p>
        </w:tc>
      </w:tr>
      <w:tr w:rsidR="005239A8" w:rsidRPr="00546B0B" w14:paraId="629DBFAF" w14:textId="77777777" w:rsidTr="005239A8">
        <w:trPr>
          <w:ins w:id="371" w:author="Paul Ekung" w:date="2023-02-21T02:20:00Z"/>
        </w:trPr>
        <w:tc>
          <w:tcPr>
            <w:tcW w:w="2130" w:type="dxa"/>
          </w:tcPr>
          <w:p w14:paraId="11A07F9A" w14:textId="77777777" w:rsidR="005239A8" w:rsidRPr="00546B0B" w:rsidRDefault="005239A8" w:rsidP="005239A8">
            <w:pPr>
              <w:spacing w:line="360" w:lineRule="auto"/>
              <w:rPr>
                <w:ins w:id="372" w:author="Paul Ekung" w:date="2023-02-21T02:20:00Z"/>
                <w:rFonts w:asciiTheme="majorHAnsi" w:hAnsiTheme="majorHAnsi" w:cs="Times New Roman"/>
                <w:sz w:val="24"/>
                <w:szCs w:val="24"/>
              </w:rPr>
            </w:pPr>
            <w:ins w:id="373" w:author="Paul Ekung" w:date="2023-02-21T02:20:00Z">
              <w:r w:rsidRPr="00546B0B">
                <w:rPr>
                  <w:rFonts w:asciiTheme="majorHAnsi" w:hAnsiTheme="majorHAnsi" w:cs="Times New Roman"/>
                  <w:sz w:val="24"/>
                  <w:szCs w:val="24"/>
                </w:rPr>
                <w:t>Password</w:t>
              </w:r>
            </w:ins>
          </w:p>
        </w:tc>
        <w:tc>
          <w:tcPr>
            <w:tcW w:w="2130" w:type="dxa"/>
          </w:tcPr>
          <w:p w14:paraId="554C02B3" w14:textId="77777777" w:rsidR="005239A8" w:rsidRPr="00546B0B" w:rsidRDefault="005239A8" w:rsidP="005239A8">
            <w:pPr>
              <w:spacing w:line="360" w:lineRule="auto"/>
              <w:rPr>
                <w:ins w:id="374" w:author="Paul Ekung" w:date="2023-02-21T02:20:00Z"/>
                <w:rFonts w:asciiTheme="majorHAnsi" w:hAnsiTheme="majorHAnsi" w:cs="Times New Roman"/>
                <w:sz w:val="24"/>
                <w:szCs w:val="24"/>
              </w:rPr>
            </w:pPr>
            <w:ins w:id="375" w:author="Paul Ekung" w:date="2023-02-21T02:20:00Z">
              <w:r w:rsidRPr="00546B0B">
                <w:rPr>
                  <w:rFonts w:asciiTheme="majorHAnsi" w:hAnsiTheme="majorHAnsi" w:cs="Times New Roman"/>
                  <w:sz w:val="24"/>
                  <w:szCs w:val="24"/>
                </w:rPr>
                <w:t>String</w:t>
              </w:r>
            </w:ins>
          </w:p>
        </w:tc>
        <w:tc>
          <w:tcPr>
            <w:tcW w:w="2131" w:type="dxa"/>
          </w:tcPr>
          <w:p w14:paraId="60106481" w14:textId="77777777" w:rsidR="005239A8" w:rsidRPr="00546B0B" w:rsidRDefault="005239A8" w:rsidP="005239A8">
            <w:pPr>
              <w:spacing w:line="360" w:lineRule="auto"/>
              <w:rPr>
                <w:ins w:id="376" w:author="Paul Ekung" w:date="2023-02-21T02:20:00Z"/>
                <w:rFonts w:asciiTheme="majorHAnsi" w:hAnsiTheme="majorHAnsi" w:cs="Times New Roman"/>
                <w:sz w:val="24"/>
                <w:szCs w:val="24"/>
              </w:rPr>
            </w:pPr>
            <w:ins w:id="377" w:author="Paul Ekung" w:date="2023-02-21T02:20:00Z">
              <w:r w:rsidRPr="00546B0B">
                <w:rPr>
                  <w:rFonts w:asciiTheme="majorHAnsi" w:hAnsiTheme="majorHAnsi" w:cs="Times New Roman"/>
                  <w:sz w:val="24"/>
                  <w:szCs w:val="24"/>
                </w:rPr>
                <w:t>30</w:t>
              </w:r>
            </w:ins>
          </w:p>
        </w:tc>
        <w:tc>
          <w:tcPr>
            <w:tcW w:w="2717" w:type="dxa"/>
          </w:tcPr>
          <w:p w14:paraId="6FEC985B" w14:textId="77777777" w:rsidR="005239A8" w:rsidRPr="00546B0B" w:rsidRDefault="005239A8" w:rsidP="005239A8">
            <w:pPr>
              <w:spacing w:line="360" w:lineRule="auto"/>
              <w:rPr>
                <w:ins w:id="378" w:author="Paul Ekung" w:date="2023-02-21T02:20:00Z"/>
                <w:rFonts w:asciiTheme="majorHAnsi" w:hAnsiTheme="majorHAnsi" w:cs="Times New Roman"/>
                <w:sz w:val="24"/>
                <w:szCs w:val="24"/>
              </w:rPr>
            </w:pPr>
            <w:ins w:id="379" w:author="Paul Ekung" w:date="2023-02-21T02:20:00Z">
              <w:r w:rsidRPr="00546B0B">
                <w:rPr>
                  <w:rFonts w:asciiTheme="majorHAnsi" w:hAnsiTheme="majorHAnsi" w:cs="Times New Roman"/>
                  <w:sz w:val="24"/>
                  <w:szCs w:val="24"/>
                </w:rPr>
                <w:t>Stores password</w:t>
              </w:r>
            </w:ins>
          </w:p>
        </w:tc>
      </w:tr>
    </w:tbl>
    <w:p w14:paraId="58CF9AAD" w14:textId="77777777" w:rsidR="005239A8" w:rsidRPr="00546B0B" w:rsidRDefault="005239A8" w:rsidP="005239A8">
      <w:pPr>
        <w:spacing w:line="360" w:lineRule="auto"/>
        <w:rPr>
          <w:ins w:id="380" w:author="Paul Ekung" w:date="2023-02-21T02:20:00Z"/>
          <w:rFonts w:asciiTheme="majorHAnsi" w:hAnsiTheme="majorHAnsi"/>
          <w:b/>
          <w:bCs/>
          <w:sz w:val="24"/>
          <w:szCs w:val="24"/>
        </w:rPr>
      </w:pPr>
    </w:p>
    <w:p w14:paraId="2F6DD396" w14:textId="77777777" w:rsidR="005239A8" w:rsidRPr="00546B0B" w:rsidRDefault="005239A8" w:rsidP="005239A8">
      <w:pPr>
        <w:spacing w:line="360" w:lineRule="auto"/>
        <w:rPr>
          <w:ins w:id="381" w:author="Paul Ekung" w:date="2023-02-21T02:20:00Z"/>
          <w:rFonts w:asciiTheme="majorHAnsi" w:hAnsiTheme="majorHAnsi"/>
          <w:b/>
          <w:bCs/>
          <w:sz w:val="24"/>
          <w:szCs w:val="24"/>
        </w:rPr>
      </w:pPr>
      <w:ins w:id="382" w:author="Paul Ekung" w:date="2023-02-21T02:20:00Z">
        <w:r w:rsidRPr="00546B0B">
          <w:rPr>
            <w:rFonts w:asciiTheme="majorHAnsi" w:hAnsiTheme="majorHAnsi"/>
            <w:b/>
            <w:bCs/>
            <w:sz w:val="24"/>
            <w:szCs w:val="24"/>
          </w:rPr>
          <w:t>Table 4.2 database for Admin</w:t>
        </w:r>
      </w:ins>
    </w:p>
    <w:p w14:paraId="235AFB2F" w14:textId="77777777" w:rsidR="005239A8" w:rsidRPr="00546B0B" w:rsidRDefault="005239A8" w:rsidP="005239A8">
      <w:pPr>
        <w:spacing w:line="360" w:lineRule="auto"/>
        <w:rPr>
          <w:ins w:id="383" w:author="Paul Ekung" w:date="2023-02-21T02:20:00Z"/>
          <w:rFonts w:asciiTheme="majorHAnsi" w:hAnsiTheme="majorHAnsi"/>
          <w:b/>
          <w:bCs/>
          <w:sz w:val="24"/>
          <w:szCs w:val="24"/>
        </w:rPr>
      </w:pPr>
    </w:p>
    <w:p w14:paraId="7462FDCE" w14:textId="77777777" w:rsidR="005239A8" w:rsidRPr="00546B0B" w:rsidRDefault="005239A8" w:rsidP="005239A8">
      <w:pPr>
        <w:spacing w:line="360" w:lineRule="auto"/>
        <w:rPr>
          <w:ins w:id="384" w:author="Paul Ekung" w:date="2023-02-21T02:20:00Z"/>
          <w:rFonts w:asciiTheme="majorHAnsi" w:hAnsiTheme="majorHAnsi"/>
          <w:b/>
          <w:bCs/>
          <w:sz w:val="24"/>
          <w:szCs w:val="24"/>
        </w:rPr>
      </w:pPr>
    </w:p>
    <w:p w14:paraId="189BE33A" w14:textId="2758477E" w:rsidR="005239A8" w:rsidRPr="00781957" w:rsidRDefault="005239A8" w:rsidP="00781957">
      <w:pPr>
        <w:spacing w:line="360" w:lineRule="auto"/>
        <w:rPr>
          <w:ins w:id="385" w:author="Paul Ekung" w:date="2023-02-21T02:20:00Z"/>
          <w:rFonts w:asciiTheme="majorHAnsi" w:hAnsiTheme="majorHAnsi"/>
          <w:sz w:val="24"/>
          <w:szCs w:val="24"/>
        </w:rPr>
      </w:pPr>
      <w:ins w:id="386" w:author="Paul Ekung" w:date="2023-02-21T02:20:00Z">
        <w:r w:rsidRPr="00546B0B">
          <w:rPr>
            <w:rFonts w:asciiTheme="majorHAnsi" w:hAnsiTheme="majorHAnsi"/>
            <w:b/>
            <w:bCs/>
            <w:sz w:val="24"/>
            <w:szCs w:val="24"/>
          </w:rPr>
          <w:t>Staffs Table</w:t>
        </w:r>
      </w:ins>
    </w:p>
    <w:p w14:paraId="2F68F2C6" w14:textId="77777777" w:rsidR="005239A8" w:rsidRPr="00546B0B" w:rsidRDefault="005239A8" w:rsidP="005239A8">
      <w:pPr>
        <w:spacing w:line="360" w:lineRule="auto"/>
        <w:rPr>
          <w:ins w:id="387" w:author="Paul Ekung" w:date="2023-02-21T02:20:00Z"/>
          <w:rFonts w:asciiTheme="majorHAnsi" w:hAnsiTheme="majorHAnsi"/>
          <w:b/>
          <w:bCs/>
          <w:sz w:val="24"/>
          <w:szCs w:val="24"/>
        </w:rPr>
      </w:pPr>
    </w:p>
    <w:tbl>
      <w:tblPr>
        <w:tblStyle w:val="TableGrid"/>
        <w:tblW w:w="9108" w:type="dxa"/>
        <w:tblLook w:val="04A0" w:firstRow="1" w:lastRow="0" w:firstColumn="1" w:lastColumn="0" w:noHBand="0" w:noVBand="1"/>
      </w:tblPr>
      <w:tblGrid>
        <w:gridCol w:w="2130"/>
        <w:gridCol w:w="2130"/>
        <w:gridCol w:w="2131"/>
        <w:gridCol w:w="2717"/>
      </w:tblGrid>
      <w:tr w:rsidR="005239A8" w:rsidRPr="00546B0B" w14:paraId="33A70A9D" w14:textId="77777777" w:rsidTr="005239A8">
        <w:trPr>
          <w:ins w:id="388" w:author="Paul Ekung" w:date="2023-02-21T02:20:00Z"/>
        </w:trPr>
        <w:tc>
          <w:tcPr>
            <w:tcW w:w="2130" w:type="dxa"/>
          </w:tcPr>
          <w:p w14:paraId="68367370" w14:textId="77777777" w:rsidR="005239A8" w:rsidRPr="00546B0B" w:rsidRDefault="005239A8" w:rsidP="005239A8">
            <w:pPr>
              <w:spacing w:line="360" w:lineRule="auto"/>
              <w:rPr>
                <w:ins w:id="389" w:author="Paul Ekung" w:date="2023-02-21T02:20:00Z"/>
                <w:rFonts w:asciiTheme="majorHAnsi" w:hAnsiTheme="majorHAnsi" w:cs="Times New Roman"/>
                <w:b/>
                <w:bCs/>
                <w:sz w:val="24"/>
                <w:szCs w:val="24"/>
              </w:rPr>
            </w:pPr>
            <w:ins w:id="390" w:author="Paul Ekung" w:date="2023-02-21T02:20:00Z">
              <w:r w:rsidRPr="00546B0B">
                <w:rPr>
                  <w:rFonts w:asciiTheme="majorHAnsi" w:hAnsiTheme="majorHAnsi" w:cs="Times New Roman"/>
                  <w:b/>
                  <w:bCs/>
                  <w:sz w:val="24"/>
                  <w:szCs w:val="24"/>
                </w:rPr>
                <w:t>Field Name</w:t>
              </w:r>
            </w:ins>
          </w:p>
        </w:tc>
        <w:tc>
          <w:tcPr>
            <w:tcW w:w="2130" w:type="dxa"/>
          </w:tcPr>
          <w:p w14:paraId="0BF783E8" w14:textId="77777777" w:rsidR="005239A8" w:rsidRPr="00546B0B" w:rsidRDefault="005239A8" w:rsidP="005239A8">
            <w:pPr>
              <w:spacing w:line="360" w:lineRule="auto"/>
              <w:rPr>
                <w:ins w:id="391" w:author="Paul Ekung" w:date="2023-02-21T02:20:00Z"/>
                <w:rFonts w:asciiTheme="majorHAnsi" w:hAnsiTheme="majorHAnsi" w:cs="Times New Roman"/>
                <w:sz w:val="24"/>
                <w:szCs w:val="24"/>
              </w:rPr>
            </w:pPr>
            <w:ins w:id="392" w:author="Paul Ekung" w:date="2023-02-21T02:20:00Z">
              <w:r w:rsidRPr="00546B0B">
                <w:rPr>
                  <w:rFonts w:asciiTheme="majorHAnsi" w:hAnsiTheme="majorHAnsi" w:cs="Times New Roman"/>
                  <w:b/>
                  <w:bCs/>
                  <w:sz w:val="24"/>
                  <w:szCs w:val="24"/>
                </w:rPr>
                <w:t>Data Type</w:t>
              </w:r>
            </w:ins>
          </w:p>
        </w:tc>
        <w:tc>
          <w:tcPr>
            <w:tcW w:w="2131" w:type="dxa"/>
          </w:tcPr>
          <w:p w14:paraId="318C0431" w14:textId="77777777" w:rsidR="005239A8" w:rsidRPr="00546B0B" w:rsidRDefault="005239A8" w:rsidP="005239A8">
            <w:pPr>
              <w:spacing w:line="360" w:lineRule="auto"/>
              <w:rPr>
                <w:ins w:id="393" w:author="Paul Ekung" w:date="2023-02-21T02:20:00Z"/>
                <w:rFonts w:asciiTheme="majorHAnsi" w:hAnsiTheme="majorHAnsi" w:cs="Times New Roman"/>
                <w:b/>
                <w:bCs/>
                <w:sz w:val="24"/>
                <w:szCs w:val="24"/>
              </w:rPr>
            </w:pPr>
            <w:ins w:id="394" w:author="Paul Ekung" w:date="2023-02-21T02:20:00Z">
              <w:r w:rsidRPr="00546B0B">
                <w:rPr>
                  <w:rFonts w:asciiTheme="majorHAnsi" w:hAnsiTheme="majorHAnsi" w:cs="Times New Roman"/>
                  <w:b/>
                  <w:bCs/>
                  <w:sz w:val="24"/>
                  <w:szCs w:val="24"/>
                </w:rPr>
                <w:t>Size</w:t>
              </w:r>
            </w:ins>
          </w:p>
        </w:tc>
        <w:tc>
          <w:tcPr>
            <w:tcW w:w="2717" w:type="dxa"/>
          </w:tcPr>
          <w:p w14:paraId="6389AC62" w14:textId="77777777" w:rsidR="005239A8" w:rsidRPr="00546B0B" w:rsidRDefault="005239A8" w:rsidP="005239A8">
            <w:pPr>
              <w:spacing w:line="360" w:lineRule="auto"/>
              <w:rPr>
                <w:ins w:id="395" w:author="Paul Ekung" w:date="2023-02-21T02:20:00Z"/>
                <w:rFonts w:asciiTheme="majorHAnsi" w:hAnsiTheme="majorHAnsi" w:cs="Times New Roman"/>
                <w:sz w:val="24"/>
                <w:szCs w:val="24"/>
              </w:rPr>
            </w:pPr>
            <w:ins w:id="396" w:author="Paul Ekung" w:date="2023-02-21T02:20:00Z">
              <w:r w:rsidRPr="00546B0B">
                <w:rPr>
                  <w:rFonts w:asciiTheme="majorHAnsi" w:hAnsiTheme="majorHAnsi" w:cs="Times New Roman"/>
                  <w:b/>
                  <w:bCs/>
                  <w:sz w:val="24"/>
                  <w:szCs w:val="24"/>
                </w:rPr>
                <w:t>Description</w:t>
              </w:r>
            </w:ins>
          </w:p>
        </w:tc>
      </w:tr>
      <w:tr w:rsidR="005239A8" w:rsidRPr="00546B0B" w14:paraId="3E59032A" w14:textId="77777777" w:rsidTr="005239A8">
        <w:trPr>
          <w:ins w:id="397" w:author="Paul Ekung" w:date="2023-02-21T02:20:00Z"/>
        </w:trPr>
        <w:tc>
          <w:tcPr>
            <w:tcW w:w="2130" w:type="dxa"/>
          </w:tcPr>
          <w:p w14:paraId="2A4EE8CD" w14:textId="77777777" w:rsidR="005239A8" w:rsidRPr="00546B0B" w:rsidRDefault="005239A8" w:rsidP="005239A8">
            <w:pPr>
              <w:spacing w:line="360" w:lineRule="auto"/>
              <w:rPr>
                <w:ins w:id="398" w:author="Paul Ekung" w:date="2023-02-21T02:20:00Z"/>
                <w:rFonts w:asciiTheme="majorHAnsi" w:hAnsiTheme="majorHAnsi" w:cs="Times New Roman"/>
                <w:sz w:val="24"/>
                <w:szCs w:val="24"/>
              </w:rPr>
            </w:pPr>
            <w:proofErr w:type="spellStart"/>
            <w:ins w:id="399" w:author="Paul Ekung" w:date="2023-02-21T02:20:00Z">
              <w:r w:rsidRPr="00546B0B">
                <w:rPr>
                  <w:rFonts w:asciiTheme="majorHAnsi" w:hAnsiTheme="majorHAnsi" w:cs="Times New Roman"/>
                  <w:sz w:val="24"/>
                  <w:szCs w:val="24"/>
                </w:rPr>
                <w:t>StaffID</w:t>
              </w:r>
              <w:proofErr w:type="spellEnd"/>
            </w:ins>
          </w:p>
        </w:tc>
        <w:tc>
          <w:tcPr>
            <w:tcW w:w="2130" w:type="dxa"/>
          </w:tcPr>
          <w:p w14:paraId="3045CA0E" w14:textId="77777777" w:rsidR="005239A8" w:rsidRPr="00546B0B" w:rsidRDefault="005239A8" w:rsidP="005239A8">
            <w:pPr>
              <w:spacing w:line="360" w:lineRule="auto"/>
              <w:rPr>
                <w:ins w:id="400" w:author="Paul Ekung" w:date="2023-02-21T02:20:00Z"/>
                <w:rFonts w:asciiTheme="majorHAnsi" w:hAnsiTheme="majorHAnsi" w:cs="Times New Roman"/>
                <w:sz w:val="24"/>
                <w:szCs w:val="24"/>
              </w:rPr>
            </w:pPr>
            <w:ins w:id="401" w:author="Paul Ekung" w:date="2023-02-21T02:20:00Z">
              <w:r w:rsidRPr="00546B0B">
                <w:rPr>
                  <w:rFonts w:asciiTheme="majorHAnsi" w:hAnsiTheme="majorHAnsi" w:cs="Times New Roman"/>
                  <w:sz w:val="24"/>
                  <w:szCs w:val="24"/>
                </w:rPr>
                <w:t xml:space="preserve">Integer </w:t>
              </w:r>
            </w:ins>
          </w:p>
        </w:tc>
        <w:tc>
          <w:tcPr>
            <w:tcW w:w="2131" w:type="dxa"/>
          </w:tcPr>
          <w:p w14:paraId="00653CCD" w14:textId="77777777" w:rsidR="005239A8" w:rsidRPr="00546B0B" w:rsidRDefault="005239A8" w:rsidP="005239A8">
            <w:pPr>
              <w:spacing w:line="360" w:lineRule="auto"/>
              <w:rPr>
                <w:ins w:id="402" w:author="Paul Ekung" w:date="2023-02-21T02:20:00Z"/>
                <w:rFonts w:asciiTheme="majorHAnsi" w:hAnsiTheme="majorHAnsi" w:cs="Times New Roman"/>
                <w:sz w:val="24"/>
                <w:szCs w:val="24"/>
              </w:rPr>
            </w:pPr>
            <w:ins w:id="403" w:author="Paul Ekung" w:date="2023-02-21T02:20:00Z">
              <w:r w:rsidRPr="00546B0B">
                <w:rPr>
                  <w:rFonts w:asciiTheme="majorHAnsi" w:hAnsiTheme="majorHAnsi" w:cs="Times New Roman"/>
                  <w:sz w:val="24"/>
                  <w:szCs w:val="24"/>
                </w:rPr>
                <w:t>11</w:t>
              </w:r>
            </w:ins>
          </w:p>
        </w:tc>
        <w:tc>
          <w:tcPr>
            <w:tcW w:w="2717" w:type="dxa"/>
          </w:tcPr>
          <w:p w14:paraId="46DA436A" w14:textId="77777777" w:rsidR="005239A8" w:rsidRPr="00546B0B" w:rsidRDefault="005239A8" w:rsidP="005239A8">
            <w:pPr>
              <w:spacing w:line="360" w:lineRule="auto"/>
              <w:rPr>
                <w:ins w:id="404" w:author="Paul Ekung" w:date="2023-02-21T02:20:00Z"/>
                <w:rFonts w:asciiTheme="majorHAnsi" w:hAnsiTheme="majorHAnsi" w:cs="Times New Roman"/>
                <w:sz w:val="24"/>
                <w:szCs w:val="24"/>
              </w:rPr>
            </w:pPr>
            <w:ins w:id="405" w:author="Paul Ekung" w:date="2023-02-21T02:20:00Z">
              <w:r w:rsidRPr="00546B0B">
                <w:rPr>
                  <w:rFonts w:asciiTheme="majorHAnsi" w:hAnsiTheme="majorHAnsi" w:cs="Times New Roman"/>
                  <w:sz w:val="24"/>
                  <w:szCs w:val="24"/>
                </w:rPr>
                <w:t>Generates Id</w:t>
              </w:r>
            </w:ins>
          </w:p>
        </w:tc>
      </w:tr>
      <w:tr w:rsidR="005239A8" w:rsidRPr="00546B0B" w14:paraId="1025B759" w14:textId="77777777" w:rsidTr="005239A8">
        <w:trPr>
          <w:ins w:id="406" w:author="Paul Ekung" w:date="2023-02-21T02:20:00Z"/>
        </w:trPr>
        <w:tc>
          <w:tcPr>
            <w:tcW w:w="2130" w:type="dxa"/>
          </w:tcPr>
          <w:p w14:paraId="77DB3952" w14:textId="77777777" w:rsidR="005239A8" w:rsidRPr="00546B0B" w:rsidRDefault="005239A8" w:rsidP="005239A8">
            <w:pPr>
              <w:spacing w:line="360" w:lineRule="auto"/>
              <w:rPr>
                <w:ins w:id="407" w:author="Paul Ekung" w:date="2023-02-21T02:20:00Z"/>
                <w:rFonts w:asciiTheme="majorHAnsi" w:hAnsiTheme="majorHAnsi" w:cs="Times New Roman"/>
                <w:sz w:val="24"/>
                <w:szCs w:val="24"/>
              </w:rPr>
            </w:pPr>
            <w:ins w:id="408" w:author="Paul Ekung" w:date="2023-02-21T02:20:00Z">
              <w:r w:rsidRPr="00546B0B">
                <w:rPr>
                  <w:rFonts w:asciiTheme="majorHAnsi" w:hAnsiTheme="majorHAnsi" w:cs="Times New Roman"/>
                  <w:sz w:val="24"/>
                  <w:szCs w:val="24"/>
                </w:rPr>
                <w:t xml:space="preserve">Name </w:t>
              </w:r>
            </w:ins>
          </w:p>
        </w:tc>
        <w:tc>
          <w:tcPr>
            <w:tcW w:w="2130" w:type="dxa"/>
          </w:tcPr>
          <w:p w14:paraId="3033018A" w14:textId="77777777" w:rsidR="005239A8" w:rsidRPr="00546B0B" w:rsidRDefault="005239A8" w:rsidP="005239A8">
            <w:pPr>
              <w:spacing w:line="360" w:lineRule="auto"/>
              <w:rPr>
                <w:ins w:id="409" w:author="Paul Ekung" w:date="2023-02-21T02:20:00Z"/>
                <w:rFonts w:asciiTheme="majorHAnsi" w:hAnsiTheme="majorHAnsi" w:cs="Times New Roman"/>
                <w:sz w:val="24"/>
                <w:szCs w:val="24"/>
              </w:rPr>
            </w:pPr>
            <w:ins w:id="410" w:author="Paul Ekung" w:date="2023-02-21T02:20:00Z">
              <w:r w:rsidRPr="00546B0B">
                <w:rPr>
                  <w:rFonts w:asciiTheme="majorHAnsi" w:hAnsiTheme="majorHAnsi" w:cs="Times New Roman"/>
                  <w:sz w:val="24"/>
                  <w:szCs w:val="24"/>
                </w:rPr>
                <w:t>String</w:t>
              </w:r>
            </w:ins>
          </w:p>
        </w:tc>
        <w:tc>
          <w:tcPr>
            <w:tcW w:w="2131" w:type="dxa"/>
          </w:tcPr>
          <w:p w14:paraId="2FCEE3A0" w14:textId="77777777" w:rsidR="005239A8" w:rsidRPr="00546B0B" w:rsidRDefault="005239A8" w:rsidP="005239A8">
            <w:pPr>
              <w:spacing w:line="360" w:lineRule="auto"/>
              <w:rPr>
                <w:ins w:id="411" w:author="Paul Ekung" w:date="2023-02-21T02:20:00Z"/>
                <w:rFonts w:asciiTheme="majorHAnsi" w:hAnsiTheme="majorHAnsi" w:cs="Times New Roman"/>
                <w:sz w:val="24"/>
                <w:szCs w:val="24"/>
              </w:rPr>
            </w:pPr>
            <w:ins w:id="412" w:author="Paul Ekung" w:date="2023-02-21T02:20:00Z">
              <w:r w:rsidRPr="00546B0B">
                <w:rPr>
                  <w:rFonts w:asciiTheme="majorHAnsi" w:hAnsiTheme="majorHAnsi" w:cs="Times New Roman"/>
                  <w:sz w:val="24"/>
                  <w:szCs w:val="24"/>
                </w:rPr>
                <w:t>40</w:t>
              </w:r>
            </w:ins>
          </w:p>
        </w:tc>
        <w:tc>
          <w:tcPr>
            <w:tcW w:w="2717" w:type="dxa"/>
          </w:tcPr>
          <w:p w14:paraId="2EFF3875" w14:textId="77777777" w:rsidR="005239A8" w:rsidRPr="00546B0B" w:rsidRDefault="005239A8" w:rsidP="005239A8">
            <w:pPr>
              <w:spacing w:line="360" w:lineRule="auto"/>
              <w:rPr>
                <w:ins w:id="413" w:author="Paul Ekung" w:date="2023-02-21T02:20:00Z"/>
                <w:rFonts w:asciiTheme="majorHAnsi" w:hAnsiTheme="majorHAnsi" w:cs="Times New Roman"/>
                <w:sz w:val="24"/>
                <w:szCs w:val="24"/>
              </w:rPr>
            </w:pPr>
            <w:ins w:id="414" w:author="Paul Ekung" w:date="2023-02-21T02:20:00Z">
              <w:r w:rsidRPr="00546B0B">
                <w:rPr>
                  <w:rFonts w:asciiTheme="majorHAnsi" w:hAnsiTheme="majorHAnsi" w:cs="Times New Roman"/>
                  <w:sz w:val="24"/>
                  <w:szCs w:val="24"/>
                </w:rPr>
                <w:t>Stores names</w:t>
              </w:r>
            </w:ins>
          </w:p>
        </w:tc>
      </w:tr>
      <w:tr w:rsidR="005239A8" w:rsidRPr="00546B0B" w14:paraId="34F7A437" w14:textId="77777777" w:rsidTr="005239A8">
        <w:trPr>
          <w:ins w:id="415" w:author="Paul Ekung" w:date="2023-02-21T02:20:00Z"/>
        </w:trPr>
        <w:tc>
          <w:tcPr>
            <w:tcW w:w="2130" w:type="dxa"/>
          </w:tcPr>
          <w:p w14:paraId="11F798D1" w14:textId="77777777" w:rsidR="005239A8" w:rsidRPr="00546B0B" w:rsidRDefault="005239A8" w:rsidP="005239A8">
            <w:pPr>
              <w:spacing w:line="360" w:lineRule="auto"/>
              <w:rPr>
                <w:ins w:id="416" w:author="Paul Ekung" w:date="2023-02-21T02:20:00Z"/>
                <w:rFonts w:asciiTheme="majorHAnsi" w:hAnsiTheme="majorHAnsi" w:cs="Times New Roman"/>
                <w:sz w:val="24"/>
                <w:szCs w:val="24"/>
              </w:rPr>
            </w:pPr>
            <w:ins w:id="417" w:author="Paul Ekung" w:date="2023-02-21T02:20:00Z">
              <w:r w:rsidRPr="00546B0B">
                <w:rPr>
                  <w:rFonts w:asciiTheme="majorHAnsi" w:hAnsiTheme="majorHAnsi" w:cs="Times New Roman"/>
                  <w:sz w:val="24"/>
                  <w:szCs w:val="24"/>
                </w:rPr>
                <w:t>Department</w:t>
              </w:r>
            </w:ins>
          </w:p>
        </w:tc>
        <w:tc>
          <w:tcPr>
            <w:tcW w:w="2130" w:type="dxa"/>
          </w:tcPr>
          <w:p w14:paraId="62AE4857" w14:textId="77777777" w:rsidR="005239A8" w:rsidRPr="00546B0B" w:rsidRDefault="005239A8" w:rsidP="005239A8">
            <w:pPr>
              <w:spacing w:line="360" w:lineRule="auto"/>
              <w:rPr>
                <w:ins w:id="418" w:author="Paul Ekung" w:date="2023-02-21T02:20:00Z"/>
                <w:rFonts w:asciiTheme="majorHAnsi" w:hAnsiTheme="majorHAnsi" w:cs="Times New Roman"/>
                <w:sz w:val="24"/>
                <w:szCs w:val="24"/>
              </w:rPr>
            </w:pPr>
            <w:ins w:id="419" w:author="Paul Ekung" w:date="2023-02-21T02:20:00Z">
              <w:r w:rsidRPr="00546B0B">
                <w:rPr>
                  <w:rFonts w:asciiTheme="majorHAnsi" w:hAnsiTheme="majorHAnsi" w:cs="Times New Roman"/>
                  <w:sz w:val="24"/>
                  <w:szCs w:val="24"/>
                </w:rPr>
                <w:t>String</w:t>
              </w:r>
            </w:ins>
          </w:p>
        </w:tc>
        <w:tc>
          <w:tcPr>
            <w:tcW w:w="2131" w:type="dxa"/>
          </w:tcPr>
          <w:p w14:paraId="531A1735" w14:textId="77777777" w:rsidR="005239A8" w:rsidRPr="00546B0B" w:rsidRDefault="005239A8" w:rsidP="005239A8">
            <w:pPr>
              <w:spacing w:line="360" w:lineRule="auto"/>
              <w:rPr>
                <w:ins w:id="420" w:author="Paul Ekung" w:date="2023-02-21T02:20:00Z"/>
                <w:rFonts w:asciiTheme="majorHAnsi" w:hAnsiTheme="majorHAnsi" w:cs="Times New Roman"/>
                <w:sz w:val="24"/>
                <w:szCs w:val="24"/>
              </w:rPr>
            </w:pPr>
            <w:ins w:id="421" w:author="Paul Ekung" w:date="2023-02-21T02:20:00Z">
              <w:r w:rsidRPr="00546B0B">
                <w:rPr>
                  <w:rFonts w:asciiTheme="majorHAnsi" w:hAnsiTheme="majorHAnsi" w:cs="Times New Roman"/>
                  <w:sz w:val="24"/>
                  <w:szCs w:val="24"/>
                </w:rPr>
                <w:t>40</w:t>
              </w:r>
            </w:ins>
          </w:p>
        </w:tc>
        <w:tc>
          <w:tcPr>
            <w:tcW w:w="2717" w:type="dxa"/>
          </w:tcPr>
          <w:p w14:paraId="2AF931C9" w14:textId="77777777" w:rsidR="005239A8" w:rsidRPr="00546B0B" w:rsidRDefault="005239A8" w:rsidP="005239A8">
            <w:pPr>
              <w:spacing w:line="360" w:lineRule="auto"/>
              <w:rPr>
                <w:ins w:id="422" w:author="Paul Ekung" w:date="2023-02-21T02:20:00Z"/>
                <w:rFonts w:asciiTheme="majorHAnsi" w:hAnsiTheme="majorHAnsi" w:cs="Times New Roman"/>
                <w:sz w:val="24"/>
                <w:szCs w:val="24"/>
              </w:rPr>
            </w:pPr>
            <w:ins w:id="423" w:author="Paul Ekung" w:date="2023-02-21T02:20:00Z">
              <w:r w:rsidRPr="00546B0B">
                <w:rPr>
                  <w:rFonts w:asciiTheme="majorHAnsi" w:hAnsiTheme="majorHAnsi" w:cs="Times New Roman"/>
                  <w:sz w:val="24"/>
                  <w:szCs w:val="24"/>
                </w:rPr>
                <w:t>Stores staff departments</w:t>
              </w:r>
            </w:ins>
          </w:p>
        </w:tc>
      </w:tr>
      <w:tr w:rsidR="005239A8" w:rsidRPr="00546B0B" w14:paraId="383858AF" w14:textId="77777777" w:rsidTr="005239A8">
        <w:trPr>
          <w:ins w:id="424" w:author="Paul Ekung" w:date="2023-02-21T02:20:00Z"/>
        </w:trPr>
        <w:tc>
          <w:tcPr>
            <w:tcW w:w="2130" w:type="dxa"/>
          </w:tcPr>
          <w:p w14:paraId="1B63B4AA" w14:textId="77777777" w:rsidR="005239A8" w:rsidRPr="00546B0B" w:rsidRDefault="005239A8" w:rsidP="005239A8">
            <w:pPr>
              <w:spacing w:line="360" w:lineRule="auto"/>
              <w:rPr>
                <w:ins w:id="425" w:author="Paul Ekung" w:date="2023-02-21T02:20:00Z"/>
                <w:rFonts w:asciiTheme="majorHAnsi" w:hAnsiTheme="majorHAnsi" w:cs="Times New Roman"/>
                <w:sz w:val="24"/>
                <w:szCs w:val="24"/>
              </w:rPr>
            </w:pPr>
            <w:ins w:id="426" w:author="Paul Ekung" w:date="2023-02-21T02:20:00Z">
              <w:r w:rsidRPr="00546B0B">
                <w:rPr>
                  <w:rFonts w:asciiTheme="majorHAnsi" w:hAnsiTheme="majorHAnsi" w:cs="Times New Roman"/>
                  <w:sz w:val="24"/>
                  <w:szCs w:val="24"/>
                </w:rPr>
                <w:t>Password</w:t>
              </w:r>
            </w:ins>
          </w:p>
        </w:tc>
        <w:tc>
          <w:tcPr>
            <w:tcW w:w="2130" w:type="dxa"/>
          </w:tcPr>
          <w:p w14:paraId="5B1699B3" w14:textId="77777777" w:rsidR="005239A8" w:rsidRPr="00546B0B" w:rsidRDefault="005239A8" w:rsidP="005239A8">
            <w:pPr>
              <w:spacing w:line="360" w:lineRule="auto"/>
              <w:rPr>
                <w:ins w:id="427" w:author="Paul Ekung" w:date="2023-02-21T02:20:00Z"/>
                <w:rFonts w:asciiTheme="majorHAnsi" w:hAnsiTheme="majorHAnsi" w:cs="Times New Roman"/>
                <w:sz w:val="24"/>
                <w:szCs w:val="24"/>
              </w:rPr>
            </w:pPr>
            <w:ins w:id="428" w:author="Paul Ekung" w:date="2023-02-21T02:20:00Z">
              <w:r w:rsidRPr="00546B0B">
                <w:rPr>
                  <w:rFonts w:asciiTheme="majorHAnsi" w:hAnsiTheme="majorHAnsi" w:cs="Times New Roman"/>
                  <w:sz w:val="24"/>
                  <w:szCs w:val="24"/>
                </w:rPr>
                <w:t>String</w:t>
              </w:r>
            </w:ins>
          </w:p>
        </w:tc>
        <w:tc>
          <w:tcPr>
            <w:tcW w:w="2131" w:type="dxa"/>
          </w:tcPr>
          <w:p w14:paraId="0D134DDC" w14:textId="77777777" w:rsidR="005239A8" w:rsidRPr="00546B0B" w:rsidRDefault="005239A8" w:rsidP="005239A8">
            <w:pPr>
              <w:spacing w:line="360" w:lineRule="auto"/>
              <w:rPr>
                <w:ins w:id="429" w:author="Paul Ekung" w:date="2023-02-21T02:20:00Z"/>
                <w:rFonts w:asciiTheme="majorHAnsi" w:hAnsiTheme="majorHAnsi" w:cs="Times New Roman"/>
                <w:sz w:val="24"/>
                <w:szCs w:val="24"/>
              </w:rPr>
            </w:pPr>
            <w:ins w:id="430" w:author="Paul Ekung" w:date="2023-02-21T02:20:00Z">
              <w:r w:rsidRPr="00546B0B">
                <w:rPr>
                  <w:rFonts w:asciiTheme="majorHAnsi" w:hAnsiTheme="majorHAnsi" w:cs="Times New Roman"/>
                  <w:sz w:val="24"/>
                  <w:szCs w:val="24"/>
                </w:rPr>
                <w:t>30</w:t>
              </w:r>
            </w:ins>
          </w:p>
        </w:tc>
        <w:tc>
          <w:tcPr>
            <w:tcW w:w="2717" w:type="dxa"/>
          </w:tcPr>
          <w:p w14:paraId="389E9EA1" w14:textId="77777777" w:rsidR="005239A8" w:rsidRPr="00546B0B" w:rsidRDefault="005239A8" w:rsidP="005239A8">
            <w:pPr>
              <w:spacing w:line="360" w:lineRule="auto"/>
              <w:rPr>
                <w:ins w:id="431" w:author="Paul Ekung" w:date="2023-02-21T02:20:00Z"/>
                <w:rFonts w:asciiTheme="majorHAnsi" w:hAnsiTheme="majorHAnsi" w:cs="Times New Roman"/>
                <w:sz w:val="24"/>
                <w:szCs w:val="24"/>
              </w:rPr>
            </w:pPr>
            <w:ins w:id="432" w:author="Paul Ekung" w:date="2023-02-21T02:20:00Z">
              <w:r w:rsidRPr="00546B0B">
                <w:rPr>
                  <w:rFonts w:asciiTheme="majorHAnsi" w:hAnsiTheme="majorHAnsi" w:cs="Times New Roman"/>
                  <w:sz w:val="24"/>
                  <w:szCs w:val="24"/>
                </w:rPr>
                <w:t>Stores password</w:t>
              </w:r>
            </w:ins>
          </w:p>
        </w:tc>
      </w:tr>
      <w:tr w:rsidR="005239A8" w:rsidRPr="00546B0B" w14:paraId="44A42A63" w14:textId="77777777" w:rsidTr="005239A8">
        <w:trPr>
          <w:ins w:id="433" w:author="Paul Ekung" w:date="2023-02-21T02:20:00Z"/>
        </w:trPr>
        <w:tc>
          <w:tcPr>
            <w:tcW w:w="2130" w:type="dxa"/>
          </w:tcPr>
          <w:p w14:paraId="64AF1560" w14:textId="77777777" w:rsidR="005239A8" w:rsidRPr="00546B0B" w:rsidRDefault="005239A8" w:rsidP="005239A8">
            <w:pPr>
              <w:spacing w:line="360" w:lineRule="auto"/>
              <w:rPr>
                <w:ins w:id="434" w:author="Paul Ekung" w:date="2023-02-21T02:20:00Z"/>
                <w:rFonts w:asciiTheme="majorHAnsi" w:hAnsiTheme="majorHAnsi" w:cs="Times New Roman"/>
                <w:sz w:val="24"/>
                <w:szCs w:val="24"/>
              </w:rPr>
            </w:pPr>
            <w:ins w:id="435" w:author="Paul Ekung" w:date="2023-02-21T02:20:00Z">
              <w:r w:rsidRPr="00546B0B">
                <w:rPr>
                  <w:rFonts w:asciiTheme="majorHAnsi" w:hAnsiTheme="majorHAnsi" w:cs="Times New Roman"/>
                  <w:sz w:val="24"/>
                  <w:szCs w:val="24"/>
                </w:rPr>
                <w:t>Image</w:t>
              </w:r>
            </w:ins>
          </w:p>
        </w:tc>
        <w:tc>
          <w:tcPr>
            <w:tcW w:w="2130" w:type="dxa"/>
          </w:tcPr>
          <w:p w14:paraId="2BD401FB" w14:textId="77777777" w:rsidR="005239A8" w:rsidRPr="00546B0B" w:rsidRDefault="005239A8" w:rsidP="005239A8">
            <w:pPr>
              <w:spacing w:line="360" w:lineRule="auto"/>
              <w:rPr>
                <w:ins w:id="436" w:author="Paul Ekung" w:date="2023-02-21T02:20:00Z"/>
                <w:rFonts w:asciiTheme="majorHAnsi" w:hAnsiTheme="majorHAnsi" w:cs="Times New Roman"/>
                <w:sz w:val="24"/>
                <w:szCs w:val="24"/>
              </w:rPr>
            </w:pPr>
            <w:ins w:id="437" w:author="Paul Ekung" w:date="2023-02-21T02:20:00Z">
              <w:r w:rsidRPr="00546B0B">
                <w:rPr>
                  <w:rFonts w:asciiTheme="majorHAnsi" w:hAnsiTheme="majorHAnsi" w:cs="Times New Roman"/>
                  <w:sz w:val="24"/>
                  <w:szCs w:val="24"/>
                </w:rPr>
                <w:t>String</w:t>
              </w:r>
            </w:ins>
          </w:p>
        </w:tc>
        <w:tc>
          <w:tcPr>
            <w:tcW w:w="2131" w:type="dxa"/>
          </w:tcPr>
          <w:p w14:paraId="7F5CC88E" w14:textId="77777777" w:rsidR="005239A8" w:rsidRPr="00546B0B" w:rsidRDefault="005239A8" w:rsidP="005239A8">
            <w:pPr>
              <w:spacing w:line="360" w:lineRule="auto"/>
              <w:rPr>
                <w:ins w:id="438" w:author="Paul Ekung" w:date="2023-02-21T02:20:00Z"/>
                <w:rFonts w:asciiTheme="majorHAnsi" w:hAnsiTheme="majorHAnsi" w:cs="Times New Roman"/>
                <w:sz w:val="24"/>
                <w:szCs w:val="24"/>
              </w:rPr>
            </w:pPr>
            <w:ins w:id="439" w:author="Paul Ekung" w:date="2023-02-21T02:20:00Z">
              <w:r w:rsidRPr="00546B0B">
                <w:rPr>
                  <w:rFonts w:asciiTheme="majorHAnsi" w:hAnsiTheme="majorHAnsi" w:cs="Times New Roman"/>
                  <w:sz w:val="24"/>
                  <w:szCs w:val="24"/>
                </w:rPr>
                <w:t>50</w:t>
              </w:r>
            </w:ins>
          </w:p>
        </w:tc>
        <w:tc>
          <w:tcPr>
            <w:tcW w:w="2717" w:type="dxa"/>
          </w:tcPr>
          <w:p w14:paraId="2586EFA4" w14:textId="77777777" w:rsidR="005239A8" w:rsidRPr="00546B0B" w:rsidRDefault="005239A8" w:rsidP="005239A8">
            <w:pPr>
              <w:spacing w:line="360" w:lineRule="auto"/>
              <w:rPr>
                <w:ins w:id="440" w:author="Paul Ekung" w:date="2023-02-21T02:20:00Z"/>
                <w:rFonts w:asciiTheme="majorHAnsi" w:hAnsiTheme="majorHAnsi" w:cs="Times New Roman"/>
                <w:sz w:val="24"/>
                <w:szCs w:val="24"/>
              </w:rPr>
            </w:pPr>
            <w:ins w:id="441" w:author="Paul Ekung" w:date="2023-02-21T02:20:00Z">
              <w:r w:rsidRPr="00546B0B">
                <w:rPr>
                  <w:rFonts w:asciiTheme="majorHAnsi" w:hAnsiTheme="majorHAnsi" w:cs="Times New Roman"/>
                  <w:sz w:val="24"/>
                  <w:szCs w:val="24"/>
                </w:rPr>
                <w:t>Stores staff images</w:t>
              </w:r>
            </w:ins>
          </w:p>
        </w:tc>
      </w:tr>
    </w:tbl>
    <w:p w14:paraId="68FB0090" w14:textId="77777777" w:rsidR="005239A8" w:rsidRPr="00546B0B" w:rsidRDefault="005239A8" w:rsidP="005239A8">
      <w:pPr>
        <w:spacing w:line="360" w:lineRule="auto"/>
        <w:rPr>
          <w:ins w:id="442" w:author="Paul Ekung" w:date="2023-02-21T02:20:00Z"/>
          <w:rFonts w:asciiTheme="majorHAnsi" w:hAnsiTheme="majorHAnsi"/>
          <w:b/>
          <w:bCs/>
          <w:sz w:val="24"/>
          <w:szCs w:val="24"/>
        </w:rPr>
      </w:pPr>
    </w:p>
    <w:p w14:paraId="00518409" w14:textId="77777777" w:rsidR="005239A8" w:rsidRPr="00546B0B" w:rsidRDefault="005239A8" w:rsidP="005239A8">
      <w:pPr>
        <w:spacing w:line="360" w:lineRule="auto"/>
        <w:rPr>
          <w:ins w:id="443" w:author="Paul Ekung" w:date="2023-02-21T02:20:00Z"/>
          <w:rFonts w:asciiTheme="majorHAnsi" w:hAnsiTheme="majorHAnsi"/>
          <w:b/>
          <w:bCs/>
          <w:sz w:val="24"/>
          <w:szCs w:val="24"/>
        </w:rPr>
      </w:pPr>
      <w:ins w:id="444" w:author="Paul Ekung" w:date="2023-02-21T02:20:00Z">
        <w:r w:rsidRPr="00546B0B">
          <w:rPr>
            <w:rFonts w:asciiTheme="majorHAnsi" w:hAnsiTheme="majorHAnsi"/>
            <w:b/>
            <w:bCs/>
            <w:sz w:val="24"/>
            <w:szCs w:val="24"/>
          </w:rPr>
          <w:t>Table 4.3 database for staffs</w:t>
        </w:r>
      </w:ins>
    </w:p>
    <w:p w14:paraId="5242FA13" w14:textId="77777777" w:rsidR="005239A8" w:rsidRPr="00546B0B" w:rsidRDefault="005239A8" w:rsidP="005239A8">
      <w:pPr>
        <w:spacing w:line="360" w:lineRule="auto"/>
        <w:rPr>
          <w:ins w:id="445" w:author="Paul Ekung" w:date="2023-02-21T02:20:00Z"/>
          <w:rFonts w:asciiTheme="majorHAnsi" w:hAnsiTheme="majorHAnsi"/>
          <w:b/>
          <w:bCs/>
          <w:sz w:val="24"/>
          <w:szCs w:val="24"/>
        </w:rPr>
      </w:pPr>
    </w:p>
    <w:p w14:paraId="6E809C91" w14:textId="77777777" w:rsidR="005239A8" w:rsidRPr="00546B0B" w:rsidRDefault="005239A8" w:rsidP="005239A8">
      <w:pPr>
        <w:spacing w:line="360" w:lineRule="auto"/>
        <w:rPr>
          <w:ins w:id="446" w:author="Paul Ekung" w:date="2023-02-21T02:20:00Z"/>
          <w:rFonts w:asciiTheme="majorHAnsi" w:hAnsiTheme="majorHAnsi"/>
          <w:b/>
          <w:bCs/>
          <w:sz w:val="24"/>
          <w:szCs w:val="24"/>
        </w:rPr>
      </w:pPr>
    </w:p>
    <w:p w14:paraId="570363F4" w14:textId="77777777" w:rsidR="005239A8" w:rsidRPr="00546B0B" w:rsidRDefault="005239A8" w:rsidP="005239A8">
      <w:pPr>
        <w:spacing w:line="360" w:lineRule="auto"/>
        <w:rPr>
          <w:ins w:id="447" w:author="Paul Ekung" w:date="2023-02-21T02:20:00Z"/>
          <w:rFonts w:asciiTheme="majorHAnsi" w:hAnsiTheme="majorHAnsi"/>
          <w:b/>
          <w:bCs/>
          <w:sz w:val="24"/>
          <w:szCs w:val="24"/>
        </w:rPr>
      </w:pPr>
    </w:p>
    <w:p w14:paraId="381E7C74" w14:textId="77777777" w:rsidR="005239A8" w:rsidRPr="00546B0B" w:rsidRDefault="005239A8" w:rsidP="005239A8">
      <w:pPr>
        <w:spacing w:line="360" w:lineRule="auto"/>
        <w:rPr>
          <w:ins w:id="448" w:author="Paul Ekung" w:date="2023-02-21T02:20:00Z"/>
          <w:rFonts w:asciiTheme="majorHAnsi" w:hAnsiTheme="majorHAnsi"/>
          <w:b/>
          <w:bCs/>
          <w:sz w:val="24"/>
          <w:szCs w:val="24"/>
        </w:rPr>
      </w:pPr>
      <w:ins w:id="449" w:author="Paul Ekung" w:date="2023-02-21T02:20:00Z">
        <w:r w:rsidRPr="00546B0B">
          <w:rPr>
            <w:rFonts w:asciiTheme="majorHAnsi" w:hAnsiTheme="majorHAnsi"/>
            <w:b/>
            <w:bCs/>
            <w:sz w:val="24"/>
            <w:szCs w:val="24"/>
          </w:rPr>
          <w:t>Students Table</w:t>
        </w:r>
      </w:ins>
    </w:p>
    <w:p w14:paraId="04994ECD" w14:textId="77777777" w:rsidR="005239A8" w:rsidRPr="00546B0B" w:rsidRDefault="005239A8" w:rsidP="005239A8">
      <w:pPr>
        <w:spacing w:line="360" w:lineRule="auto"/>
        <w:rPr>
          <w:ins w:id="450" w:author="Paul Ekung" w:date="2023-02-21T02:20:00Z"/>
          <w:rFonts w:asciiTheme="majorHAnsi" w:hAnsiTheme="majorHAnsi"/>
          <w:b/>
          <w:bCs/>
          <w:sz w:val="24"/>
          <w:szCs w:val="24"/>
        </w:rPr>
      </w:pPr>
    </w:p>
    <w:tbl>
      <w:tblPr>
        <w:tblStyle w:val="TableGrid"/>
        <w:tblW w:w="9254" w:type="dxa"/>
        <w:tblLook w:val="04A0" w:firstRow="1" w:lastRow="0" w:firstColumn="1" w:lastColumn="0" w:noHBand="0" w:noVBand="1"/>
      </w:tblPr>
      <w:tblGrid>
        <w:gridCol w:w="2143"/>
        <w:gridCol w:w="2143"/>
        <w:gridCol w:w="2144"/>
        <w:gridCol w:w="2824"/>
      </w:tblGrid>
      <w:tr w:rsidR="005239A8" w:rsidRPr="00546B0B" w14:paraId="1413B504" w14:textId="77777777" w:rsidTr="005239A8">
        <w:trPr>
          <w:trHeight w:val="386"/>
          <w:ins w:id="451" w:author="Paul Ekung" w:date="2023-02-21T02:20:00Z"/>
        </w:trPr>
        <w:tc>
          <w:tcPr>
            <w:tcW w:w="2143" w:type="dxa"/>
          </w:tcPr>
          <w:p w14:paraId="0870CE17" w14:textId="77777777" w:rsidR="005239A8" w:rsidRPr="00546B0B" w:rsidRDefault="005239A8" w:rsidP="005239A8">
            <w:pPr>
              <w:spacing w:line="360" w:lineRule="auto"/>
              <w:rPr>
                <w:ins w:id="452" w:author="Paul Ekung" w:date="2023-02-21T02:20:00Z"/>
                <w:rFonts w:asciiTheme="majorHAnsi" w:hAnsiTheme="majorHAnsi" w:cs="Times New Roman"/>
                <w:b/>
                <w:bCs/>
                <w:sz w:val="24"/>
                <w:szCs w:val="24"/>
              </w:rPr>
            </w:pPr>
            <w:ins w:id="453" w:author="Paul Ekung" w:date="2023-02-21T02:20:00Z">
              <w:r w:rsidRPr="00546B0B">
                <w:rPr>
                  <w:rFonts w:asciiTheme="majorHAnsi" w:hAnsiTheme="majorHAnsi" w:cs="Times New Roman"/>
                  <w:b/>
                  <w:bCs/>
                  <w:sz w:val="24"/>
                  <w:szCs w:val="24"/>
                </w:rPr>
                <w:t>Field Name</w:t>
              </w:r>
            </w:ins>
          </w:p>
        </w:tc>
        <w:tc>
          <w:tcPr>
            <w:tcW w:w="2143" w:type="dxa"/>
          </w:tcPr>
          <w:p w14:paraId="6A9F03FF" w14:textId="77777777" w:rsidR="005239A8" w:rsidRPr="00546B0B" w:rsidRDefault="005239A8" w:rsidP="005239A8">
            <w:pPr>
              <w:spacing w:line="360" w:lineRule="auto"/>
              <w:rPr>
                <w:ins w:id="454" w:author="Paul Ekung" w:date="2023-02-21T02:20:00Z"/>
                <w:rFonts w:asciiTheme="majorHAnsi" w:hAnsiTheme="majorHAnsi" w:cs="Times New Roman"/>
                <w:sz w:val="24"/>
                <w:szCs w:val="24"/>
              </w:rPr>
            </w:pPr>
            <w:ins w:id="455" w:author="Paul Ekung" w:date="2023-02-21T02:20:00Z">
              <w:r w:rsidRPr="00546B0B">
                <w:rPr>
                  <w:rFonts w:asciiTheme="majorHAnsi" w:hAnsiTheme="majorHAnsi" w:cs="Times New Roman"/>
                  <w:b/>
                  <w:bCs/>
                  <w:sz w:val="24"/>
                  <w:szCs w:val="24"/>
                </w:rPr>
                <w:t>Data Type</w:t>
              </w:r>
            </w:ins>
          </w:p>
        </w:tc>
        <w:tc>
          <w:tcPr>
            <w:tcW w:w="2144" w:type="dxa"/>
          </w:tcPr>
          <w:p w14:paraId="71693DF4" w14:textId="77777777" w:rsidR="005239A8" w:rsidRPr="00546B0B" w:rsidRDefault="005239A8" w:rsidP="005239A8">
            <w:pPr>
              <w:spacing w:line="360" w:lineRule="auto"/>
              <w:rPr>
                <w:ins w:id="456" w:author="Paul Ekung" w:date="2023-02-21T02:20:00Z"/>
                <w:rFonts w:asciiTheme="majorHAnsi" w:hAnsiTheme="majorHAnsi" w:cs="Times New Roman"/>
                <w:b/>
                <w:bCs/>
                <w:sz w:val="24"/>
                <w:szCs w:val="24"/>
              </w:rPr>
            </w:pPr>
            <w:ins w:id="457" w:author="Paul Ekung" w:date="2023-02-21T02:20:00Z">
              <w:r w:rsidRPr="00546B0B">
                <w:rPr>
                  <w:rFonts w:asciiTheme="majorHAnsi" w:hAnsiTheme="majorHAnsi" w:cs="Times New Roman"/>
                  <w:b/>
                  <w:bCs/>
                  <w:sz w:val="24"/>
                  <w:szCs w:val="24"/>
                </w:rPr>
                <w:t>Size</w:t>
              </w:r>
            </w:ins>
          </w:p>
        </w:tc>
        <w:tc>
          <w:tcPr>
            <w:tcW w:w="2824" w:type="dxa"/>
          </w:tcPr>
          <w:p w14:paraId="6D7A9E31" w14:textId="77777777" w:rsidR="005239A8" w:rsidRPr="00546B0B" w:rsidRDefault="005239A8" w:rsidP="005239A8">
            <w:pPr>
              <w:spacing w:line="360" w:lineRule="auto"/>
              <w:rPr>
                <w:ins w:id="458" w:author="Paul Ekung" w:date="2023-02-21T02:20:00Z"/>
                <w:rFonts w:asciiTheme="majorHAnsi" w:hAnsiTheme="majorHAnsi" w:cs="Times New Roman"/>
                <w:sz w:val="24"/>
                <w:szCs w:val="24"/>
              </w:rPr>
            </w:pPr>
            <w:ins w:id="459" w:author="Paul Ekung" w:date="2023-02-21T02:20:00Z">
              <w:r w:rsidRPr="00546B0B">
                <w:rPr>
                  <w:rFonts w:asciiTheme="majorHAnsi" w:hAnsiTheme="majorHAnsi" w:cs="Times New Roman"/>
                  <w:b/>
                  <w:bCs/>
                  <w:sz w:val="24"/>
                  <w:szCs w:val="24"/>
                </w:rPr>
                <w:t>Description</w:t>
              </w:r>
            </w:ins>
          </w:p>
        </w:tc>
      </w:tr>
      <w:tr w:rsidR="005239A8" w:rsidRPr="00546B0B" w14:paraId="6F8B1286" w14:textId="77777777" w:rsidTr="005239A8">
        <w:trPr>
          <w:trHeight w:val="397"/>
          <w:ins w:id="460" w:author="Paul Ekung" w:date="2023-02-21T02:20:00Z"/>
        </w:trPr>
        <w:tc>
          <w:tcPr>
            <w:tcW w:w="2143" w:type="dxa"/>
          </w:tcPr>
          <w:p w14:paraId="53140DA1" w14:textId="77777777" w:rsidR="005239A8" w:rsidRPr="00546B0B" w:rsidRDefault="005239A8" w:rsidP="005239A8">
            <w:pPr>
              <w:spacing w:line="360" w:lineRule="auto"/>
              <w:rPr>
                <w:ins w:id="461" w:author="Paul Ekung" w:date="2023-02-21T02:20:00Z"/>
                <w:rFonts w:asciiTheme="majorHAnsi" w:hAnsiTheme="majorHAnsi" w:cs="Times New Roman"/>
                <w:sz w:val="24"/>
                <w:szCs w:val="24"/>
              </w:rPr>
            </w:pPr>
            <w:ins w:id="462" w:author="Paul Ekung" w:date="2023-02-21T02:20:00Z">
              <w:r w:rsidRPr="00546B0B">
                <w:rPr>
                  <w:rFonts w:asciiTheme="majorHAnsi" w:hAnsiTheme="majorHAnsi" w:cs="Times New Roman"/>
                  <w:sz w:val="24"/>
                  <w:szCs w:val="24"/>
                </w:rPr>
                <w:t>Id</w:t>
              </w:r>
            </w:ins>
          </w:p>
        </w:tc>
        <w:tc>
          <w:tcPr>
            <w:tcW w:w="2143" w:type="dxa"/>
          </w:tcPr>
          <w:p w14:paraId="435BB5A6" w14:textId="77777777" w:rsidR="005239A8" w:rsidRPr="00546B0B" w:rsidRDefault="005239A8" w:rsidP="005239A8">
            <w:pPr>
              <w:spacing w:line="360" w:lineRule="auto"/>
              <w:rPr>
                <w:ins w:id="463" w:author="Paul Ekung" w:date="2023-02-21T02:20:00Z"/>
                <w:rFonts w:asciiTheme="majorHAnsi" w:hAnsiTheme="majorHAnsi" w:cs="Times New Roman"/>
                <w:sz w:val="24"/>
                <w:szCs w:val="24"/>
              </w:rPr>
            </w:pPr>
            <w:ins w:id="464" w:author="Paul Ekung" w:date="2023-02-21T02:20:00Z">
              <w:r w:rsidRPr="00546B0B">
                <w:rPr>
                  <w:rFonts w:asciiTheme="majorHAnsi" w:hAnsiTheme="majorHAnsi" w:cs="Times New Roman"/>
                  <w:sz w:val="24"/>
                  <w:szCs w:val="24"/>
                </w:rPr>
                <w:t xml:space="preserve">Integer </w:t>
              </w:r>
            </w:ins>
          </w:p>
        </w:tc>
        <w:tc>
          <w:tcPr>
            <w:tcW w:w="2144" w:type="dxa"/>
          </w:tcPr>
          <w:p w14:paraId="30548B2E" w14:textId="77777777" w:rsidR="005239A8" w:rsidRPr="00546B0B" w:rsidRDefault="005239A8" w:rsidP="005239A8">
            <w:pPr>
              <w:spacing w:line="360" w:lineRule="auto"/>
              <w:rPr>
                <w:ins w:id="465" w:author="Paul Ekung" w:date="2023-02-21T02:20:00Z"/>
                <w:rFonts w:asciiTheme="majorHAnsi" w:hAnsiTheme="majorHAnsi" w:cs="Times New Roman"/>
                <w:sz w:val="24"/>
                <w:szCs w:val="24"/>
              </w:rPr>
            </w:pPr>
            <w:ins w:id="466" w:author="Paul Ekung" w:date="2023-02-21T02:20:00Z">
              <w:r w:rsidRPr="00546B0B">
                <w:rPr>
                  <w:rFonts w:asciiTheme="majorHAnsi" w:hAnsiTheme="majorHAnsi" w:cs="Times New Roman"/>
                  <w:sz w:val="24"/>
                  <w:szCs w:val="24"/>
                </w:rPr>
                <w:t>11</w:t>
              </w:r>
            </w:ins>
          </w:p>
        </w:tc>
        <w:tc>
          <w:tcPr>
            <w:tcW w:w="2824" w:type="dxa"/>
          </w:tcPr>
          <w:p w14:paraId="366C3070" w14:textId="77777777" w:rsidR="005239A8" w:rsidRPr="00546B0B" w:rsidRDefault="005239A8" w:rsidP="005239A8">
            <w:pPr>
              <w:spacing w:line="360" w:lineRule="auto"/>
              <w:rPr>
                <w:ins w:id="467" w:author="Paul Ekung" w:date="2023-02-21T02:20:00Z"/>
                <w:rFonts w:asciiTheme="majorHAnsi" w:hAnsiTheme="majorHAnsi" w:cs="Times New Roman"/>
                <w:sz w:val="24"/>
                <w:szCs w:val="24"/>
              </w:rPr>
            </w:pPr>
            <w:ins w:id="468" w:author="Paul Ekung" w:date="2023-02-21T02:20:00Z">
              <w:r w:rsidRPr="00546B0B">
                <w:rPr>
                  <w:rFonts w:asciiTheme="majorHAnsi" w:hAnsiTheme="majorHAnsi" w:cs="Times New Roman"/>
                  <w:sz w:val="24"/>
                  <w:szCs w:val="24"/>
                </w:rPr>
                <w:t>Generates Id</w:t>
              </w:r>
            </w:ins>
          </w:p>
        </w:tc>
      </w:tr>
      <w:tr w:rsidR="005239A8" w:rsidRPr="00546B0B" w14:paraId="2811E064" w14:textId="77777777" w:rsidTr="005239A8">
        <w:trPr>
          <w:trHeight w:val="386"/>
          <w:ins w:id="469" w:author="Paul Ekung" w:date="2023-02-21T02:20:00Z"/>
        </w:trPr>
        <w:tc>
          <w:tcPr>
            <w:tcW w:w="2143" w:type="dxa"/>
          </w:tcPr>
          <w:p w14:paraId="455296B7" w14:textId="77777777" w:rsidR="005239A8" w:rsidRPr="00546B0B" w:rsidRDefault="005239A8" w:rsidP="005239A8">
            <w:pPr>
              <w:spacing w:line="360" w:lineRule="auto"/>
              <w:rPr>
                <w:ins w:id="470" w:author="Paul Ekung" w:date="2023-02-21T02:20:00Z"/>
                <w:rFonts w:asciiTheme="majorHAnsi" w:hAnsiTheme="majorHAnsi" w:cs="Times New Roman"/>
                <w:sz w:val="24"/>
                <w:szCs w:val="24"/>
              </w:rPr>
            </w:pPr>
            <w:proofErr w:type="spellStart"/>
            <w:ins w:id="471" w:author="Paul Ekung" w:date="2023-02-21T02:20:00Z">
              <w:r w:rsidRPr="00546B0B">
                <w:rPr>
                  <w:rFonts w:asciiTheme="majorHAnsi" w:hAnsiTheme="majorHAnsi" w:cs="Times New Roman"/>
                  <w:sz w:val="24"/>
                  <w:szCs w:val="24"/>
                </w:rPr>
                <w:t>studentName</w:t>
              </w:r>
              <w:proofErr w:type="spellEnd"/>
              <w:r w:rsidRPr="00546B0B">
                <w:rPr>
                  <w:rFonts w:asciiTheme="majorHAnsi" w:hAnsiTheme="majorHAnsi" w:cs="Times New Roman"/>
                  <w:sz w:val="24"/>
                  <w:szCs w:val="24"/>
                </w:rPr>
                <w:t xml:space="preserve"> </w:t>
              </w:r>
            </w:ins>
          </w:p>
        </w:tc>
        <w:tc>
          <w:tcPr>
            <w:tcW w:w="2143" w:type="dxa"/>
          </w:tcPr>
          <w:p w14:paraId="0C6CC406" w14:textId="77777777" w:rsidR="005239A8" w:rsidRPr="00546B0B" w:rsidRDefault="005239A8" w:rsidP="005239A8">
            <w:pPr>
              <w:spacing w:line="360" w:lineRule="auto"/>
              <w:rPr>
                <w:ins w:id="472" w:author="Paul Ekung" w:date="2023-02-21T02:20:00Z"/>
                <w:rFonts w:asciiTheme="majorHAnsi" w:hAnsiTheme="majorHAnsi" w:cs="Times New Roman"/>
                <w:sz w:val="24"/>
                <w:szCs w:val="24"/>
              </w:rPr>
            </w:pPr>
            <w:ins w:id="473" w:author="Paul Ekung" w:date="2023-02-21T02:20:00Z">
              <w:r w:rsidRPr="00546B0B">
                <w:rPr>
                  <w:rFonts w:asciiTheme="majorHAnsi" w:hAnsiTheme="majorHAnsi" w:cs="Times New Roman"/>
                  <w:sz w:val="24"/>
                  <w:szCs w:val="24"/>
                </w:rPr>
                <w:t>String</w:t>
              </w:r>
            </w:ins>
          </w:p>
        </w:tc>
        <w:tc>
          <w:tcPr>
            <w:tcW w:w="2144" w:type="dxa"/>
          </w:tcPr>
          <w:p w14:paraId="43A8CFFA" w14:textId="77777777" w:rsidR="005239A8" w:rsidRPr="00546B0B" w:rsidRDefault="005239A8" w:rsidP="005239A8">
            <w:pPr>
              <w:spacing w:line="360" w:lineRule="auto"/>
              <w:rPr>
                <w:ins w:id="474" w:author="Paul Ekung" w:date="2023-02-21T02:20:00Z"/>
                <w:rFonts w:asciiTheme="majorHAnsi" w:hAnsiTheme="majorHAnsi" w:cs="Times New Roman"/>
                <w:sz w:val="24"/>
                <w:szCs w:val="24"/>
              </w:rPr>
            </w:pPr>
            <w:ins w:id="475" w:author="Paul Ekung" w:date="2023-02-21T02:20:00Z">
              <w:r w:rsidRPr="00546B0B">
                <w:rPr>
                  <w:rFonts w:asciiTheme="majorHAnsi" w:hAnsiTheme="majorHAnsi" w:cs="Times New Roman"/>
                  <w:sz w:val="24"/>
                  <w:szCs w:val="24"/>
                </w:rPr>
                <w:t>40</w:t>
              </w:r>
            </w:ins>
          </w:p>
        </w:tc>
        <w:tc>
          <w:tcPr>
            <w:tcW w:w="2824" w:type="dxa"/>
          </w:tcPr>
          <w:p w14:paraId="3E3F93B2" w14:textId="77777777" w:rsidR="005239A8" w:rsidRPr="00546B0B" w:rsidRDefault="005239A8" w:rsidP="005239A8">
            <w:pPr>
              <w:spacing w:line="360" w:lineRule="auto"/>
              <w:rPr>
                <w:ins w:id="476" w:author="Paul Ekung" w:date="2023-02-21T02:20:00Z"/>
                <w:rFonts w:asciiTheme="majorHAnsi" w:hAnsiTheme="majorHAnsi" w:cs="Times New Roman"/>
                <w:sz w:val="24"/>
                <w:szCs w:val="24"/>
              </w:rPr>
            </w:pPr>
            <w:ins w:id="477" w:author="Paul Ekung" w:date="2023-02-21T02:20:00Z">
              <w:r w:rsidRPr="00546B0B">
                <w:rPr>
                  <w:rFonts w:asciiTheme="majorHAnsi" w:hAnsiTheme="majorHAnsi" w:cs="Times New Roman"/>
                  <w:sz w:val="24"/>
                  <w:szCs w:val="24"/>
                </w:rPr>
                <w:t>Stores names</w:t>
              </w:r>
            </w:ins>
          </w:p>
        </w:tc>
      </w:tr>
      <w:tr w:rsidR="005239A8" w:rsidRPr="00546B0B" w14:paraId="5125D4CD" w14:textId="77777777" w:rsidTr="005239A8">
        <w:trPr>
          <w:trHeight w:val="397"/>
          <w:ins w:id="478" w:author="Paul Ekung" w:date="2023-02-21T02:20:00Z"/>
        </w:trPr>
        <w:tc>
          <w:tcPr>
            <w:tcW w:w="2143" w:type="dxa"/>
          </w:tcPr>
          <w:p w14:paraId="50DA362B" w14:textId="77777777" w:rsidR="005239A8" w:rsidRPr="00546B0B" w:rsidRDefault="005239A8" w:rsidP="005239A8">
            <w:pPr>
              <w:spacing w:line="360" w:lineRule="auto"/>
              <w:rPr>
                <w:ins w:id="479" w:author="Paul Ekung" w:date="2023-02-21T02:20:00Z"/>
                <w:rFonts w:asciiTheme="majorHAnsi" w:hAnsiTheme="majorHAnsi" w:cs="Times New Roman"/>
                <w:sz w:val="24"/>
                <w:szCs w:val="24"/>
              </w:rPr>
            </w:pPr>
            <w:proofErr w:type="spellStart"/>
            <w:ins w:id="480" w:author="Paul Ekung" w:date="2023-02-21T02:20:00Z">
              <w:r w:rsidRPr="00546B0B">
                <w:rPr>
                  <w:rFonts w:asciiTheme="majorHAnsi" w:hAnsiTheme="majorHAnsi" w:cs="Times New Roman"/>
                  <w:sz w:val="24"/>
                  <w:szCs w:val="24"/>
                </w:rPr>
                <w:t>RegNumber</w:t>
              </w:r>
              <w:proofErr w:type="spellEnd"/>
            </w:ins>
          </w:p>
        </w:tc>
        <w:tc>
          <w:tcPr>
            <w:tcW w:w="2143" w:type="dxa"/>
          </w:tcPr>
          <w:p w14:paraId="5E5CE14B" w14:textId="77777777" w:rsidR="005239A8" w:rsidRPr="00546B0B" w:rsidRDefault="005239A8" w:rsidP="005239A8">
            <w:pPr>
              <w:spacing w:line="360" w:lineRule="auto"/>
              <w:rPr>
                <w:ins w:id="481" w:author="Paul Ekung" w:date="2023-02-21T02:20:00Z"/>
                <w:rFonts w:asciiTheme="majorHAnsi" w:hAnsiTheme="majorHAnsi" w:cs="Times New Roman"/>
                <w:sz w:val="24"/>
                <w:szCs w:val="24"/>
              </w:rPr>
            </w:pPr>
            <w:ins w:id="482" w:author="Paul Ekung" w:date="2023-02-21T02:20:00Z">
              <w:r w:rsidRPr="00546B0B">
                <w:rPr>
                  <w:rFonts w:asciiTheme="majorHAnsi" w:hAnsiTheme="majorHAnsi" w:cs="Times New Roman"/>
                  <w:sz w:val="24"/>
                  <w:szCs w:val="24"/>
                </w:rPr>
                <w:t>String</w:t>
              </w:r>
            </w:ins>
          </w:p>
        </w:tc>
        <w:tc>
          <w:tcPr>
            <w:tcW w:w="2144" w:type="dxa"/>
          </w:tcPr>
          <w:p w14:paraId="2C3BD3A3" w14:textId="77777777" w:rsidR="005239A8" w:rsidRPr="00546B0B" w:rsidRDefault="005239A8" w:rsidP="005239A8">
            <w:pPr>
              <w:spacing w:line="360" w:lineRule="auto"/>
              <w:rPr>
                <w:ins w:id="483" w:author="Paul Ekung" w:date="2023-02-21T02:20:00Z"/>
                <w:rFonts w:asciiTheme="majorHAnsi" w:hAnsiTheme="majorHAnsi" w:cs="Times New Roman"/>
                <w:sz w:val="24"/>
                <w:szCs w:val="24"/>
              </w:rPr>
            </w:pPr>
            <w:ins w:id="484" w:author="Paul Ekung" w:date="2023-02-21T02:20:00Z">
              <w:r w:rsidRPr="00546B0B">
                <w:rPr>
                  <w:rFonts w:asciiTheme="majorHAnsi" w:hAnsiTheme="majorHAnsi" w:cs="Times New Roman"/>
                  <w:sz w:val="24"/>
                  <w:szCs w:val="24"/>
                </w:rPr>
                <w:t>20</w:t>
              </w:r>
            </w:ins>
          </w:p>
        </w:tc>
        <w:tc>
          <w:tcPr>
            <w:tcW w:w="2824" w:type="dxa"/>
          </w:tcPr>
          <w:p w14:paraId="0E32E271" w14:textId="77777777" w:rsidR="005239A8" w:rsidRPr="00546B0B" w:rsidRDefault="005239A8" w:rsidP="005239A8">
            <w:pPr>
              <w:spacing w:line="360" w:lineRule="auto"/>
              <w:rPr>
                <w:ins w:id="485" w:author="Paul Ekung" w:date="2023-02-21T02:20:00Z"/>
                <w:rFonts w:asciiTheme="majorHAnsi" w:hAnsiTheme="majorHAnsi" w:cs="Times New Roman"/>
                <w:sz w:val="24"/>
                <w:szCs w:val="24"/>
              </w:rPr>
            </w:pPr>
            <w:ins w:id="486" w:author="Paul Ekung" w:date="2023-02-21T02:20:00Z">
              <w:r w:rsidRPr="00546B0B">
                <w:rPr>
                  <w:rFonts w:asciiTheme="majorHAnsi" w:hAnsiTheme="majorHAnsi" w:cs="Times New Roman"/>
                  <w:sz w:val="24"/>
                  <w:szCs w:val="24"/>
                </w:rPr>
                <w:t>Stores registration number</w:t>
              </w:r>
            </w:ins>
          </w:p>
        </w:tc>
      </w:tr>
      <w:tr w:rsidR="005239A8" w:rsidRPr="00546B0B" w14:paraId="3FED4FAC" w14:textId="77777777" w:rsidTr="005239A8">
        <w:trPr>
          <w:trHeight w:val="386"/>
          <w:ins w:id="487" w:author="Paul Ekung" w:date="2023-02-21T02:20:00Z"/>
        </w:trPr>
        <w:tc>
          <w:tcPr>
            <w:tcW w:w="2143" w:type="dxa"/>
          </w:tcPr>
          <w:p w14:paraId="3361AED0" w14:textId="77777777" w:rsidR="005239A8" w:rsidRPr="00546B0B" w:rsidRDefault="005239A8" w:rsidP="005239A8">
            <w:pPr>
              <w:spacing w:line="360" w:lineRule="auto"/>
              <w:rPr>
                <w:ins w:id="488" w:author="Paul Ekung" w:date="2023-02-21T02:20:00Z"/>
                <w:rFonts w:asciiTheme="majorHAnsi" w:hAnsiTheme="majorHAnsi" w:cs="Times New Roman"/>
                <w:sz w:val="24"/>
                <w:szCs w:val="24"/>
              </w:rPr>
            </w:pPr>
            <w:ins w:id="489" w:author="Paul Ekung" w:date="2023-02-21T02:20:00Z">
              <w:r w:rsidRPr="00546B0B">
                <w:rPr>
                  <w:rFonts w:asciiTheme="majorHAnsi" w:hAnsiTheme="majorHAnsi" w:cs="Times New Roman"/>
                  <w:sz w:val="24"/>
                  <w:szCs w:val="24"/>
                </w:rPr>
                <w:t>Department</w:t>
              </w:r>
            </w:ins>
          </w:p>
        </w:tc>
        <w:tc>
          <w:tcPr>
            <w:tcW w:w="2143" w:type="dxa"/>
          </w:tcPr>
          <w:p w14:paraId="457C4272" w14:textId="77777777" w:rsidR="005239A8" w:rsidRPr="00546B0B" w:rsidRDefault="005239A8" w:rsidP="005239A8">
            <w:pPr>
              <w:spacing w:line="360" w:lineRule="auto"/>
              <w:rPr>
                <w:ins w:id="490" w:author="Paul Ekung" w:date="2023-02-21T02:20:00Z"/>
                <w:rFonts w:asciiTheme="majorHAnsi" w:hAnsiTheme="majorHAnsi" w:cs="Times New Roman"/>
                <w:sz w:val="24"/>
                <w:szCs w:val="24"/>
              </w:rPr>
            </w:pPr>
            <w:ins w:id="491" w:author="Paul Ekung" w:date="2023-02-21T02:20:00Z">
              <w:r w:rsidRPr="00546B0B">
                <w:rPr>
                  <w:rFonts w:asciiTheme="majorHAnsi" w:hAnsiTheme="majorHAnsi" w:cs="Times New Roman"/>
                  <w:sz w:val="24"/>
                  <w:szCs w:val="24"/>
                </w:rPr>
                <w:t>String</w:t>
              </w:r>
            </w:ins>
          </w:p>
        </w:tc>
        <w:tc>
          <w:tcPr>
            <w:tcW w:w="2144" w:type="dxa"/>
          </w:tcPr>
          <w:p w14:paraId="4B0DE3EF" w14:textId="77777777" w:rsidR="005239A8" w:rsidRPr="00546B0B" w:rsidRDefault="005239A8" w:rsidP="005239A8">
            <w:pPr>
              <w:spacing w:line="360" w:lineRule="auto"/>
              <w:rPr>
                <w:ins w:id="492" w:author="Paul Ekung" w:date="2023-02-21T02:20:00Z"/>
                <w:rFonts w:asciiTheme="majorHAnsi" w:hAnsiTheme="majorHAnsi" w:cs="Times New Roman"/>
                <w:sz w:val="24"/>
                <w:szCs w:val="24"/>
              </w:rPr>
            </w:pPr>
            <w:ins w:id="493" w:author="Paul Ekung" w:date="2023-02-21T02:20:00Z">
              <w:r w:rsidRPr="00546B0B">
                <w:rPr>
                  <w:rFonts w:asciiTheme="majorHAnsi" w:hAnsiTheme="majorHAnsi" w:cs="Times New Roman"/>
                  <w:sz w:val="24"/>
                  <w:szCs w:val="24"/>
                </w:rPr>
                <w:t>30</w:t>
              </w:r>
            </w:ins>
          </w:p>
        </w:tc>
        <w:tc>
          <w:tcPr>
            <w:tcW w:w="2824" w:type="dxa"/>
          </w:tcPr>
          <w:p w14:paraId="6EEE1D77" w14:textId="77777777" w:rsidR="005239A8" w:rsidRPr="00546B0B" w:rsidRDefault="005239A8" w:rsidP="005239A8">
            <w:pPr>
              <w:spacing w:line="360" w:lineRule="auto"/>
              <w:rPr>
                <w:ins w:id="494" w:author="Paul Ekung" w:date="2023-02-21T02:20:00Z"/>
                <w:rFonts w:asciiTheme="majorHAnsi" w:hAnsiTheme="majorHAnsi" w:cs="Times New Roman"/>
                <w:sz w:val="24"/>
                <w:szCs w:val="24"/>
              </w:rPr>
            </w:pPr>
            <w:ins w:id="495" w:author="Paul Ekung" w:date="2023-02-21T02:20:00Z">
              <w:r w:rsidRPr="00546B0B">
                <w:rPr>
                  <w:rFonts w:asciiTheme="majorHAnsi" w:hAnsiTheme="majorHAnsi" w:cs="Times New Roman"/>
                  <w:sz w:val="24"/>
                  <w:szCs w:val="24"/>
                </w:rPr>
                <w:t>Stores departments</w:t>
              </w:r>
            </w:ins>
          </w:p>
        </w:tc>
      </w:tr>
      <w:tr w:rsidR="005239A8" w:rsidRPr="00546B0B" w14:paraId="127817F0" w14:textId="77777777" w:rsidTr="005239A8">
        <w:trPr>
          <w:trHeight w:val="386"/>
          <w:ins w:id="496" w:author="Paul Ekung" w:date="2023-02-21T02:20:00Z"/>
        </w:trPr>
        <w:tc>
          <w:tcPr>
            <w:tcW w:w="2143" w:type="dxa"/>
          </w:tcPr>
          <w:p w14:paraId="0E1653A0" w14:textId="77777777" w:rsidR="005239A8" w:rsidRPr="00546B0B" w:rsidRDefault="005239A8" w:rsidP="005239A8">
            <w:pPr>
              <w:spacing w:line="360" w:lineRule="auto"/>
              <w:rPr>
                <w:ins w:id="497" w:author="Paul Ekung" w:date="2023-02-21T02:20:00Z"/>
                <w:rFonts w:asciiTheme="majorHAnsi" w:hAnsiTheme="majorHAnsi" w:cs="Times New Roman"/>
                <w:sz w:val="24"/>
                <w:szCs w:val="24"/>
              </w:rPr>
            </w:pPr>
            <w:ins w:id="498" w:author="Paul Ekung" w:date="2023-02-21T02:20:00Z">
              <w:r w:rsidRPr="00546B0B">
                <w:rPr>
                  <w:rFonts w:asciiTheme="majorHAnsi" w:hAnsiTheme="majorHAnsi" w:cs="Times New Roman"/>
                  <w:sz w:val="24"/>
                  <w:szCs w:val="24"/>
                </w:rPr>
                <w:t>Category</w:t>
              </w:r>
            </w:ins>
          </w:p>
        </w:tc>
        <w:tc>
          <w:tcPr>
            <w:tcW w:w="2143" w:type="dxa"/>
          </w:tcPr>
          <w:p w14:paraId="0992E84F" w14:textId="77777777" w:rsidR="005239A8" w:rsidRPr="00546B0B" w:rsidRDefault="005239A8" w:rsidP="005239A8">
            <w:pPr>
              <w:spacing w:line="360" w:lineRule="auto"/>
              <w:rPr>
                <w:ins w:id="499" w:author="Paul Ekung" w:date="2023-02-21T02:20:00Z"/>
                <w:rFonts w:asciiTheme="majorHAnsi" w:hAnsiTheme="majorHAnsi" w:cs="Times New Roman"/>
                <w:sz w:val="24"/>
                <w:szCs w:val="24"/>
              </w:rPr>
            </w:pPr>
            <w:ins w:id="500" w:author="Paul Ekung" w:date="2023-02-21T02:20:00Z">
              <w:r w:rsidRPr="00546B0B">
                <w:rPr>
                  <w:rFonts w:asciiTheme="majorHAnsi" w:hAnsiTheme="majorHAnsi" w:cs="Times New Roman"/>
                  <w:sz w:val="24"/>
                  <w:szCs w:val="24"/>
                </w:rPr>
                <w:t>String</w:t>
              </w:r>
            </w:ins>
          </w:p>
        </w:tc>
        <w:tc>
          <w:tcPr>
            <w:tcW w:w="2144" w:type="dxa"/>
          </w:tcPr>
          <w:p w14:paraId="63E6E79A" w14:textId="77777777" w:rsidR="005239A8" w:rsidRPr="00546B0B" w:rsidRDefault="005239A8" w:rsidP="005239A8">
            <w:pPr>
              <w:spacing w:line="360" w:lineRule="auto"/>
              <w:rPr>
                <w:ins w:id="501" w:author="Paul Ekung" w:date="2023-02-21T02:20:00Z"/>
                <w:rFonts w:asciiTheme="majorHAnsi" w:hAnsiTheme="majorHAnsi" w:cs="Times New Roman"/>
                <w:sz w:val="24"/>
                <w:szCs w:val="24"/>
              </w:rPr>
            </w:pPr>
            <w:ins w:id="502" w:author="Paul Ekung" w:date="2023-02-21T02:20:00Z">
              <w:r w:rsidRPr="00546B0B">
                <w:rPr>
                  <w:rFonts w:asciiTheme="majorHAnsi" w:hAnsiTheme="majorHAnsi" w:cs="Times New Roman"/>
                  <w:sz w:val="24"/>
                  <w:szCs w:val="24"/>
                </w:rPr>
                <w:t>10</w:t>
              </w:r>
            </w:ins>
          </w:p>
        </w:tc>
        <w:tc>
          <w:tcPr>
            <w:tcW w:w="2824" w:type="dxa"/>
          </w:tcPr>
          <w:p w14:paraId="2C4FF509" w14:textId="77777777" w:rsidR="005239A8" w:rsidRPr="00546B0B" w:rsidRDefault="005239A8" w:rsidP="005239A8">
            <w:pPr>
              <w:spacing w:line="360" w:lineRule="auto"/>
              <w:rPr>
                <w:ins w:id="503" w:author="Paul Ekung" w:date="2023-02-21T02:20:00Z"/>
                <w:rFonts w:asciiTheme="majorHAnsi" w:hAnsiTheme="majorHAnsi" w:cs="Times New Roman"/>
                <w:sz w:val="24"/>
                <w:szCs w:val="24"/>
              </w:rPr>
            </w:pPr>
            <w:ins w:id="504" w:author="Paul Ekung" w:date="2023-02-21T02:20:00Z">
              <w:r w:rsidRPr="00546B0B">
                <w:rPr>
                  <w:rFonts w:asciiTheme="majorHAnsi" w:hAnsiTheme="majorHAnsi" w:cs="Times New Roman"/>
                  <w:sz w:val="24"/>
                  <w:szCs w:val="24"/>
                </w:rPr>
                <w:t>Stores student category</w:t>
              </w:r>
            </w:ins>
          </w:p>
        </w:tc>
      </w:tr>
      <w:tr w:rsidR="005239A8" w:rsidRPr="00546B0B" w14:paraId="6DBE7E1A" w14:textId="77777777" w:rsidTr="005239A8">
        <w:trPr>
          <w:trHeight w:val="397"/>
          <w:ins w:id="505" w:author="Paul Ekung" w:date="2023-02-21T02:20:00Z"/>
        </w:trPr>
        <w:tc>
          <w:tcPr>
            <w:tcW w:w="2143" w:type="dxa"/>
          </w:tcPr>
          <w:p w14:paraId="243B1879" w14:textId="77777777" w:rsidR="005239A8" w:rsidRPr="00546B0B" w:rsidRDefault="005239A8" w:rsidP="005239A8">
            <w:pPr>
              <w:spacing w:line="360" w:lineRule="auto"/>
              <w:rPr>
                <w:ins w:id="506" w:author="Paul Ekung" w:date="2023-02-21T02:20:00Z"/>
                <w:rFonts w:asciiTheme="majorHAnsi" w:hAnsiTheme="majorHAnsi" w:cs="Times New Roman"/>
                <w:sz w:val="24"/>
                <w:szCs w:val="24"/>
              </w:rPr>
            </w:pPr>
            <w:ins w:id="507" w:author="Paul Ekung" w:date="2023-02-21T02:20:00Z">
              <w:r w:rsidRPr="00546B0B">
                <w:rPr>
                  <w:rFonts w:asciiTheme="majorHAnsi" w:hAnsiTheme="majorHAnsi" w:cs="Times New Roman"/>
                  <w:sz w:val="24"/>
                  <w:szCs w:val="24"/>
                </w:rPr>
                <w:t>Image</w:t>
              </w:r>
            </w:ins>
          </w:p>
        </w:tc>
        <w:tc>
          <w:tcPr>
            <w:tcW w:w="2143" w:type="dxa"/>
          </w:tcPr>
          <w:p w14:paraId="0A269BF9" w14:textId="77777777" w:rsidR="005239A8" w:rsidRPr="00546B0B" w:rsidRDefault="005239A8" w:rsidP="005239A8">
            <w:pPr>
              <w:spacing w:line="360" w:lineRule="auto"/>
              <w:rPr>
                <w:ins w:id="508" w:author="Paul Ekung" w:date="2023-02-21T02:20:00Z"/>
                <w:rFonts w:asciiTheme="majorHAnsi" w:hAnsiTheme="majorHAnsi" w:cs="Times New Roman"/>
                <w:sz w:val="24"/>
                <w:szCs w:val="24"/>
              </w:rPr>
            </w:pPr>
            <w:ins w:id="509" w:author="Paul Ekung" w:date="2023-02-21T02:20:00Z">
              <w:r w:rsidRPr="00546B0B">
                <w:rPr>
                  <w:rFonts w:asciiTheme="majorHAnsi" w:hAnsiTheme="majorHAnsi" w:cs="Times New Roman"/>
                  <w:sz w:val="24"/>
                  <w:szCs w:val="24"/>
                </w:rPr>
                <w:t>String</w:t>
              </w:r>
            </w:ins>
          </w:p>
        </w:tc>
        <w:tc>
          <w:tcPr>
            <w:tcW w:w="2144" w:type="dxa"/>
          </w:tcPr>
          <w:p w14:paraId="063A53E9" w14:textId="77777777" w:rsidR="005239A8" w:rsidRPr="00546B0B" w:rsidRDefault="005239A8" w:rsidP="005239A8">
            <w:pPr>
              <w:spacing w:line="360" w:lineRule="auto"/>
              <w:rPr>
                <w:ins w:id="510" w:author="Paul Ekung" w:date="2023-02-21T02:20:00Z"/>
                <w:rFonts w:asciiTheme="majorHAnsi" w:hAnsiTheme="majorHAnsi" w:cs="Times New Roman"/>
                <w:sz w:val="24"/>
                <w:szCs w:val="24"/>
              </w:rPr>
            </w:pPr>
            <w:ins w:id="511" w:author="Paul Ekung" w:date="2023-02-21T02:20:00Z">
              <w:r w:rsidRPr="00546B0B">
                <w:rPr>
                  <w:rFonts w:asciiTheme="majorHAnsi" w:hAnsiTheme="majorHAnsi" w:cs="Times New Roman"/>
                  <w:sz w:val="24"/>
                  <w:szCs w:val="24"/>
                </w:rPr>
                <w:t>40</w:t>
              </w:r>
            </w:ins>
          </w:p>
        </w:tc>
        <w:tc>
          <w:tcPr>
            <w:tcW w:w="2824" w:type="dxa"/>
          </w:tcPr>
          <w:p w14:paraId="06B1CAD2" w14:textId="77777777" w:rsidR="005239A8" w:rsidRPr="00546B0B" w:rsidRDefault="005239A8" w:rsidP="005239A8">
            <w:pPr>
              <w:spacing w:line="360" w:lineRule="auto"/>
              <w:rPr>
                <w:ins w:id="512" w:author="Paul Ekung" w:date="2023-02-21T02:20:00Z"/>
                <w:rFonts w:asciiTheme="majorHAnsi" w:hAnsiTheme="majorHAnsi" w:cs="Times New Roman"/>
                <w:sz w:val="24"/>
                <w:szCs w:val="24"/>
              </w:rPr>
            </w:pPr>
            <w:ins w:id="513" w:author="Paul Ekung" w:date="2023-02-21T02:20:00Z">
              <w:r w:rsidRPr="00546B0B">
                <w:rPr>
                  <w:rFonts w:asciiTheme="majorHAnsi" w:hAnsiTheme="majorHAnsi" w:cs="Times New Roman"/>
                  <w:sz w:val="24"/>
                  <w:szCs w:val="24"/>
                </w:rPr>
                <w:t>Stores images</w:t>
              </w:r>
            </w:ins>
          </w:p>
        </w:tc>
      </w:tr>
      <w:tr w:rsidR="005239A8" w:rsidRPr="00546B0B" w14:paraId="6DE8D436" w14:textId="77777777" w:rsidTr="005239A8">
        <w:trPr>
          <w:trHeight w:val="206"/>
          <w:ins w:id="514" w:author="Paul Ekung" w:date="2023-02-21T02:20:00Z"/>
        </w:trPr>
        <w:tc>
          <w:tcPr>
            <w:tcW w:w="2143" w:type="dxa"/>
          </w:tcPr>
          <w:p w14:paraId="3FF8A4E8" w14:textId="77777777" w:rsidR="005239A8" w:rsidRPr="00546B0B" w:rsidRDefault="005239A8" w:rsidP="005239A8">
            <w:pPr>
              <w:spacing w:line="360" w:lineRule="auto"/>
              <w:rPr>
                <w:ins w:id="515" w:author="Paul Ekung" w:date="2023-02-21T02:20:00Z"/>
                <w:rFonts w:asciiTheme="majorHAnsi" w:hAnsiTheme="majorHAnsi" w:cs="Times New Roman"/>
                <w:sz w:val="24"/>
                <w:szCs w:val="24"/>
              </w:rPr>
            </w:pPr>
            <w:ins w:id="516" w:author="Paul Ekung" w:date="2023-02-21T02:20:00Z">
              <w:r w:rsidRPr="00546B0B">
                <w:rPr>
                  <w:rFonts w:asciiTheme="majorHAnsi" w:hAnsiTheme="majorHAnsi" w:cs="Times New Roman"/>
                  <w:sz w:val="24"/>
                  <w:szCs w:val="24"/>
                </w:rPr>
                <w:t>Password</w:t>
              </w:r>
            </w:ins>
          </w:p>
        </w:tc>
        <w:tc>
          <w:tcPr>
            <w:tcW w:w="2143" w:type="dxa"/>
          </w:tcPr>
          <w:p w14:paraId="40DB1CB1" w14:textId="77777777" w:rsidR="005239A8" w:rsidRPr="00546B0B" w:rsidRDefault="005239A8" w:rsidP="005239A8">
            <w:pPr>
              <w:spacing w:line="360" w:lineRule="auto"/>
              <w:rPr>
                <w:ins w:id="517" w:author="Paul Ekung" w:date="2023-02-21T02:20:00Z"/>
                <w:rFonts w:asciiTheme="majorHAnsi" w:hAnsiTheme="majorHAnsi" w:cs="Times New Roman"/>
                <w:sz w:val="24"/>
                <w:szCs w:val="24"/>
              </w:rPr>
            </w:pPr>
            <w:ins w:id="518" w:author="Paul Ekung" w:date="2023-02-21T02:20:00Z">
              <w:r w:rsidRPr="00546B0B">
                <w:rPr>
                  <w:rFonts w:asciiTheme="majorHAnsi" w:hAnsiTheme="majorHAnsi" w:cs="Times New Roman"/>
                  <w:sz w:val="24"/>
                  <w:szCs w:val="24"/>
                </w:rPr>
                <w:t>String</w:t>
              </w:r>
            </w:ins>
          </w:p>
        </w:tc>
        <w:tc>
          <w:tcPr>
            <w:tcW w:w="2144" w:type="dxa"/>
          </w:tcPr>
          <w:p w14:paraId="30E885EC" w14:textId="77777777" w:rsidR="005239A8" w:rsidRPr="00546B0B" w:rsidRDefault="005239A8" w:rsidP="005239A8">
            <w:pPr>
              <w:spacing w:line="360" w:lineRule="auto"/>
              <w:rPr>
                <w:ins w:id="519" w:author="Paul Ekung" w:date="2023-02-21T02:20:00Z"/>
                <w:rFonts w:asciiTheme="majorHAnsi" w:hAnsiTheme="majorHAnsi" w:cs="Times New Roman"/>
                <w:sz w:val="24"/>
                <w:szCs w:val="24"/>
              </w:rPr>
            </w:pPr>
            <w:ins w:id="520" w:author="Paul Ekung" w:date="2023-02-21T02:20:00Z">
              <w:r w:rsidRPr="00546B0B">
                <w:rPr>
                  <w:rFonts w:asciiTheme="majorHAnsi" w:hAnsiTheme="majorHAnsi" w:cs="Times New Roman"/>
                  <w:sz w:val="24"/>
                  <w:szCs w:val="24"/>
                </w:rPr>
                <w:t>30</w:t>
              </w:r>
            </w:ins>
          </w:p>
        </w:tc>
        <w:tc>
          <w:tcPr>
            <w:tcW w:w="2824" w:type="dxa"/>
          </w:tcPr>
          <w:p w14:paraId="63667D7B" w14:textId="77777777" w:rsidR="005239A8" w:rsidRPr="00546B0B" w:rsidRDefault="005239A8" w:rsidP="005239A8">
            <w:pPr>
              <w:spacing w:line="360" w:lineRule="auto"/>
              <w:rPr>
                <w:ins w:id="521" w:author="Paul Ekung" w:date="2023-02-21T02:20:00Z"/>
                <w:rFonts w:asciiTheme="majorHAnsi" w:hAnsiTheme="majorHAnsi" w:cs="Times New Roman"/>
                <w:sz w:val="24"/>
                <w:szCs w:val="24"/>
              </w:rPr>
            </w:pPr>
            <w:ins w:id="522" w:author="Paul Ekung" w:date="2023-02-21T02:20:00Z">
              <w:r w:rsidRPr="00546B0B">
                <w:rPr>
                  <w:rFonts w:asciiTheme="majorHAnsi" w:hAnsiTheme="majorHAnsi" w:cs="Times New Roman"/>
                  <w:sz w:val="24"/>
                  <w:szCs w:val="24"/>
                </w:rPr>
                <w:t>Stores password</w:t>
              </w:r>
            </w:ins>
          </w:p>
        </w:tc>
      </w:tr>
    </w:tbl>
    <w:p w14:paraId="1822177A" w14:textId="77777777" w:rsidR="005239A8" w:rsidRPr="00546B0B" w:rsidRDefault="005239A8" w:rsidP="005239A8">
      <w:pPr>
        <w:spacing w:line="360" w:lineRule="auto"/>
        <w:rPr>
          <w:ins w:id="523" w:author="Paul Ekung" w:date="2023-02-21T02:20:00Z"/>
          <w:rFonts w:asciiTheme="majorHAnsi" w:hAnsiTheme="majorHAnsi"/>
          <w:b/>
          <w:bCs/>
          <w:sz w:val="24"/>
          <w:szCs w:val="24"/>
        </w:rPr>
      </w:pPr>
    </w:p>
    <w:p w14:paraId="6EEB6089" w14:textId="77777777" w:rsidR="005239A8" w:rsidRPr="00546B0B" w:rsidRDefault="005239A8" w:rsidP="005239A8">
      <w:pPr>
        <w:spacing w:line="360" w:lineRule="auto"/>
        <w:rPr>
          <w:ins w:id="524" w:author="Paul Ekung" w:date="2023-02-21T02:20:00Z"/>
          <w:rFonts w:asciiTheme="majorHAnsi" w:hAnsiTheme="majorHAnsi"/>
          <w:b/>
          <w:bCs/>
          <w:sz w:val="24"/>
          <w:szCs w:val="24"/>
        </w:rPr>
      </w:pPr>
      <w:ins w:id="525" w:author="Paul Ekung" w:date="2023-02-21T02:20:00Z">
        <w:r w:rsidRPr="00546B0B">
          <w:rPr>
            <w:rFonts w:asciiTheme="majorHAnsi" w:hAnsiTheme="majorHAnsi"/>
            <w:b/>
            <w:bCs/>
            <w:sz w:val="24"/>
            <w:szCs w:val="24"/>
          </w:rPr>
          <w:t>Table 4.4 database for student</w:t>
        </w:r>
      </w:ins>
    </w:p>
    <w:p w14:paraId="56E350F8" w14:textId="244EDB22" w:rsidR="005239A8" w:rsidRDefault="005239A8" w:rsidP="005239A8">
      <w:pPr>
        <w:spacing w:line="360" w:lineRule="auto"/>
        <w:rPr>
          <w:ins w:id="526" w:author="Paul Ekung" w:date="2023-02-21T02:34:00Z"/>
          <w:rFonts w:asciiTheme="majorHAnsi" w:hAnsiTheme="majorHAnsi"/>
          <w:b/>
          <w:bCs/>
          <w:sz w:val="24"/>
          <w:szCs w:val="24"/>
        </w:rPr>
      </w:pPr>
    </w:p>
    <w:p w14:paraId="00397236" w14:textId="77777777" w:rsidR="00781957" w:rsidRPr="00546B0B" w:rsidRDefault="00781957" w:rsidP="005239A8">
      <w:pPr>
        <w:spacing w:line="360" w:lineRule="auto"/>
        <w:rPr>
          <w:ins w:id="527" w:author="Paul Ekung" w:date="2023-02-21T02:20:00Z"/>
          <w:rFonts w:asciiTheme="majorHAnsi" w:hAnsiTheme="majorHAnsi"/>
          <w:b/>
          <w:bCs/>
          <w:sz w:val="24"/>
          <w:szCs w:val="24"/>
        </w:rPr>
      </w:pPr>
    </w:p>
    <w:p w14:paraId="4229675E" w14:textId="4F27F769" w:rsidR="00781957" w:rsidRDefault="005239A8" w:rsidP="005239A8">
      <w:pPr>
        <w:spacing w:line="360" w:lineRule="auto"/>
        <w:rPr>
          <w:ins w:id="528" w:author="Paul Ekung" w:date="2023-02-21T02:34:00Z"/>
          <w:rFonts w:asciiTheme="majorHAnsi" w:hAnsiTheme="majorHAnsi"/>
          <w:b/>
          <w:bCs/>
          <w:sz w:val="24"/>
          <w:szCs w:val="24"/>
        </w:rPr>
      </w:pPr>
      <w:ins w:id="529" w:author="Paul Ekung" w:date="2023-02-21T02:20:00Z">
        <w:r w:rsidRPr="00546B0B">
          <w:rPr>
            <w:rFonts w:asciiTheme="majorHAnsi" w:hAnsiTheme="majorHAnsi"/>
            <w:b/>
            <w:bCs/>
            <w:sz w:val="24"/>
            <w:szCs w:val="24"/>
          </w:rPr>
          <w:t>Report Table</w:t>
        </w:r>
      </w:ins>
    </w:p>
    <w:p w14:paraId="4B4B56D4" w14:textId="77777777" w:rsidR="00781957" w:rsidRPr="00546B0B" w:rsidRDefault="00781957" w:rsidP="005239A8">
      <w:pPr>
        <w:spacing w:line="360" w:lineRule="auto"/>
        <w:rPr>
          <w:ins w:id="530" w:author="Paul Ekung" w:date="2023-02-21T02:20:00Z"/>
          <w:rFonts w:asciiTheme="majorHAnsi" w:hAnsiTheme="majorHAnsi"/>
          <w:b/>
          <w:bCs/>
          <w:sz w:val="24"/>
          <w:szCs w:val="24"/>
        </w:rPr>
      </w:pPr>
    </w:p>
    <w:tbl>
      <w:tblPr>
        <w:tblStyle w:val="TableGrid"/>
        <w:tblW w:w="9810" w:type="dxa"/>
        <w:tblInd w:w="-612" w:type="dxa"/>
        <w:tblLook w:val="04A0" w:firstRow="1" w:lastRow="0" w:firstColumn="1" w:lastColumn="0" w:noHBand="0" w:noVBand="1"/>
      </w:tblPr>
      <w:tblGrid>
        <w:gridCol w:w="2742"/>
        <w:gridCol w:w="2130"/>
        <w:gridCol w:w="2131"/>
        <w:gridCol w:w="2807"/>
      </w:tblGrid>
      <w:tr w:rsidR="005239A8" w:rsidRPr="00546B0B" w14:paraId="1E3F8429" w14:textId="77777777" w:rsidTr="005239A8">
        <w:trPr>
          <w:ins w:id="531" w:author="Paul Ekung" w:date="2023-02-21T02:20:00Z"/>
        </w:trPr>
        <w:tc>
          <w:tcPr>
            <w:tcW w:w="2742" w:type="dxa"/>
          </w:tcPr>
          <w:p w14:paraId="1A7F70FE" w14:textId="77777777" w:rsidR="005239A8" w:rsidRPr="00546B0B" w:rsidRDefault="005239A8" w:rsidP="005239A8">
            <w:pPr>
              <w:spacing w:line="360" w:lineRule="auto"/>
              <w:rPr>
                <w:ins w:id="532" w:author="Paul Ekung" w:date="2023-02-21T02:20:00Z"/>
                <w:rFonts w:asciiTheme="majorHAnsi" w:hAnsiTheme="majorHAnsi" w:cs="Times New Roman"/>
                <w:b/>
                <w:bCs/>
                <w:sz w:val="24"/>
                <w:szCs w:val="24"/>
              </w:rPr>
            </w:pPr>
            <w:ins w:id="533" w:author="Paul Ekung" w:date="2023-02-21T02:20:00Z">
              <w:r w:rsidRPr="00546B0B">
                <w:rPr>
                  <w:rFonts w:asciiTheme="majorHAnsi" w:hAnsiTheme="majorHAnsi" w:cs="Times New Roman"/>
                  <w:b/>
                  <w:bCs/>
                  <w:sz w:val="24"/>
                  <w:szCs w:val="24"/>
                </w:rPr>
                <w:t>Field Name</w:t>
              </w:r>
            </w:ins>
          </w:p>
        </w:tc>
        <w:tc>
          <w:tcPr>
            <w:tcW w:w="2130" w:type="dxa"/>
          </w:tcPr>
          <w:p w14:paraId="261E6FEE" w14:textId="77777777" w:rsidR="005239A8" w:rsidRPr="00546B0B" w:rsidRDefault="005239A8" w:rsidP="005239A8">
            <w:pPr>
              <w:spacing w:line="360" w:lineRule="auto"/>
              <w:rPr>
                <w:ins w:id="534" w:author="Paul Ekung" w:date="2023-02-21T02:20:00Z"/>
                <w:rFonts w:asciiTheme="majorHAnsi" w:hAnsiTheme="majorHAnsi" w:cs="Times New Roman"/>
                <w:b/>
                <w:bCs/>
                <w:sz w:val="24"/>
                <w:szCs w:val="24"/>
              </w:rPr>
            </w:pPr>
            <w:ins w:id="535" w:author="Paul Ekung" w:date="2023-02-21T02:20:00Z">
              <w:r w:rsidRPr="00546B0B">
                <w:rPr>
                  <w:rFonts w:asciiTheme="majorHAnsi" w:hAnsiTheme="majorHAnsi" w:cs="Times New Roman"/>
                  <w:b/>
                  <w:bCs/>
                  <w:sz w:val="24"/>
                  <w:szCs w:val="24"/>
                </w:rPr>
                <w:t>Data Type</w:t>
              </w:r>
            </w:ins>
          </w:p>
        </w:tc>
        <w:tc>
          <w:tcPr>
            <w:tcW w:w="2131" w:type="dxa"/>
          </w:tcPr>
          <w:p w14:paraId="78B8C504" w14:textId="77777777" w:rsidR="005239A8" w:rsidRPr="00546B0B" w:rsidRDefault="005239A8" w:rsidP="005239A8">
            <w:pPr>
              <w:spacing w:line="360" w:lineRule="auto"/>
              <w:rPr>
                <w:ins w:id="536" w:author="Paul Ekung" w:date="2023-02-21T02:20:00Z"/>
                <w:rFonts w:asciiTheme="majorHAnsi" w:hAnsiTheme="majorHAnsi" w:cs="Times New Roman"/>
                <w:b/>
                <w:bCs/>
                <w:sz w:val="24"/>
                <w:szCs w:val="24"/>
              </w:rPr>
            </w:pPr>
            <w:ins w:id="537" w:author="Paul Ekung" w:date="2023-02-21T02:20:00Z">
              <w:r w:rsidRPr="00546B0B">
                <w:rPr>
                  <w:rFonts w:asciiTheme="majorHAnsi" w:hAnsiTheme="majorHAnsi" w:cs="Times New Roman"/>
                  <w:b/>
                  <w:bCs/>
                  <w:sz w:val="24"/>
                  <w:szCs w:val="24"/>
                </w:rPr>
                <w:t>Size</w:t>
              </w:r>
            </w:ins>
          </w:p>
        </w:tc>
        <w:tc>
          <w:tcPr>
            <w:tcW w:w="2807" w:type="dxa"/>
          </w:tcPr>
          <w:p w14:paraId="636B1633" w14:textId="77777777" w:rsidR="005239A8" w:rsidRPr="00546B0B" w:rsidRDefault="005239A8" w:rsidP="005239A8">
            <w:pPr>
              <w:spacing w:line="360" w:lineRule="auto"/>
              <w:rPr>
                <w:ins w:id="538" w:author="Paul Ekung" w:date="2023-02-21T02:20:00Z"/>
                <w:rFonts w:asciiTheme="majorHAnsi" w:hAnsiTheme="majorHAnsi" w:cs="Times New Roman"/>
                <w:b/>
                <w:bCs/>
                <w:sz w:val="24"/>
                <w:szCs w:val="24"/>
              </w:rPr>
            </w:pPr>
            <w:ins w:id="539" w:author="Paul Ekung" w:date="2023-02-21T02:20:00Z">
              <w:r w:rsidRPr="00546B0B">
                <w:rPr>
                  <w:rFonts w:asciiTheme="majorHAnsi" w:hAnsiTheme="majorHAnsi" w:cs="Times New Roman"/>
                  <w:b/>
                  <w:bCs/>
                  <w:sz w:val="24"/>
                  <w:szCs w:val="24"/>
                </w:rPr>
                <w:t>Description</w:t>
              </w:r>
            </w:ins>
          </w:p>
        </w:tc>
      </w:tr>
      <w:tr w:rsidR="005239A8" w:rsidRPr="00546B0B" w14:paraId="4CE64E4C" w14:textId="77777777" w:rsidTr="005239A8">
        <w:trPr>
          <w:ins w:id="540" w:author="Paul Ekung" w:date="2023-02-21T02:20:00Z"/>
        </w:trPr>
        <w:tc>
          <w:tcPr>
            <w:tcW w:w="2742" w:type="dxa"/>
          </w:tcPr>
          <w:p w14:paraId="05BDE660" w14:textId="77777777" w:rsidR="005239A8" w:rsidRPr="00546B0B" w:rsidRDefault="005239A8" w:rsidP="005239A8">
            <w:pPr>
              <w:spacing w:line="360" w:lineRule="auto"/>
              <w:rPr>
                <w:ins w:id="541" w:author="Paul Ekung" w:date="2023-02-21T02:20:00Z"/>
                <w:rFonts w:asciiTheme="majorHAnsi" w:hAnsiTheme="majorHAnsi" w:cs="Times New Roman"/>
                <w:sz w:val="24"/>
                <w:szCs w:val="24"/>
              </w:rPr>
            </w:pPr>
            <w:ins w:id="542" w:author="Paul Ekung" w:date="2023-02-21T02:20:00Z">
              <w:r w:rsidRPr="00546B0B">
                <w:rPr>
                  <w:rFonts w:asciiTheme="majorHAnsi" w:hAnsiTheme="majorHAnsi" w:cs="Times New Roman"/>
                  <w:sz w:val="24"/>
                  <w:szCs w:val="24"/>
                </w:rPr>
                <w:t>Id</w:t>
              </w:r>
            </w:ins>
          </w:p>
        </w:tc>
        <w:tc>
          <w:tcPr>
            <w:tcW w:w="2130" w:type="dxa"/>
          </w:tcPr>
          <w:p w14:paraId="613B9D4E" w14:textId="77777777" w:rsidR="005239A8" w:rsidRPr="00546B0B" w:rsidRDefault="005239A8" w:rsidP="005239A8">
            <w:pPr>
              <w:spacing w:line="360" w:lineRule="auto"/>
              <w:rPr>
                <w:ins w:id="543" w:author="Paul Ekung" w:date="2023-02-21T02:20:00Z"/>
                <w:rFonts w:asciiTheme="majorHAnsi" w:hAnsiTheme="majorHAnsi" w:cs="Times New Roman"/>
                <w:sz w:val="24"/>
                <w:szCs w:val="24"/>
              </w:rPr>
            </w:pPr>
            <w:ins w:id="544" w:author="Paul Ekung" w:date="2023-02-21T02:20:00Z">
              <w:r w:rsidRPr="00546B0B">
                <w:rPr>
                  <w:rFonts w:asciiTheme="majorHAnsi" w:hAnsiTheme="majorHAnsi" w:cs="Times New Roman"/>
                  <w:sz w:val="24"/>
                  <w:szCs w:val="24"/>
                </w:rPr>
                <w:t>Integer</w:t>
              </w:r>
            </w:ins>
          </w:p>
        </w:tc>
        <w:tc>
          <w:tcPr>
            <w:tcW w:w="2131" w:type="dxa"/>
          </w:tcPr>
          <w:p w14:paraId="470EAE86" w14:textId="77777777" w:rsidR="005239A8" w:rsidRPr="00546B0B" w:rsidRDefault="005239A8" w:rsidP="005239A8">
            <w:pPr>
              <w:spacing w:line="360" w:lineRule="auto"/>
              <w:rPr>
                <w:ins w:id="545" w:author="Paul Ekung" w:date="2023-02-21T02:20:00Z"/>
                <w:rFonts w:asciiTheme="majorHAnsi" w:hAnsiTheme="majorHAnsi" w:cs="Times New Roman"/>
                <w:sz w:val="24"/>
                <w:szCs w:val="24"/>
              </w:rPr>
            </w:pPr>
            <w:ins w:id="546" w:author="Paul Ekung" w:date="2023-02-21T02:20:00Z">
              <w:r w:rsidRPr="00546B0B">
                <w:rPr>
                  <w:rFonts w:asciiTheme="majorHAnsi" w:hAnsiTheme="majorHAnsi" w:cs="Times New Roman"/>
                  <w:sz w:val="24"/>
                  <w:szCs w:val="24"/>
                </w:rPr>
                <w:t>11</w:t>
              </w:r>
            </w:ins>
          </w:p>
        </w:tc>
        <w:tc>
          <w:tcPr>
            <w:tcW w:w="2807" w:type="dxa"/>
          </w:tcPr>
          <w:p w14:paraId="194A27D1" w14:textId="77777777" w:rsidR="005239A8" w:rsidRPr="00546B0B" w:rsidRDefault="005239A8" w:rsidP="005239A8">
            <w:pPr>
              <w:spacing w:line="360" w:lineRule="auto"/>
              <w:rPr>
                <w:ins w:id="547" w:author="Paul Ekung" w:date="2023-02-21T02:20:00Z"/>
                <w:rFonts w:asciiTheme="majorHAnsi" w:hAnsiTheme="majorHAnsi" w:cs="Times New Roman"/>
                <w:sz w:val="24"/>
                <w:szCs w:val="24"/>
              </w:rPr>
            </w:pPr>
            <w:ins w:id="548" w:author="Paul Ekung" w:date="2023-02-21T02:20:00Z">
              <w:r w:rsidRPr="00546B0B">
                <w:rPr>
                  <w:rFonts w:asciiTheme="majorHAnsi" w:hAnsiTheme="majorHAnsi" w:cs="Times New Roman"/>
                  <w:sz w:val="24"/>
                  <w:szCs w:val="24"/>
                </w:rPr>
                <w:t>Generates Id</w:t>
              </w:r>
            </w:ins>
          </w:p>
        </w:tc>
      </w:tr>
      <w:tr w:rsidR="005239A8" w:rsidRPr="00546B0B" w14:paraId="7E66B007" w14:textId="77777777" w:rsidTr="005239A8">
        <w:trPr>
          <w:ins w:id="549" w:author="Paul Ekung" w:date="2023-02-21T02:20:00Z"/>
        </w:trPr>
        <w:tc>
          <w:tcPr>
            <w:tcW w:w="2742" w:type="dxa"/>
          </w:tcPr>
          <w:p w14:paraId="3A569D7D" w14:textId="77777777" w:rsidR="005239A8" w:rsidRPr="00546B0B" w:rsidRDefault="005239A8" w:rsidP="005239A8">
            <w:pPr>
              <w:spacing w:line="360" w:lineRule="auto"/>
              <w:rPr>
                <w:ins w:id="550" w:author="Paul Ekung" w:date="2023-02-21T02:20:00Z"/>
                <w:rFonts w:asciiTheme="majorHAnsi" w:hAnsiTheme="majorHAnsi" w:cs="Times New Roman"/>
                <w:sz w:val="24"/>
                <w:szCs w:val="24"/>
              </w:rPr>
            </w:pPr>
            <w:proofErr w:type="spellStart"/>
            <w:ins w:id="551" w:author="Paul Ekung" w:date="2023-02-21T02:20:00Z">
              <w:r w:rsidRPr="00546B0B">
                <w:rPr>
                  <w:rFonts w:asciiTheme="majorHAnsi" w:hAnsiTheme="majorHAnsi" w:cs="Times New Roman"/>
                  <w:sz w:val="24"/>
                  <w:szCs w:val="24"/>
                </w:rPr>
                <w:t>StudentName</w:t>
              </w:r>
              <w:proofErr w:type="spellEnd"/>
            </w:ins>
          </w:p>
        </w:tc>
        <w:tc>
          <w:tcPr>
            <w:tcW w:w="2130" w:type="dxa"/>
          </w:tcPr>
          <w:p w14:paraId="27E4A31F" w14:textId="77777777" w:rsidR="005239A8" w:rsidRPr="00546B0B" w:rsidRDefault="005239A8" w:rsidP="005239A8">
            <w:pPr>
              <w:spacing w:line="360" w:lineRule="auto"/>
              <w:rPr>
                <w:ins w:id="552" w:author="Paul Ekung" w:date="2023-02-21T02:20:00Z"/>
                <w:rFonts w:asciiTheme="majorHAnsi" w:hAnsiTheme="majorHAnsi" w:cs="Times New Roman"/>
                <w:sz w:val="24"/>
                <w:szCs w:val="24"/>
              </w:rPr>
            </w:pPr>
            <w:ins w:id="553" w:author="Paul Ekung" w:date="2023-02-21T02:20:00Z">
              <w:r w:rsidRPr="00546B0B">
                <w:rPr>
                  <w:rFonts w:asciiTheme="majorHAnsi" w:hAnsiTheme="majorHAnsi" w:cs="Times New Roman"/>
                  <w:sz w:val="24"/>
                  <w:szCs w:val="24"/>
                </w:rPr>
                <w:t>String</w:t>
              </w:r>
            </w:ins>
          </w:p>
        </w:tc>
        <w:tc>
          <w:tcPr>
            <w:tcW w:w="2131" w:type="dxa"/>
          </w:tcPr>
          <w:p w14:paraId="0952A685" w14:textId="77777777" w:rsidR="005239A8" w:rsidRPr="00546B0B" w:rsidRDefault="005239A8" w:rsidP="005239A8">
            <w:pPr>
              <w:spacing w:line="360" w:lineRule="auto"/>
              <w:rPr>
                <w:ins w:id="554" w:author="Paul Ekung" w:date="2023-02-21T02:20:00Z"/>
                <w:rFonts w:asciiTheme="majorHAnsi" w:hAnsiTheme="majorHAnsi" w:cs="Times New Roman"/>
                <w:sz w:val="24"/>
                <w:szCs w:val="24"/>
              </w:rPr>
            </w:pPr>
            <w:ins w:id="555" w:author="Paul Ekung" w:date="2023-02-21T02:20:00Z">
              <w:r w:rsidRPr="00546B0B">
                <w:rPr>
                  <w:rFonts w:asciiTheme="majorHAnsi" w:hAnsiTheme="majorHAnsi" w:cs="Times New Roman"/>
                  <w:sz w:val="24"/>
                  <w:szCs w:val="24"/>
                </w:rPr>
                <w:t>30</w:t>
              </w:r>
            </w:ins>
          </w:p>
        </w:tc>
        <w:tc>
          <w:tcPr>
            <w:tcW w:w="2807" w:type="dxa"/>
          </w:tcPr>
          <w:p w14:paraId="42CAF004" w14:textId="77777777" w:rsidR="005239A8" w:rsidRPr="00546B0B" w:rsidRDefault="005239A8" w:rsidP="005239A8">
            <w:pPr>
              <w:spacing w:line="360" w:lineRule="auto"/>
              <w:rPr>
                <w:ins w:id="556" w:author="Paul Ekung" w:date="2023-02-21T02:20:00Z"/>
                <w:rFonts w:asciiTheme="majorHAnsi" w:hAnsiTheme="majorHAnsi" w:cs="Times New Roman"/>
                <w:sz w:val="24"/>
                <w:szCs w:val="24"/>
              </w:rPr>
            </w:pPr>
            <w:ins w:id="557" w:author="Paul Ekung" w:date="2023-02-21T02:20:00Z">
              <w:r w:rsidRPr="00546B0B">
                <w:rPr>
                  <w:rFonts w:asciiTheme="majorHAnsi" w:hAnsiTheme="majorHAnsi" w:cs="Times New Roman"/>
                  <w:sz w:val="24"/>
                  <w:szCs w:val="24"/>
                </w:rPr>
                <w:t>Stores names</w:t>
              </w:r>
            </w:ins>
          </w:p>
        </w:tc>
      </w:tr>
      <w:tr w:rsidR="005239A8" w:rsidRPr="00546B0B" w14:paraId="5E2EA388" w14:textId="77777777" w:rsidTr="005239A8">
        <w:trPr>
          <w:ins w:id="558" w:author="Paul Ekung" w:date="2023-02-21T02:20:00Z"/>
        </w:trPr>
        <w:tc>
          <w:tcPr>
            <w:tcW w:w="2742" w:type="dxa"/>
          </w:tcPr>
          <w:p w14:paraId="447BEFEF" w14:textId="77777777" w:rsidR="005239A8" w:rsidRPr="00546B0B" w:rsidRDefault="005239A8" w:rsidP="005239A8">
            <w:pPr>
              <w:spacing w:line="360" w:lineRule="auto"/>
              <w:rPr>
                <w:ins w:id="559" w:author="Paul Ekung" w:date="2023-02-21T02:20:00Z"/>
                <w:rFonts w:asciiTheme="majorHAnsi" w:hAnsiTheme="majorHAnsi" w:cs="Times New Roman"/>
                <w:sz w:val="24"/>
                <w:szCs w:val="24"/>
              </w:rPr>
            </w:pPr>
            <w:proofErr w:type="spellStart"/>
            <w:ins w:id="560" w:author="Paul Ekung" w:date="2023-02-21T02:20:00Z">
              <w:r w:rsidRPr="00546B0B">
                <w:rPr>
                  <w:rFonts w:asciiTheme="majorHAnsi" w:hAnsiTheme="majorHAnsi" w:cs="Times New Roman"/>
                  <w:sz w:val="24"/>
                  <w:szCs w:val="24"/>
                </w:rPr>
                <w:t>RegNumber</w:t>
              </w:r>
              <w:proofErr w:type="spellEnd"/>
            </w:ins>
          </w:p>
        </w:tc>
        <w:tc>
          <w:tcPr>
            <w:tcW w:w="2130" w:type="dxa"/>
          </w:tcPr>
          <w:p w14:paraId="61B0732C" w14:textId="77777777" w:rsidR="005239A8" w:rsidRPr="00546B0B" w:rsidRDefault="005239A8" w:rsidP="005239A8">
            <w:pPr>
              <w:spacing w:line="360" w:lineRule="auto"/>
              <w:rPr>
                <w:ins w:id="561" w:author="Paul Ekung" w:date="2023-02-21T02:20:00Z"/>
                <w:rFonts w:asciiTheme="majorHAnsi" w:hAnsiTheme="majorHAnsi" w:cs="Times New Roman"/>
                <w:sz w:val="24"/>
                <w:szCs w:val="24"/>
              </w:rPr>
            </w:pPr>
            <w:ins w:id="562" w:author="Paul Ekung" w:date="2023-02-21T02:20:00Z">
              <w:r w:rsidRPr="00546B0B">
                <w:rPr>
                  <w:rFonts w:asciiTheme="majorHAnsi" w:hAnsiTheme="majorHAnsi" w:cs="Times New Roman"/>
                  <w:sz w:val="24"/>
                  <w:szCs w:val="24"/>
                </w:rPr>
                <w:t>String</w:t>
              </w:r>
            </w:ins>
          </w:p>
        </w:tc>
        <w:tc>
          <w:tcPr>
            <w:tcW w:w="2131" w:type="dxa"/>
          </w:tcPr>
          <w:p w14:paraId="493F4689" w14:textId="77777777" w:rsidR="005239A8" w:rsidRPr="00546B0B" w:rsidRDefault="005239A8" w:rsidP="005239A8">
            <w:pPr>
              <w:spacing w:line="360" w:lineRule="auto"/>
              <w:rPr>
                <w:ins w:id="563" w:author="Paul Ekung" w:date="2023-02-21T02:20:00Z"/>
                <w:rFonts w:asciiTheme="majorHAnsi" w:hAnsiTheme="majorHAnsi" w:cs="Times New Roman"/>
                <w:sz w:val="24"/>
                <w:szCs w:val="24"/>
              </w:rPr>
            </w:pPr>
            <w:ins w:id="564" w:author="Paul Ekung" w:date="2023-02-21T02:20:00Z">
              <w:r w:rsidRPr="00546B0B">
                <w:rPr>
                  <w:rFonts w:asciiTheme="majorHAnsi" w:hAnsiTheme="majorHAnsi" w:cs="Times New Roman"/>
                  <w:sz w:val="24"/>
                  <w:szCs w:val="24"/>
                </w:rPr>
                <w:t>15</w:t>
              </w:r>
            </w:ins>
          </w:p>
        </w:tc>
        <w:tc>
          <w:tcPr>
            <w:tcW w:w="2807" w:type="dxa"/>
          </w:tcPr>
          <w:p w14:paraId="1B81D0A9" w14:textId="77777777" w:rsidR="005239A8" w:rsidRPr="00546B0B" w:rsidRDefault="005239A8" w:rsidP="005239A8">
            <w:pPr>
              <w:spacing w:line="360" w:lineRule="auto"/>
              <w:rPr>
                <w:ins w:id="565" w:author="Paul Ekung" w:date="2023-02-21T02:20:00Z"/>
                <w:rFonts w:asciiTheme="majorHAnsi" w:hAnsiTheme="majorHAnsi" w:cs="Times New Roman"/>
                <w:sz w:val="24"/>
                <w:szCs w:val="24"/>
              </w:rPr>
            </w:pPr>
            <w:ins w:id="566" w:author="Paul Ekung" w:date="2023-02-21T02:20:00Z">
              <w:r w:rsidRPr="00546B0B">
                <w:rPr>
                  <w:rFonts w:asciiTheme="majorHAnsi" w:hAnsiTheme="majorHAnsi" w:cs="Times New Roman"/>
                  <w:sz w:val="24"/>
                  <w:szCs w:val="24"/>
                </w:rPr>
                <w:t>Stores registration number</w:t>
              </w:r>
            </w:ins>
          </w:p>
        </w:tc>
      </w:tr>
      <w:tr w:rsidR="005239A8" w:rsidRPr="00546B0B" w14:paraId="3B5D90A5" w14:textId="77777777" w:rsidTr="005239A8">
        <w:trPr>
          <w:ins w:id="567" w:author="Paul Ekung" w:date="2023-02-21T02:20:00Z"/>
        </w:trPr>
        <w:tc>
          <w:tcPr>
            <w:tcW w:w="2742" w:type="dxa"/>
          </w:tcPr>
          <w:p w14:paraId="3E4484D4" w14:textId="77777777" w:rsidR="005239A8" w:rsidRPr="00546B0B" w:rsidRDefault="005239A8" w:rsidP="005239A8">
            <w:pPr>
              <w:spacing w:line="360" w:lineRule="auto"/>
              <w:rPr>
                <w:ins w:id="568" w:author="Paul Ekung" w:date="2023-02-21T02:20:00Z"/>
                <w:rFonts w:asciiTheme="majorHAnsi" w:hAnsiTheme="majorHAnsi" w:cs="Times New Roman"/>
                <w:sz w:val="24"/>
                <w:szCs w:val="24"/>
              </w:rPr>
            </w:pPr>
            <w:ins w:id="569" w:author="Paul Ekung" w:date="2023-02-21T02:20:00Z">
              <w:r w:rsidRPr="00546B0B">
                <w:rPr>
                  <w:rFonts w:asciiTheme="majorHAnsi" w:hAnsiTheme="majorHAnsi" w:cs="Times New Roman"/>
                  <w:sz w:val="24"/>
                  <w:szCs w:val="24"/>
                </w:rPr>
                <w:t>Department</w:t>
              </w:r>
            </w:ins>
          </w:p>
        </w:tc>
        <w:tc>
          <w:tcPr>
            <w:tcW w:w="2130" w:type="dxa"/>
          </w:tcPr>
          <w:p w14:paraId="65A88C7C" w14:textId="77777777" w:rsidR="005239A8" w:rsidRPr="00546B0B" w:rsidRDefault="005239A8" w:rsidP="005239A8">
            <w:pPr>
              <w:spacing w:line="360" w:lineRule="auto"/>
              <w:rPr>
                <w:ins w:id="570" w:author="Paul Ekung" w:date="2023-02-21T02:20:00Z"/>
                <w:rFonts w:asciiTheme="majorHAnsi" w:hAnsiTheme="majorHAnsi" w:cs="Times New Roman"/>
                <w:sz w:val="24"/>
                <w:szCs w:val="24"/>
              </w:rPr>
            </w:pPr>
            <w:ins w:id="571" w:author="Paul Ekung" w:date="2023-02-21T02:20:00Z">
              <w:r w:rsidRPr="00546B0B">
                <w:rPr>
                  <w:rFonts w:asciiTheme="majorHAnsi" w:hAnsiTheme="majorHAnsi" w:cs="Times New Roman"/>
                  <w:sz w:val="24"/>
                  <w:szCs w:val="24"/>
                </w:rPr>
                <w:t>String</w:t>
              </w:r>
            </w:ins>
          </w:p>
        </w:tc>
        <w:tc>
          <w:tcPr>
            <w:tcW w:w="2131" w:type="dxa"/>
          </w:tcPr>
          <w:p w14:paraId="0E22583A" w14:textId="77777777" w:rsidR="005239A8" w:rsidRPr="00546B0B" w:rsidRDefault="005239A8" w:rsidP="005239A8">
            <w:pPr>
              <w:spacing w:line="360" w:lineRule="auto"/>
              <w:rPr>
                <w:ins w:id="572" w:author="Paul Ekung" w:date="2023-02-21T02:20:00Z"/>
                <w:rFonts w:asciiTheme="majorHAnsi" w:hAnsiTheme="majorHAnsi" w:cs="Times New Roman"/>
                <w:sz w:val="24"/>
                <w:szCs w:val="24"/>
              </w:rPr>
            </w:pPr>
            <w:ins w:id="573" w:author="Paul Ekung" w:date="2023-02-21T02:20:00Z">
              <w:r w:rsidRPr="00546B0B">
                <w:rPr>
                  <w:rFonts w:asciiTheme="majorHAnsi" w:hAnsiTheme="majorHAnsi" w:cs="Times New Roman"/>
                  <w:sz w:val="24"/>
                  <w:szCs w:val="24"/>
                </w:rPr>
                <w:t>30</w:t>
              </w:r>
            </w:ins>
          </w:p>
        </w:tc>
        <w:tc>
          <w:tcPr>
            <w:tcW w:w="2807" w:type="dxa"/>
          </w:tcPr>
          <w:p w14:paraId="569F611E" w14:textId="77777777" w:rsidR="005239A8" w:rsidRPr="00546B0B" w:rsidRDefault="005239A8" w:rsidP="005239A8">
            <w:pPr>
              <w:spacing w:line="360" w:lineRule="auto"/>
              <w:rPr>
                <w:ins w:id="574" w:author="Paul Ekung" w:date="2023-02-21T02:20:00Z"/>
                <w:rFonts w:asciiTheme="majorHAnsi" w:hAnsiTheme="majorHAnsi" w:cs="Times New Roman"/>
                <w:sz w:val="24"/>
                <w:szCs w:val="24"/>
              </w:rPr>
            </w:pPr>
            <w:ins w:id="575" w:author="Paul Ekung" w:date="2023-02-21T02:20:00Z">
              <w:r w:rsidRPr="00546B0B">
                <w:rPr>
                  <w:rFonts w:asciiTheme="majorHAnsi" w:hAnsiTheme="majorHAnsi" w:cs="Times New Roman"/>
                  <w:sz w:val="24"/>
                  <w:szCs w:val="24"/>
                </w:rPr>
                <w:t>Stores department</w:t>
              </w:r>
            </w:ins>
          </w:p>
        </w:tc>
      </w:tr>
      <w:tr w:rsidR="005239A8" w:rsidRPr="00546B0B" w14:paraId="15429B58" w14:textId="77777777" w:rsidTr="005239A8">
        <w:trPr>
          <w:ins w:id="576" w:author="Paul Ekung" w:date="2023-02-21T02:20:00Z"/>
        </w:trPr>
        <w:tc>
          <w:tcPr>
            <w:tcW w:w="2742" w:type="dxa"/>
          </w:tcPr>
          <w:p w14:paraId="0F82CE21" w14:textId="77777777" w:rsidR="005239A8" w:rsidRPr="00546B0B" w:rsidRDefault="005239A8" w:rsidP="005239A8">
            <w:pPr>
              <w:spacing w:line="360" w:lineRule="auto"/>
              <w:rPr>
                <w:ins w:id="577" w:author="Paul Ekung" w:date="2023-02-21T02:20:00Z"/>
                <w:rFonts w:asciiTheme="majorHAnsi" w:hAnsiTheme="majorHAnsi" w:cs="Times New Roman"/>
                <w:sz w:val="24"/>
                <w:szCs w:val="24"/>
              </w:rPr>
            </w:pPr>
            <w:ins w:id="578" w:author="Paul Ekung" w:date="2023-02-21T02:20:00Z">
              <w:r w:rsidRPr="00546B0B">
                <w:rPr>
                  <w:rFonts w:asciiTheme="majorHAnsi" w:hAnsiTheme="majorHAnsi" w:cs="Times New Roman"/>
                  <w:sz w:val="24"/>
                  <w:szCs w:val="24"/>
                </w:rPr>
                <w:t>Level</w:t>
              </w:r>
            </w:ins>
          </w:p>
        </w:tc>
        <w:tc>
          <w:tcPr>
            <w:tcW w:w="2130" w:type="dxa"/>
          </w:tcPr>
          <w:p w14:paraId="282A86B4" w14:textId="77777777" w:rsidR="005239A8" w:rsidRPr="00546B0B" w:rsidRDefault="005239A8" w:rsidP="005239A8">
            <w:pPr>
              <w:spacing w:line="360" w:lineRule="auto"/>
              <w:rPr>
                <w:ins w:id="579" w:author="Paul Ekung" w:date="2023-02-21T02:20:00Z"/>
                <w:rFonts w:asciiTheme="majorHAnsi" w:hAnsiTheme="majorHAnsi" w:cs="Times New Roman"/>
                <w:sz w:val="24"/>
                <w:szCs w:val="24"/>
              </w:rPr>
            </w:pPr>
            <w:ins w:id="580" w:author="Paul Ekung" w:date="2023-02-21T02:20:00Z">
              <w:r w:rsidRPr="00546B0B">
                <w:rPr>
                  <w:rFonts w:asciiTheme="majorHAnsi" w:hAnsiTheme="majorHAnsi" w:cs="Times New Roman"/>
                  <w:sz w:val="24"/>
                  <w:szCs w:val="24"/>
                </w:rPr>
                <w:t>String</w:t>
              </w:r>
            </w:ins>
          </w:p>
        </w:tc>
        <w:tc>
          <w:tcPr>
            <w:tcW w:w="2131" w:type="dxa"/>
          </w:tcPr>
          <w:p w14:paraId="027E8282" w14:textId="77777777" w:rsidR="005239A8" w:rsidRPr="00546B0B" w:rsidRDefault="005239A8" w:rsidP="005239A8">
            <w:pPr>
              <w:spacing w:line="360" w:lineRule="auto"/>
              <w:rPr>
                <w:ins w:id="581" w:author="Paul Ekung" w:date="2023-02-21T02:20:00Z"/>
                <w:rFonts w:asciiTheme="majorHAnsi" w:hAnsiTheme="majorHAnsi" w:cs="Times New Roman"/>
                <w:sz w:val="24"/>
                <w:szCs w:val="24"/>
              </w:rPr>
            </w:pPr>
            <w:ins w:id="582" w:author="Paul Ekung" w:date="2023-02-21T02:20:00Z">
              <w:r w:rsidRPr="00546B0B">
                <w:rPr>
                  <w:rFonts w:asciiTheme="majorHAnsi" w:hAnsiTheme="majorHAnsi" w:cs="Times New Roman"/>
                  <w:sz w:val="24"/>
                  <w:szCs w:val="24"/>
                </w:rPr>
                <w:t>10</w:t>
              </w:r>
            </w:ins>
          </w:p>
        </w:tc>
        <w:tc>
          <w:tcPr>
            <w:tcW w:w="2807" w:type="dxa"/>
          </w:tcPr>
          <w:p w14:paraId="4A6163E8" w14:textId="77777777" w:rsidR="005239A8" w:rsidRPr="00546B0B" w:rsidRDefault="005239A8" w:rsidP="005239A8">
            <w:pPr>
              <w:spacing w:line="360" w:lineRule="auto"/>
              <w:rPr>
                <w:ins w:id="583" w:author="Paul Ekung" w:date="2023-02-21T02:20:00Z"/>
                <w:rFonts w:asciiTheme="majorHAnsi" w:hAnsiTheme="majorHAnsi" w:cs="Times New Roman"/>
                <w:sz w:val="24"/>
                <w:szCs w:val="24"/>
              </w:rPr>
            </w:pPr>
            <w:ins w:id="584" w:author="Paul Ekung" w:date="2023-02-21T02:20:00Z">
              <w:r w:rsidRPr="00546B0B">
                <w:rPr>
                  <w:rFonts w:asciiTheme="majorHAnsi" w:hAnsiTheme="majorHAnsi" w:cs="Times New Roman"/>
                  <w:sz w:val="24"/>
                  <w:szCs w:val="24"/>
                </w:rPr>
                <w:t>Stores level</w:t>
              </w:r>
            </w:ins>
          </w:p>
        </w:tc>
      </w:tr>
      <w:tr w:rsidR="005239A8" w:rsidRPr="00546B0B" w14:paraId="179EBE4C" w14:textId="77777777" w:rsidTr="005239A8">
        <w:trPr>
          <w:ins w:id="585" w:author="Paul Ekung" w:date="2023-02-21T02:20:00Z"/>
        </w:trPr>
        <w:tc>
          <w:tcPr>
            <w:tcW w:w="2742" w:type="dxa"/>
          </w:tcPr>
          <w:p w14:paraId="374E4434" w14:textId="77777777" w:rsidR="005239A8" w:rsidRPr="00546B0B" w:rsidRDefault="005239A8" w:rsidP="005239A8">
            <w:pPr>
              <w:spacing w:line="360" w:lineRule="auto"/>
              <w:rPr>
                <w:ins w:id="586" w:author="Paul Ekung" w:date="2023-02-21T02:20:00Z"/>
                <w:rFonts w:asciiTheme="majorHAnsi" w:hAnsiTheme="majorHAnsi" w:cs="Times New Roman"/>
                <w:sz w:val="24"/>
                <w:szCs w:val="24"/>
              </w:rPr>
            </w:pPr>
            <w:proofErr w:type="spellStart"/>
            <w:ins w:id="587" w:author="Paul Ekung" w:date="2023-02-21T02:20:00Z">
              <w:r w:rsidRPr="00546B0B">
                <w:rPr>
                  <w:rFonts w:asciiTheme="majorHAnsi" w:hAnsiTheme="majorHAnsi" w:cs="Times New Roman"/>
                  <w:sz w:val="24"/>
                  <w:szCs w:val="24"/>
                </w:rPr>
                <w:t>Student_Category</w:t>
              </w:r>
              <w:proofErr w:type="spellEnd"/>
            </w:ins>
          </w:p>
        </w:tc>
        <w:tc>
          <w:tcPr>
            <w:tcW w:w="2130" w:type="dxa"/>
          </w:tcPr>
          <w:p w14:paraId="509B526F" w14:textId="77777777" w:rsidR="005239A8" w:rsidRPr="00546B0B" w:rsidRDefault="005239A8" w:rsidP="005239A8">
            <w:pPr>
              <w:spacing w:line="360" w:lineRule="auto"/>
              <w:rPr>
                <w:ins w:id="588" w:author="Paul Ekung" w:date="2023-02-21T02:20:00Z"/>
                <w:rFonts w:asciiTheme="majorHAnsi" w:hAnsiTheme="majorHAnsi" w:cs="Times New Roman"/>
                <w:sz w:val="24"/>
                <w:szCs w:val="24"/>
              </w:rPr>
            </w:pPr>
            <w:ins w:id="589" w:author="Paul Ekung" w:date="2023-02-21T02:20:00Z">
              <w:r w:rsidRPr="00546B0B">
                <w:rPr>
                  <w:rFonts w:asciiTheme="majorHAnsi" w:hAnsiTheme="majorHAnsi" w:cs="Times New Roman"/>
                  <w:sz w:val="24"/>
                  <w:szCs w:val="24"/>
                </w:rPr>
                <w:t>String</w:t>
              </w:r>
            </w:ins>
          </w:p>
        </w:tc>
        <w:tc>
          <w:tcPr>
            <w:tcW w:w="2131" w:type="dxa"/>
          </w:tcPr>
          <w:p w14:paraId="71B65A77" w14:textId="77777777" w:rsidR="005239A8" w:rsidRPr="00546B0B" w:rsidRDefault="005239A8" w:rsidP="005239A8">
            <w:pPr>
              <w:spacing w:line="360" w:lineRule="auto"/>
              <w:rPr>
                <w:ins w:id="590" w:author="Paul Ekung" w:date="2023-02-21T02:20:00Z"/>
                <w:rFonts w:asciiTheme="majorHAnsi" w:hAnsiTheme="majorHAnsi" w:cs="Times New Roman"/>
                <w:sz w:val="24"/>
                <w:szCs w:val="24"/>
              </w:rPr>
            </w:pPr>
            <w:ins w:id="591" w:author="Paul Ekung" w:date="2023-02-21T02:20:00Z">
              <w:r w:rsidRPr="00546B0B">
                <w:rPr>
                  <w:rFonts w:asciiTheme="majorHAnsi" w:hAnsiTheme="majorHAnsi" w:cs="Times New Roman"/>
                  <w:sz w:val="24"/>
                  <w:szCs w:val="24"/>
                </w:rPr>
                <w:t>10</w:t>
              </w:r>
            </w:ins>
          </w:p>
        </w:tc>
        <w:tc>
          <w:tcPr>
            <w:tcW w:w="2807" w:type="dxa"/>
          </w:tcPr>
          <w:p w14:paraId="7BB987E1" w14:textId="77777777" w:rsidR="005239A8" w:rsidRPr="00546B0B" w:rsidRDefault="005239A8" w:rsidP="005239A8">
            <w:pPr>
              <w:spacing w:line="360" w:lineRule="auto"/>
              <w:rPr>
                <w:ins w:id="592" w:author="Paul Ekung" w:date="2023-02-21T02:20:00Z"/>
                <w:rFonts w:asciiTheme="majorHAnsi" w:hAnsiTheme="majorHAnsi" w:cs="Times New Roman"/>
                <w:sz w:val="24"/>
                <w:szCs w:val="24"/>
              </w:rPr>
            </w:pPr>
            <w:ins w:id="593" w:author="Paul Ekung" w:date="2023-02-21T02:20:00Z">
              <w:r w:rsidRPr="00546B0B">
                <w:rPr>
                  <w:rFonts w:asciiTheme="majorHAnsi" w:hAnsiTheme="majorHAnsi" w:cs="Times New Roman"/>
                  <w:sz w:val="24"/>
                  <w:szCs w:val="24"/>
                </w:rPr>
                <w:t>Stores category of student</w:t>
              </w:r>
            </w:ins>
          </w:p>
        </w:tc>
      </w:tr>
      <w:tr w:rsidR="005239A8" w:rsidRPr="00546B0B" w14:paraId="012A0D71" w14:textId="77777777" w:rsidTr="005239A8">
        <w:trPr>
          <w:ins w:id="594" w:author="Paul Ekung" w:date="2023-02-21T02:20:00Z"/>
        </w:trPr>
        <w:tc>
          <w:tcPr>
            <w:tcW w:w="2742" w:type="dxa"/>
          </w:tcPr>
          <w:p w14:paraId="3FF73151" w14:textId="77777777" w:rsidR="005239A8" w:rsidRPr="00546B0B" w:rsidRDefault="005239A8" w:rsidP="005239A8">
            <w:pPr>
              <w:spacing w:line="360" w:lineRule="auto"/>
              <w:rPr>
                <w:ins w:id="595" w:author="Paul Ekung" w:date="2023-02-21T02:20:00Z"/>
                <w:rFonts w:asciiTheme="majorHAnsi" w:hAnsiTheme="majorHAnsi" w:cs="Times New Roman"/>
                <w:sz w:val="24"/>
                <w:szCs w:val="24"/>
              </w:rPr>
            </w:pPr>
            <w:ins w:id="596" w:author="Paul Ekung" w:date="2023-02-21T02:20:00Z">
              <w:r w:rsidRPr="00546B0B">
                <w:rPr>
                  <w:rFonts w:asciiTheme="majorHAnsi" w:hAnsiTheme="majorHAnsi" w:cs="Times New Roman"/>
                  <w:sz w:val="24"/>
                  <w:szCs w:val="24"/>
                </w:rPr>
                <w:t>Mobile</w:t>
              </w:r>
            </w:ins>
          </w:p>
        </w:tc>
        <w:tc>
          <w:tcPr>
            <w:tcW w:w="2130" w:type="dxa"/>
          </w:tcPr>
          <w:p w14:paraId="092BC3C0" w14:textId="77777777" w:rsidR="005239A8" w:rsidRPr="00546B0B" w:rsidRDefault="005239A8" w:rsidP="005239A8">
            <w:pPr>
              <w:spacing w:line="360" w:lineRule="auto"/>
              <w:rPr>
                <w:ins w:id="597" w:author="Paul Ekung" w:date="2023-02-21T02:20:00Z"/>
                <w:rFonts w:asciiTheme="majorHAnsi" w:hAnsiTheme="majorHAnsi" w:cs="Times New Roman"/>
                <w:sz w:val="24"/>
                <w:szCs w:val="24"/>
              </w:rPr>
            </w:pPr>
            <w:ins w:id="598" w:author="Paul Ekung" w:date="2023-02-21T02:20:00Z">
              <w:r w:rsidRPr="00546B0B">
                <w:rPr>
                  <w:rFonts w:asciiTheme="majorHAnsi" w:hAnsiTheme="majorHAnsi" w:cs="Times New Roman"/>
                  <w:sz w:val="24"/>
                  <w:szCs w:val="24"/>
                </w:rPr>
                <w:t>String</w:t>
              </w:r>
            </w:ins>
          </w:p>
        </w:tc>
        <w:tc>
          <w:tcPr>
            <w:tcW w:w="2131" w:type="dxa"/>
          </w:tcPr>
          <w:p w14:paraId="6F014FA0" w14:textId="77777777" w:rsidR="005239A8" w:rsidRPr="00546B0B" w:rsidRDefault="005239A8" w:rsidP="005239A8">
            <w:pPr>
              <w:spacing w:line="360" w:lineRule="auto"/>
              <w:rPr>
                <w:ins w:id="599" w:author="Paul Ekung" w:date="2023-02-21T02:20:00Z"/>
                <w:rFonts w:asciiTheme="majorHAnsi" w:hAnsiTheme="majorHAnsi" w:cs="Times New Roman"/>
                <w:sz w:val="24"/>
                <w:szCs w:val="24"/>
              </w:rPr>
            </w:pPr>
            <w:ins w:id="600" w:author="Paul Ekung" w:date="2023-02-21T02:20:00Z">
              <w:r w:rsidRPr="00546B0B">
                <w:rPr>
                  <w:rFonts w:asciiTheme="majorHAnsi" w:hAnsiTheme="majorHAnsi" w:cs="Times New Roman"/>
                  <w:sz w:val="24"/>
                  <w:szCs w:val="24"/>
                </w:rPr>
                <w:t>11</w:t>
              </w:r>
            </w:ins>
          </w:p>
        </w:tc>
        <w:tc>
          <w:tcPr>
            <w:tcW w:w="2807" w:type="dxa"/>
          </w:tcPr>
          <w:p w14:paraId="205893C7" w14:textId="77777777" w:rsidR="005239A8" w:rsidRPr="00546B0B" w:rsidRDefault="005239A8" w:rsidP="005239A8">
            <w:pPr>
              <w:spacing w:line="360" w:lineRule="auto"/>
              <w:rPr>
                <w:ins w:id="601" w:author="Paul Ekung" w:date="2023-02-21T02:20:00Z"/>
                <w:rFonts w:asciiTheme="majorHAnsi" w:hAnsiTheme="majorHAnsi" w:cs="Times New Roman"/>
                <w:sz w:val="24"/>
                <w:szCs w:val="24"/>
              </w:rPr>
            </w:pPr>
            <w:ins w:id="602" w:author="Paul Ekung" w:date="2023-02-21T02:20:00Z">
              <w:r w:rsidRPr="00546B0B">
                <w:rPr>
                  <w:rFonts w:asciiTheme="majorHAnsi" w:hAnsiTheme="majorHAnsi" w:cs="Times New Roman"/>
                  <w:sz w:val="24"/>
                  <w:szCs w:val="24"/>
                </w:rPr>
                <w:t>Stores phone number</w:t>
              </w:r>
            </w:ins>
          </w:p>
        </w:tc>
      </w:tr>
      <w:tr w:rsidR="005239A8" w:rsidRPr="00546B0B" w14:paraId="64320FDC" w14:textId="77777777" w:rsidTr="005239A8">
        <w:trPr>
          <w:ins w:id="603" w:author="Paul Ekung" w:date="2023-02-21T02:20:00Z"/>
        </w:trPr>
        <w:tc>
          <w:tcPr>
            <w:tcW w:w="2742" w:type="dxa"/>
          </w:tcPr>
          <w:p w14:paraId="45525ADA" w14:textId="77777777" w:rsidR="005239A8" w:rsidRPr="00546B0B" w:rsidRDefault="005239A8" w:rsidP="005239A8">
            <w:pPr>
              <w:spacing w:line="360" w:lineRule="auto"/>
              <w:rPr>
                <w:ins w:id="604" w:author="Paul Ekung" w:date="2023-02-21T02:20:00Z"/>
                <w:rFonts w:asciiTheme="majorHAnsi" w:hAnsiTheme="majorHAnsi" w:cs="Times New Roman"/>
                <w:sz w:val="24"/>
                <w:szCs w:val="24"/>
              </w:rPr>
            </w:pPr>
            <w:ins w:id="605" w:author="Paul Ekung" w:date="2023-02-21T02:20:00Z">
              <w:r w:rsidRPr="00546B0B">
                <w:rPr>
                  <w:rFonts w:asciiTheme="majorHAnsi" w:hAnsiTheme="majorHAnsi" w:cs="Times New Roman"/>
                  <w:sz w:val="24"/>
                  <w:szCs w:val="24"/>
                </w:rPr>
                <w:t>Email</w:t>
              </w:r>
            </w:ins>
          </w:p>
        </w:tc>
        <w:tc>
          <w:tcPr>
            <w:tcW w:w="2130" w:type="dxa"/>
          </w:tcPr>
          <w:p w14:paraId="03743CE2" w14:textId="77777777" w:rsidR="005239A8" w:rsidRPr="00546B0B" w:rsidRDefault="005239A8" w:rsidP="005239A8">
            <w:pPr>
              <w:spacing w:line="360" w:lineRule="auto"/>
              <w:rPr>
                <w:ins w:id="606" w:author="Paul Ekung" w:date="2023-02-21T02:20:00Z"/>
                <w:rFonts w:asciiTheme="majorHAnsi" w:hAnsiTheme="majorHAnsi" w:cs="Times New Roman"/>
                <w:sz w:val="24"/>
                <w:szCs w:val="24"/>
              </w:rPr>
            </w:pPr>
            <w:ins w:id="607" w:author="Paul Ekung" w:date="2023-02-21T02:20:00Z">
              <w:r w:rsidRPr="00546B0B">
                <w:rPr>
                  <w:rFonts w:asciiTheme="majorHAnsi" w:hAnsiTheme="majorHAnsi" w:cs="Times New Roman"/>
                  <w:sz w:val="24"/>
                  <w:szCs w:val="24"/>
                </w:rPr>
                <w:t>String</w:t>
              </w:r>
            </w:ins>
          </w:p>
        </w:tc>
        <w:tc>
          <w:tcPr>
            <w:tcW w:w="2131" w:type="dxa"/>
          </w:tcPr>
          <w:p w14:paraId="1D506752" w14:textId="77777777" w:rsidR="005239A8" w:rsidRPr="00546B0B" w:rsidRDefault="005239A8" w:rsidP="005239A8">
            <w:pPr>
              <w:spacing w:line="360" w:lineRule="auto"/>
              <w:rPr>
                <w:ins w:id="608" w:author="Paul Ekung" w:date="2023-02-21T02:20:00Z"/>
                <w:rFonts w:asciiTheme="majorHAnsi" w:hAnsiTheme="majorHAnsi" w:cs="Times New Roman"/>
                <w:sz w:val="24"/>
                <w:szCs w:val="24"/>
              </w:rPr>
            </w:pPr>
            <w:ins w:id="609" w:author="Paul Ekung" w:date="2023-02-21T02:20:00Z">
              <w:r w:rsidRPr="00546B0B">
                <w:rPr>
                  <w:rFonts w:asciiTheme="majorHAnsi" w:hAnsiTheme="majorHAnsi" w:cs="Times New Roman"/>
                  <w:sz w:val="24"/>
                  <w:szCs w:val="24"/>
                </w:rPr>
                <w:t>30</w:t>
              </w:r>
            </w:ins>
          </w:p>
        </w:tc>
        <w:tc>
          <w:tcPr>
            <w:tcW w:w="2807" w:type="dxa"/>
          </w:tcPr>
          <w:p w14:paraId="309877A0" w14:textId="77777777" w:rsidR="005239A8" w:rsidRPr="00546B0B" w:rsidRDefault="005239A8" w:rsidP="005239A8">
            <w:pPr>
              <w:spacing w:line="360" w:lineRule="auto"/>
              <w:rPr>
                <w:ins w:id="610" w:author="Paul Ekung" w:date="2023-02-21T02:20:00Z"/>
                <w:rFonts w:asciiTheme="majorHAnsi" w:hAnsiTheme="majorHAnsi" w:cs="Times New Roman"/>
                <w:sz w:val="24"/>
                <w:szCs w:val="24"/>
              </w:rPr>
            </w:pPr>
            <w:ins w:id="611" w:author="Paul Ekung" w:date="2023-02-21T02:20:00Z">
              <w:r w:rsidRPr="00546B0B">
                <w:rPr>
                  <w:rFonts w:asciiTheme="majorHAnsi" w:hAnsiTheme="majorHAnsi" w:cs="Times New Roman"/>
                  <w:sz w:val="24"/>
                  <w:szCs w:val="24"/>
                </w:rPr>
                <w:t>Stores email address</w:t>
              </w:r>
            </w:ins>
          </w:p>
        </w:tc>
      </w:tr>
      <w:tr w:rsidR="005239A8" w:rsidRPr="00546B0B" w14:paraId="18A4C071" w14:textId="77777777" w:rsidTr="005239A8">
        <w:trPr>
          <w:ins w:id="612" w:author="Paul Ekung" w:date="2023-02-21T02:20:00Z"/>
        </w:trPr>
        <w:tc>
          <w:tcPr>
            <w:tcW w:w="2742" w:type="dxa"/>
          </w:tcPr>
          <w:p w14:paraId="6F9769D9" w14:textId="77777777" w:rsidR="005239A8" w:rsidRPr="00546B0B" w:rsidRDefault="005239A8" w:rsidP="005239A8">
            <w:pPr>
              <w:spacing w:line="360" w:lineRule="auto"/>
              <w:rPr>
                <w:ins w:id="613" w:author="Paul Ekung" w:date="2023-02-21T02:20:00Z"/>
                <w:rFonts w:asciiTheme="majorHAnsi" w:hAnsiTheme="majorHAnsi" w:cs="Times New Roman"/>
                <w:sz w:val="24"/>
                <w:szCs w:val="24"/>
              </w:rPr>
            </w:pPr>
            <w:ins w:id="614" w:author="Paul Ekung" w:date="2023-02-21T02:20:00Z">
              <w:r w:rsidRPr="00546B0B">
                <w:rPr>
                  <w:rFonts w:asciiTheme="majorHAnsi" w:hAnsiTheme="majorHAnsi" w:cs="Times New Roman"/>
                  <w:sz w:val="24"/>
                  <w:szCs w:val="24"/>
                </w:rPr>
                <w:t>Case</w:t>
              </w:r>
            </w:ins>
          </w:p>
        </w:tc>
        <w:tc>
          <w:tcPr>
            <w:tcW w:w="2130" w:type="dxa"/>
          </w:tcPr>
          <w:p w14:paraId="1EC49E7F" w14:textId="77777777" w:rsidR="005239A8" w:rsidRPr="00546B0B" w:rsidRDefault="005239A8" w:rsidP="005239A8">
            <w:pPr>
              <w:spacing w:line="360" w:lineRule="auto"/>
              <w:rPr>
                <w:ins w:id="615" w:author="Paul Ekung" w:date="2023-02-21T02:20:00Z"/>
                <w:rFonts w:asciiTheme="majorHAnsi" w:hAnsiTheme="majorHAnsi" w:cs="Times New Roman"/>
                <w:sz w:val="24"/>
                <w:szCs w:val="24"/>
              </w:rPr>
            </w:pPr>
            <w:ins w:id="616" w:author="Paul Ekung" w:date="2023-02-21T02:20:00Z">
              <w:r w:rsidRPr="00546B0B">
                <w:rPr>
                  <w:rFonts w:asciiTheme="majorHAnsi" w:hAnsiTheme="majorHAnsi" w:cs="Times New Roman"/>
                  <w:sz w:val="24"/>
                  <w:szCs w:val="24"/>
                </w:rPr>
                <w:t>String</w:t>
              </w:r>
            </w:ins>
          </w:p>
        </w:tc>
        <w:tc>
          <w:tcPr>
            <w:tcW w:w="2131" w:type="dxa"/>
          </w:tcPr>
          <w:p w14:paraId="780140EE" w14:textId="77777777" w:rsidR="005239A8" w:rsidRPr="00546B0B" w:rsidRDefault="005239A8" w:rsidP="005239A8">
            <w:pPr>
              <w:spacing w:line="360" w:lineRule="auto"/>
              <w:rPr>
                <w:ins w:id="617" w:author="Paul Ekung" w:date="2023-02-21T02:20:00Z"/>
                <w:rFonts w:asciiTheme="majorHAnsi" w:hAnsiTheme="majorHAnsi" w:cs="Times New Roman"/>
                <w:sz w:val="24"/>
                <w:szCs w:val="24"/>
              </w:rPr>
            </w:pPr>
            <w:ins w:id="618" w:author="Paul Ekung" w:date="2023-02-21T02:20:00Z">
              <w:r w:rsidRPr="00546B0B">
                <w:rPr>
                  <w:rFonts w:asciiTheme="majorHAnsi" w:hAnsiTheme="majorHAnsi" w:cs="Times New Roman"/>
                  <w:sz w:val="24"/>
                  <w:szCs w:val="24"/>
                </w:rPr>
                <w:t>30</w:t>
              </w:r>
            </w:ins>
          </w:p>
        </w:tc>
        <w:tc>
          <w:tcPr>
            <w:tcW w:w="2807" w:type="dxa"/>
          </w:tcPr>
          <w:p w14:paraId="6324DFA6" w14:textId="77777777" w:rsidR="005239A8" w:rsidRPr="00546B0B" w:rsidRDefault="005239A8" w:rsidP="005239A8">
            <w:pPr>
              <w:spacing w:line="360" w:lineRule="auto"/>
              <w:rPr>
                <w:ins w:id="619" w:author="Paul Ekung" w:date="2023-02-21T02:20:00Z"/>
                <w:rFonts w:asciiTheme="majorHAnsi" w:hAnsiTheme="majorHAnsi" w:cs="Times New Roman"/>
                <w:sz w:val="24"/>
                <w:szCs w:val="24"/>
              </w:rPr>
            </w:pPr>
            <w:ins w:id="620" w:author="Paul Ekung" w:date="2023-02-21T02:20:00Z">
              <w:r w:rsidRPr="00546B0B">
                <w:rPr>
                  <w:rFonts w:asciiTheme="majorHAnsi" w:hAnsiTheme="majorHAnsi" w:cs="Times New Roman"/>
                  <w:sz w:val="24"/>
                  <w:szCs w:val="24"/>
                </w:rPr>
                <w:t>Stores misconduct case</w:t>
              </w:r>
            </w:ins>
          </w:p>
        </w:tc>
      </w:tr>
      <w:tr w:rsidR="005239A8" w:rsidRPr="00546B0B" w14:paraId="0E7FBC25" w14:textId="77777777" w:rsidTr="005239A8">
        <w:trPr>
          <w:ins w:id="621" w:author="Paul Ekung" w:date="2023-02-21T02:20:00Z"/>
        </w:trPr>
        <w:tc>
          <w:tcPr>
            <w:tcW w:w="2742" w:type="dxa"/>
          </w:tcPr>
          <w:p w14:paraId="0377806D" w14:textId="77777777" w:rsidR="005239A8" w:rsidRPr="00546B0B" w:rsidRDefault="005239A8" w:rsidP="005239A8">
            <w:pPr>
              <w:spacing w:line="360" w:lineRule="auto"/>
              <w:rPr>
                <w:ins w:id="622" w:author="Paul Ekung" w:date="2023-02-21T02:20:00Z"/>
                <w:rFonts w:asciiTheme="majorHAnsi" w:hAnsiTheme="majorHAnsi" w:cs="Times New Roman"/>
                <w:sz w:val="24"/>
                <w:szCs w:val="24"/>
              </w:rPr>
            </w:pPr>
            <w:ins w:id="623" w:author="Paul Ekung" w:date="2023-02-21T02:20:00Z">
              <w:r w:rsidRPr="00546B0B">
                <w:rPr>
                  <w:rFonts w:asciiTheme="majorHAnsi" w:hAnsiTheme="majorHAnsi" w:cs="Times New Roman"/>
                  <w:sz w:val="24"/>
                  <w:szCs w:val="24"/>
                </w:rPr>
                <w:t>Description</w:t>
              </w:r>
            </w:ins>
          </w:p>
        </w:tc>
        <w:tc>
          <w:tcPr>
            <w:tcW w:w="2130" w:type="dxa"/>
          </w:tcPr>
          <w:p w14:paraId="1A86931E" w14:textId="77777777" w:rsidR="005239A8" w:rsidRPr="00546B0B" w:rsidRDefault="005239A8" w:rsidP="005239A8">
            <w:pPr>
              <w:spacing w:line="360" w:lineRule="auto"/>
              <w:rPr>
                <w:ins w:id="624" w:author="Paul Ekung" w:date="2023-02-21T02:20:00Z"/>
                <w:rFonts w:asciiTheme="majorHAnsi" w:hAnsiTheme="majorHAnsi" w:cs="Times New Roman"/>
                <w:sz w:val="24"/>
                <w:szCs w:val="24"/>
              </w:rPr>
            </w:pPr>
            <w:ins w:id="625" w:author="Paul Ekung" w:date="2023-02-21T02:20:00Z">
              <w:r w:rsidRPr="00546B0B">
                <w:rPr>
                  <w:rFonts w:asciiTheme="majorHAnsi" w:hAnsiTheme="majorHAnsi" w:cs="Times New Roman"/>
                  <w:sz w:val="24"/>
                  <w:szCs w:val="24"/>
                </w:rPr>
                <w:t>String</w:t>
              </w:r>
            </w:ins>
          </w:p>
        </w:tc>
        <w:tc>
          <w:tcPr>
            <w:tcW w:w="2131" w:type="dxa"/>
          </w:tcPr>
          <w:p w14:paraId="37C69E3F" w14:textId="77777777" w:rsidR="005239A8" w:rsidRPr="00546B0B" w:rsidRDefault="005239A8" w:rsidP="005239A8">
            <w:pPr>
              <w:spacing w:line="360" w:lineRule="auto"/>
              <w:rPr>
                <w:ins w:id="626" w:author="Paul Ekung" w:date="2023-02-21T02:20:00Z"/>
                <w:rFonts w:asciiTheme="majorHAnsi" w:hAnsiTheme="majorHAnsi" w:cs="Times New Roman"/>
                <w:sz w:val="24"/>
                <w:szCs w:val="24"/>
              </w:rPr>
            </w:pPr>
            <w:ins w:id="627" w:author="Paul Ekung" w:date="2023-02-21T02:20:00Z">
              <w:r w:rsidRPr="00546B0B">
                <w:rPr>
                  <w:rFonts w:asciiTheme="majorHAnsi" w:hAnsiTheme="majorHAnsi" w:cs="Times New Roman"/>
                  <w:sz w:val="24"/>
                  <w:szCs w:val="24"/>
                </w:rPr>
                <w:t>200</w:t>
              </w:r>
            </w:ins>
          </w:p>
        </w:tc>
        <w:tc>
          <w:tcPr>
            <w:tcW w:w="2807" w:type="dxa"/>
          </w:tcPr>
          <w:p w14:paraId="59B1A124" w14:textId="77777777" w:rsidR="005239A8" w:rsidRPr="00546B0B" w:rsidRDefault="005239A8" w:rsidP="005239A8">
            <w:pPr>
              <w:spacing w:line="360" w:lineRule="auto"/>
              <w:rPr>
                <w:ins w:id="628" w:author="Paul Ekung" w:date="2023-02-21T02:20:00Z"/>
                <w:rFonts w:asciiTheme="majorHAnsi" w:hAnsiTheme="majorHAnsi" w:cs="Times New Roman"/>
                <w:sz w:val="24"/>
                <w:szCs w:val="24"/>
              </w:rPr>
            </w:pPr>
            <w:ins w:id="629" w:author="Paul Ekung" w:date="2023-02-21T02:20:00Z">
              <w:r w:rsidRPr="00546B0B">
                <w:rPr>
                  <w:rFonts w:asciiTheme="majorHAnsi" w:hAnsiTheme="majorHAnsi" w:cs="Times New Roman"/>
                  <w:sz w:val="24"/>
                  <w:szCs w:val="24"/>
                </w:rPr>
                <w:t>Stores description</w:t>
              </w:r>
            </w:ins>
          </w:p>
        </w:tc>
      </w:tr>
      <w:tr w:rsidR="005239A8" w:rsidRPr="00546B0B" w14:paraId="558A4A48" w14:textId="77777777" w:rsidTr="005239A8">
        <w:trPr>
          <w:trHeight w:val="341"/>
          <w:ins w:id="630" w:author="Paul Ekung" w:date="2023-02-21T02:20:00Z"/>
        </w:trPr>
        <w:tc>
          <w:tcPr>
            <w:tcW w:w="2742" w:type="dxa"/>
          </w:tcPr>
          <w:p w14:paraId="556197A7" w14:textId="77777777" w:rsidR="005239A8" w:rsidRPr="00546B0B" w:rsidRDefault="005239A8" w:rsidP="005239A8">
            <w:pPr>
              <w:spacing w:line="360" w:lineRule="auto"/>
              <w:rPr>
                <w:ins w:id="631" w:author="Paul Ekung" w:date="2023-02-21T02:20:00Z"/>
                <w:rFonts w:asciiTheme="majorHAnsi" w:hAnsiTheme="majorHAnsi" w:cs="Times New Roman"/>
                <w:sz w:val="24"/>
                <w:szCs w:val="24"/>
              </w:rPr>
            </w:pPr>
            <w:ins w:id="632" w:author="Paul Ekung" w:date="2023-02-21T02:20:00Z">
              <w:r w:rsidRPr="00546B0B">
                <w:rPr>
                  <w:rFonts w:asciiTheme="majorHAnsi" w:hAnsiTheme="majorHAnsi" w:cs="Times New Roman"/>
                  <w:sz w:val="24"/>
                  <w:szCs w:val="24"/>
                </w:rPr>
                <w:t>Date</w:t>
              </w:r>
            </w:ins>
          </w:p>
        </w:tc>
        <w:tc>
          <w:tcPr>
            <w:tcW w:w="2130" w:type="dxa"/>
          </w:tcPr>
          <w:p w14:paraId="1C03D50F" w14:textId="77777777" w:rsidR="005239A8" w:rsidRPr="00546B0B" w:rsidRDefault="005239A8" w:rsidP="005239A8">
            <w:pPr>
              <w:spacing w:line="360" w:lineRule="auto"/>
              <w:rPr>
                <w:ins w:id="633" w:author="Paul Ekung" w:date="2023-02-21T02:20:00Z"/>
                <w:rFonts w:asciiTheme="majorHAnsi" w:hAnsiTheme="majorHAnsi" w:cs="Times New Roman"/>
                <w:sz w:val="24"/>
                <w:szCs w:val="24"/>
              </w:rPr>
            </w:pPr>
            <w:ins w:id="634" w:author="Paul Ekung" w:date="2023-02-21T02:20:00Z">
              <w:r w:rsidRPr="00546B0B">
                <w:rPr>
                  <w:rFonts w:asciiTheme="majorHAnsi" w:hAnsiTheme="majorHAnsi" w:cs="Times New Roman"/>
                  <w:sz w:val="24"/>
                  <w:szCs w:val="24"/>
                </w:rPr>
                <w:t>Date</w:t>
              </w:r>
            </w:ins>
          </w:p>
        </w:tc>
        <w:tc>
          <w:tcPr>
            <w:tcW w:w="2131" w:type="dxa"/>
          </w:tcPr>
          <w:p w14:paraId="5A116FCC" w14:textId="77777777" w:rsidR="005239A8" w:rsidRPr="00546B0B" w:rsidRDefault="005239A8" w:rsidP="005239A8">
            <w:pPr>
              <w:spacing w:line="360" w:lineRule="auto"/>
              <w:rPr>
                <w:ins w:id="635" w:author="Paul Ekung" w:date="2023-02-21T02:20:00Z"/>
                <w:rFonts w:asciiTheme="majorHAnsi" w:hAnsiTheme="majorHAnsi" w:cs="Times New Roman"/>
                <w:sz w:val="24"/>
                <w:szCs w:val="24"/>
              </w:rPr>
            </w:pPr>
            <w:ins w:id="636" w:author="Paul Ekung" w:date="2023-02-21T02:20:00Z">
              <w:r w:rsidRPr="00546B0B">
                <w:rPr>
                  <w:rFonts w:asciiTheme="majorHAnsi" w:hAnsiTheme="majorHAnsi" w:cs="Times New Roman"/>
                  <w:sz w:val="24"/>
                  <w:szCs w:val="24"/>
                </w:rPr>
                <w:t>12</w:t>
              </w:r>
            </w:ins>
          </w:p>
        </w:tc>
        <w:tc>
          <w:tcPr>
            <w:tcW w:w="2807" w:type="dxa"/>
          </w:tcPr>
          <w:p w14:paraId="69FACCA8" w14:textId="77777777" w:rsidR="005239A8" w:rsidRPr="00546B0B" w:rsidRDefault="005239A8" w:rsidP="005239A8">
            <w:pPr>
              <w:spacing w:line="360" w:lineRule="auto"/>
              <w:rPr>
                <w:ins w:id="637" w:author="Paul Ekung" w:date="2023-02-21T02:20:00Z"/>
                <w:rFonts w:asciiTheme="majorHAnsi" w:hAnsiTheme="majorHAnsi" w:cs="Times New Roman"/>
                <w:sz w:val="24"/>
                <w:szCs w:val="24"/>
              </w:rPr>
            </w:pPr>
            <w:ins w:id="638" w:author="Paul Ekung" w:date="2023-02-21T02:20:00Z">
              <w:r w:rsidRPr="00546B0B">
                <w:rPr>
                  <w:rFonts w:asciiTheme="majorHAnsi" w:hAnsiTheme="majorHAnsi" w:cs="Times New Roman"/>
                  <w:sz w:val="24"/>
                  <w:szCs w:val="24"/>
                </w:rPr>
                <w:t>Stores date</w:t>
              </w:r>
            </w:ins>
          </w:p>
        </w:tc>
      </w:tr>
      <w:tr w:rsidR="005239A8" w:rsidRPr="00546B0B" w14:paraId="148F39FC" w14:textId="77777777" w:rsidTr="005239A8">
        <w:trPr>
          <w:ins w:id="639" w:author="Paul Ekung" w:date="2023-02-21T02:20:00Z"/>
        </w:trPr>
        <w:tc>
          <w:tcPr>
            <w:tcW w:w="2742" w:type="dxa"/>
          </w:tcPr>
          <w:p w14:paraId="355092A9" w14:textId="77777777" w:rsidR="005239A8" w:rsidRPr="00546B0B" w:rsidRDefault="005239A8" w:rsidP="005239A8">
            <w:pPr>
              <w:spacing w:line="360" w:lineRule="auto"/>
              <w:rPr>
                <w:ins w:id="640" w:author="Paul Ekung" w:date="2023-02-21T02:20:00Z"/>
                <w:rFonts w:asciiTheme="majorHAnsi" w:hAnsiTheme="majorHAnsi" w:cs="Times New Roman"/>
                <w:sz w:val="24"/>
                <w:szCs w:val="24"/>
              </w:rPr>
            </w:pPr>
            <w:proofErr w:type="spellStart"/>
            <w:ins w:id="641" w:author="Paul Ekung" w:date="2023-02-21T02:20:00Z">
              <w:r w:rsidRPr="00546B0B">
                <w:rPr>
                  <w:rFonts w:asciiTheme="majorHAnsi" w:hAnsiTheme="majorHAnsi" w:cs="Times New Roman"/>
                  <w:sz w:val="24"/>
                  <w:szCs w:val="24"/>
                </w:rPr>
                <w:lastRenderedPageBreak/>
                <w:t>Report_Image</w:t>
              </w:r>
              <w:proofErr w:type="spellEnd"/>
            </w:ins>
          </w:p>
        </w:tc>
        <w:tc>
          <w:tcPr>
            <w:tcW w:w="2130" w:type="dxa"/>
          </w:tcPr>
          <w:p w14:paraId="6F172373" w14:textId="77777777" w:rsidR="005239A8" w:rsidRPr="00546B0B" w:rsidRDefault="005239A8" w:rsidP="005239A8">
            <w:pPr>
              <w:spacing w:line="360" w:lineRule="auto"/>
              <w:rPr>
                <w:ins w:id="642" w:author="Paul Ekung" w:date="2023-02-21T02:20:00Z"/>
                <w:rFonts w:asciiTheme="majorHAnsi" w:hAnsiTheme="majorHAnsi" w:cs="Times New Roman"/>
                <w:sz w:val="24"/>
                <w:szCs w:val="24"/>
              </w:rPr>
            </w:pPr>
            <w:ins w:id="643" w:author="Paul Ekung" w:date="2023-02-21T02:20:00Z">
              <w:r w:rsidRPr="00546B0B">
                <w:rPr>
                  <w:rFonts w:asciiTheme="majorHAnsi" w:hAnsiTheme="majorHAnsi" w:cs="Times New Roman"/>
                  <w:sz w:val="24"/>
                  <w:szCs w:val="24"/>
                </w:rPr>
                <w:t>String</w:t>
              </w:r>
            </w:ins>
          </w:p>
        </w:tc>
        <w:tc>
          <w:tcPr>
            <w:tcW w:w="2131" w:type="dxa"/>
          </w:tcPr>
          <w:p w14:paraId="65B7EC9C" w14:textId="77777777" w:rsidR="005239A8" w:rsidRPr="00546B0B" w:rsidRDefault="005239A8" w:rsidP="005239A8">
            <w:pPr>
              <w:spacing w:line="360" w:lineRule="auto"/>
              <w:rPr>
                <w:ins w:id="644" w:author="Paul Ekung" w:date="2023-02-21T02:20:00Z"/>
                <w:rFonts w:asciiTheme="majorHAnsi" w:hAnsiTheme="majorHAnsi" w:cs="Times New Roman"/>
                <w:sz w:val="24"/>
                <w:szCs w:val="24"/>
              </w:rPr>
            </w:pPr>
            <w:ins w:id="645" w:author="Paul Ekung" w:date="2023-02-21T02:20:00Z">
              <w:r w:rsidRPr="00546B0B">
                <w:rPr>
                  <w:rFonts w:asciiTheme="majorHAnsi" w:hAnsiTheme="majorHAnsi" w:cs="Times New Roman"/>
                  <w:sz w:val="24"/>
                  <w:szCs w:val="24"/>
                </w:rPr>
                <w:t>30</w:t>
              </w:r>
            </w:ins>
          </w:p>
        </w:tc>
        <w:tc>
          <w:tcPr>
            <w:tcW w:w="2807" w:type="dxa"/>
          </w:tcPr>
          <w:p w14:paraId="5BFD03FF" w14:textId="77777777" w:rsidR="005239A8" w:rsidRPr="00546B0B" w:rsidRDefault="005239A8" w:rsidP="005239A8">
            <w:pPr>
              <w:spacing w:line="360" w:lineRule="auto"/>
              <w:rPr>
                <w:ins w:id="646" w:author="Paul Ekung" w:date="2023-02-21T02:20:00Z"/>
                <w:rFonts w:asciiTheme="majorHAnsi" w:hAnsiTheme="majorHAnsi" w:cs="Times New Roman"/>
                <w:sz w:val="24"/>
                <w:szCs w:val="24"/>
              </w:rPr>
            </w:pPr>
            <w:ins w:id="647" w:author="Paul Ekung" w:date="2023-02-21T02:20:00Z">
              <w:r w:rsidRPr="00546B0B">
                <w:rPr>
                  <w:rFonts w:asciiTheme="majorHAnsi" w:hAnsiTheme="majorHAnsi" w:cs="Times New Roman"/>
                  <w:sz w:val="24"/>
                  <w:szCs w:val="24"/>
                </w:rPr>
                <w:t>Stores image</w:t>
              </w:r>
            </w:ins>
          </w:p>
        </w:tc>
      </w:tr>
      <w:tr w:rsidR="005239A8" w:rsidRPr="00546B0B" w14:paraId="3077A6D8" w14:textId="77777777" w:rsidTr="005239A8">
        <w:trPr>
          <w:ins w:id="648" w:author="Paul Ekung" w:date="2023-02-21T02:20:00Z"/>
        </w:trPr>
        <w:tc>
          <w:tcPr>
            <w:tcW w:w="2742" w:type="dxa"/>
          </w:tcPr>
          <w:p w14:paraId="55B0450C" w14:textId="77777777" w:rsidR="005239A8" w:rsidRPr="00546B0B" w:rsidRDefault="005239A8" w:rsidP="005239A8">
            <w:pPr>
              <w:spacing w:line="360" w:lineRule="auto"/>
              <w:rPr>
                <w:ins w:id="649" w:author="Paul Ekung" w:date="2023-02-21T02:20:00Z"/>
                <w:rFonts w:asciiTheme="majorHAnsi" w:hAnsiTheme="majorHAnsi" w:cs="Times New Roman"/>
                <w:sz w:val="24"/>
                <w:szCs w:val="24"/>
              </w:rPr>
            </w:pPr>
            <w:ins w:id="650" w:author="Paul Ekung" w:date="2023-02-21T02:20:00Z">
              <w:r w:rsidRPr="00546B0B">
                <w:rPr>
                  <w:rFonts w:asciiTheme="majorHAnsi" w:hAnsiTheme="majorHAnsi" w:cs="Times New Roman"/>
                  <w:sz w:val="24"/>
                  <w:szCs w:val="24"/>
                </w:rPr>
                <w:t>Punishment</w:t>
              </w:r>
            </w:ins>
          </w:p>
        </w:tc>
        <w:tc>
          <w:tcPr>
            <w:tcW w:w="2130" w:type="dxa"/>
          </w:tcPr>
          <w:p w14:paraId="6655C8A8" w14:textId="77777777" w:rsidR="005239A8" w:rsidRPr="00546B0B" w:rsidRDefault="005239A8" w:rsidP="005239A8">
            <w:pPr>
              <w:spacing w:line="360" w:lineRule="auto"/>
              <w:rPr>
                <w:ins w:id="651" w:author="Paul Ekung" w:date="2023-02-21T02:20:00Z"/>
                <w:rFonts w:asciiTheme="majorHAnsi" w:hAnsiTheme="majorHAnsi" w:cs="Times New Roman"/>
                <w:sz w:val="24"/>
                <w:szCs w:val="24"/>
              </w:rPr>
            </w:pPr>
            <w:ins w:id="652" w:author="Paul Ekung" w:date="2023-02-21T02:20:00Z">
              <w:r w:rsidRPr="00546B0B">
                <w:rPr>
                  <w:rFonts w:asciiTheme="majorHAnsi" w:hAnsiTheme="majorHAnsi" w:cs="Times New Roman"/>
                  <w:sz w:val="24"/>
                  <w:szCs w:val="24"/>
                </w:rPr>
                <w:t>String</w:t>
              </w:r>
            </w:ins>
          </w:p>
        </w:tc>
        <w:tc>
          <w:tcPr>
            <w:tcW w:w="2131" w:type="dxa"/>
          </w:tcPr>
          <w:p w14:paraId="03FFB312" w14:textId="77777777" w:rsidR="005239A8" w:rsidRPr="00546B0B" w:rsidRDefault="005239A8" w:rsidP="005239A8">
            <w:pPr>
              <w:spacing w:line="360" w:lineRule="auto"/>
              <w:rPr>
                <w:ins w:id="653" w:author="Paul Ekung" w:date="2023-02-21T02:20:00Z"/>
                <w:rFonts w:asciiTheme="majorHAnsi" w:hAnsiTheme="majorHAnsi" w:cs="Times New Roman"/>
                <w:sz w:val="24"/>
                <w:szCs w:val="24"/>
              </w:rPr>
            </w:pPr>
            <w:ins w:id="654" w:author="Paul Ekung" w:date="2023-02-21T02:20:00Z">
              <w:r w:rsidRPr="00546B0B">
                <w:rPr>
                  <w:rFonts w:asciiTheme="majorHAnsi" w:hAnsiTheme="majorHAnsi" w:cs="Times New Roman"/>
                  <w:sz w:val="24"/>
                  <w:szCs w:val="24"/>
                </w:rPr>
                <w:t>20</w:t>
              </w:r>
            </w:ins>
          </w:p>
        </w:tc>
        <w:tc>
          <w:tcPr>
            <w:tcW w:w="2807" w:type="dxa"/>
          </w:tcPr>
          <w:p w14:paraId="03856B72" w14:textId="77777777" w:rsidR="005239A8" w:rsidRPr="00546B0B" w:rsidRDefault="005239A8" w:rsidP="005239A8">
            <w:pPr>
              <w:spacing w:line="360" w:lineRule="auto"/>
              <w:rPr>
                <w:ins w:id="655" w:author="Paul Ekung" w:date="2023-02-21T02:20:00Z"/>
                <w:rFonts w:asciiTheme="majorHAnsi" w:hAnsiTheme="majorHAnsi" w:cs="Times New Roman"/>
                <w:sz w:val="24"/>
                <w:szCs w:val="24"/>
              </w:rPr>
            </w:pPr>
            <w:ins w:id="656" w:author="Paul Ekung" w:date="2023-02-21T02:20:00Z">
              <w:r w:rsidRPr="00546B0B">
                <w:rPr>
                  <w:rFonts w:asciiTheme="majorHAnsi" w:hAnsiTheme="majorHAnsi" w:cs="Times New Roman"/>
                  <w:sz w:val="24"/>
                  <w:szCs w:val="24"/>
                </w:rPr>
                <w:t>Stores punishment</w:t>
              </w:r>
            </w:ins>
          </w:p>
        </w:tc>
      </w:tr>
      <w:tr w:rsidR="005239A8" w:rsidRPr="00546B0B" w14:paraId="15149449" w14:textId="77777777" w:rsidTr="005239A8">
        <w:trPr>
          <w:ins w:id="657" w:author="Paul Ekung" w:date="2023-02-21T02:20:00Z"/>
        </w:trPr>
        <w:tc>
          <w:tcPr>
            <w:tcW w:w="2742" w:type="dxa"/>
          </w:tcPr>
          <w:p w14:paraId="7948694F" w14:textId="77777777" w:rsidR="005239A8" w:rsidRPr="00546B0B" w:rsidRDefault="005239A8" w:rsidP="005239A8">
            <w:pPr>
              <w:spacing w:line="360" w:lineRule="auto"/>
              <w:rPr>
                <w:ins w:id="658" w:author="Paul Ekung" w:date="2023-02-21T02:20:00Z"/>
                <w:rFonts w:asciiTheme="majorHAnsi" w:hAnsiTheme="majorHAnsi" w:cs="Times New Roman"/>
                <w:sz w:val="24"/>
                <w:szCs w:val="24"/>
              </w:rPr>
            </w:pPr>
            <w:proofErr w:type="spellStart"/>
            <w:ins w:id="659" w:author="Paul Ekung" w:date="2023-02-21T02:20:00Z">
              <w:r w:rsidRPr="00546B0B">
                <w:rPr>
                  <w:rFonts w:asciiTheme="majorHAnsi" w:hAnsiTheme="majorHAnsi" w:cs="Times New Roman"/>
                  <w:sz w:val="24"/>
                  <w:szCs w:val="24"/>
                </w:rPr>
                <w:t>Punishment_Date</w:t>
              </w:r>
              <w:proofErr w:type="spellEnd"/>
            </w:ins>
          </w:p>
        </w:tc>
        <w:tc>
          <w:tcPr>
            <w:tcW w:w="2130" w:type="dxa"/>
          </w:tcPr>
          <w:p w14:paraId="69FCE86B" w14:textId="77777777" w:rsidR="005239A8" w:rsidRPr="00546B0B" w:rsidRDefault="005239A8" w:rsidP="005239A8">
            <w:pPr>
              <w:spacing w:line="360" w:lineRule="auto"/>
              <w:rPr>
                <w:ins w:id="660" w:author="Paul Ekung" w:date="2023-02-21T02:20:00Z"/>
                <w:rFonts w:asciiTheme="majorHAnsi" w:hAnsiTheme="majorHAnsi" w:cs="Times New Roman"/>
                <w:sz w:val="24"/>
                <w:szCs w:val="24"/>
              </w:rPr>
            </w:pPr>
            <w:ins w:id="661" w:author="Paul Ekung" w:date="2023-02-21T02:20:00Z">
              <w:r w:rsidRPr="00546B0B">
                <w:rPr>
                  <w:rFonts w:asciiTheme="majorHAnsi" w:hAnsiTheme="majorHAnsi" w:cs="Times New Roman"/>
                  <w:sz w:val="24"/>
                  <w:szCs w:val="24"/>
                </w:rPr>
                <w:t>String</w:t>
              </w:r>
            </w:ins>
          </w:p>
        </w:tc>
        <w:tc>
          <w:tcPr>
            <w:tcW w:w="2131" w:type="dxa"/>
          </w:tcPr>
          <w:p w14:paraId="266D404B" w14:textId="77777777" w:rsidR="005239A8" w:rsidRPr="00546B0B" w:rsidRDefault="005239A8" w:rsidP="005239A8">
            <w:pPr>
              <w:spacing w:line="360" w:lineRule="auto"/>
              <w:rPr>
                <w:ins w:id="662" w:author="Paul Ekung" w:date="2023-02-21T02:20:00Z"/>
                <w:rFonts w:asciiTheme="majorHAnsi" w:hAnsiTheme="majorHAnsi" w:cs="Times New Roman"/>
                <w:sz w:val="24"/>
                <w:szCs w:val="24"/>
              </w:rPr>
            </w:pPr>
            <w:ins w:id="663" w:author="Paul Ekung" w:date="2023-02-21T02:20:00Z">
              <w:r w:rsidRPr="00546B0B">
                <w:rPr>
                  <w:rFonts w:asciiTheme="majorHAnsi" w:hAnsiTheme="majorHAnsi" w:cs="Times New Roman"/>
                  <w:sz w:val="24"/>
                  <w:szCs w:val="24"/>
                </w:rPr>
                <w:t>12</w:t>
              </w:r>
            </w:ins>
          </w:p>
        </w:tc>
        <w:tc>
          <w:tcPr>
            <w:tcW w:w="2807" w:type="dxa"/>
          </w:tcPr>
          <w:p w14:paraId="4848348B" w14:textId="77777777" w:rsidR="005239A8" w:rsidRPr="00546B0B" w:rsidRDefault="005239A8" w:rsidP="005239A8">
            <w:pPr>
              <w:spacing w:line="360" w:lineRule="auto"/>
              <w:rPr>
                <w:ins w:id="664" w:author="Paul Ekung" w:date="2023-02-21T02:20:00Z"/>
                <w:rFonts w:asciiTheme="majorHAnsi" w:hAnsiTheme="majorHAnsi" w:cs="Times New Roman"/>
                <w:sz w:val="24"/>
                <w:szCs w:val="24"/>
              </w:rPr>
            </w:pPr>
            <w:ins w:id="665" w:author="Paul Ekung" w:date="2023-02-21T02:20:00Z">
              <w:r w:rsidRPr="00546B0B">
                <w:rPr>
                  <w:rFonts w:asciiTheme="majorHAnsi" w:hAnsiTheme="majorHAnsi" w:cs="Times New Roman"/>
                  <w:sz w:val="24"/>
                  <w:szCs w:val="24"/>
                </w:rPr>
                <w:t>Stores date</w:t>
              </w:r>
            </w:ins>
          </w:p>
        </w:tc>
      </w:tr>
    </w:tbl>
    <w:p w14:paraId="51897B8D" w14:textId="77777777" w:rsidR="005239A8" w:rsidRPr="00546B0B" w:rsidRDefault="005239A8" w:rsidP="005239A8">
      <w:pPr>
        <w:spacing w:line="360" w:lineRule="auto"/>
        <w:rPr>
          <w:ins w:id="666" w:author="Paul Ekung" w:date="2023-02-21T02:20:00Z"/>
          <w:rFonts w:asciiTheme="majorHAnsi" w:hAnsiTheme="majorHAnsi"/>
          <w:b/>
          <w:bCs/>
          <w:sz w:val="24"/>
          <w:szCs w:val="24"/>
        </w:rPr>
      </w:pPr>
    </w:p>
    <w:p w14:paraId="2255B18F" w14:textId="77777777" w:rsidR="005239A8" w:rsidRPr="00546B0B" w:rsidRDefault="005239A8" w:rsidP="005239A8">
      <w:pPr>
        <w:spacing w:line="360" w:lineRule="auto"/>
        <w:rPr>
          <w:ins w:id="667" w:author="Paul Ekung" w:date="2023-02-21T02:20:00Z"/>
          <w:rFonts w:asciiTheme="majorHAnsi" w:hAnsiTheme="majorHAnsi"/>
          <w:b/>
          <w:bCs/>
          <w:sz w:val="24"/>
          <w:szCs w:val="24"/>
        </w:rPr>
      </w:pPr>
      <w:ins w:id="668" w:author="Paul Ekung" w:date="2023-02-21T02:20:00Z">
        <w:r w:rsidRPr="00546B0B">
          <w:rPr>
            <w:rFonts w:asciiTheme="majorHAnsi" w:hAnsiTheme="majorHAnsi"/>
            <w:b/>
            <w:bCs/>
            <w:sz w:val="24"/>
            <w:szCs w:val="24"/>
          </w:rPr>
          <w:t>Table 4.5 database for report</w:t>
        </w:r>
      </w:ins>
    </w:p>
    <w:p w14:paraId="4C896C8D" w14:textId="636FF19D" w:rsidR="005239A8" w:rsidRDefault="005239A8" w:rsidP="005239A8">
      <w:pPr>
        <w:spacing w:line="360" w:lineRule="auto"/>
        <w:rPr>
          <w:ins w:id="669" w:author="Paul Ekung" w:date="2023-02-21T02:33:00Z"/>
          <w:rFonts w:asciiTheme="majorHAnsi" w:hAnsiTheme="majorHAnsi"/>
          <w:b/>
          <w:bCs/>
          <w:sz w:val="24"/>
          <w:szCs w:val="24"/>
        </w:rPr>
      </w:pPr>
    </w:p>
    <w:p w14:paraId="5894F301" w14:textId="77777777" w:rsidR="00781957" w:rsidRPr="00546B0B" w:rsidRDefault="00781957" w:rsidP="005239A8">
      <w:pPr>
        <w:spacing w:line="360" w:lineRule="auto"/>
        <w:rPr>
          <w:ins w:id="670" w:author="Paul Ekung" w:date="2023-02-21T02:20:00Z"/>
          <w:rFonts w:asciiTheme="majorHAnsi" w:hAnsiTheme="majorHAnsi"/>
          <w:b/>
          <w:bCs/>
          <w:sz w:val="24"/>
          <w:szCs w:val="24"/>
        </w:rPr>
      </w:pPr>
    </w:p>
    <w:p w14:paraId="4F164081" w14:textId="36DF2057" w:rsidR="005239A8" w:rsidRDefault="005239A8" w:rsidP="005239A8">
      <w:pPr>
        <w:spacing w:line="360" w:lineRule="auto"/>
        <w:rPr>
          <w:ins w:id="671" w:author="Paul Ekung" w:date="2023-02-21T02:35:00Z"/>
          <w:rFonts w:asciiTheme="majorHAnsi" w:hAnsiTheme="majorHAnsi"/>
          <w:b/>
          <w:bCs/>
          <w:sz w:val="24"/>
          <w:szCs w:val="24"/>
        </w:rPr>
      </w:pPr>
      <w:ins w:id="672" w:author="Paul Ekung" w:date="2023-02-21T02:20:00Z">
        <w:r w:rsidRPr="00546B0B">
          <w:rPr>
            <w:rFonts w:asciiTheme="majorHAnsi" w:hAnsiTheme="majorHAnsi"/>
            <w:b/>
            <w:bCs/>
            <w:sz w:val="24"/>
            <w:szCs w:val="24"/>
          </w:rPr>
          <w:t xml:space="preserve"> Appeal Table</w:t>
        </w:r>
      </w:ins>
    </w:p>
    <w:p w14:paraId="28E86F38" w14:textId="77777777" w:rsidR="00781957" w:rsidRPr="00546B0B" w:rsidRDefault="00781957" w:rsidP="005239A8">
      <w:pPr>
        <w:spacing w:line="360" w:lineRule="auto"/>
        <w:rPr>
          <w:ins w:id="673" w:author="Paul Ekung" w:date="2023-02-21T02:20:00Z"/>
          <w:rFonts w:asciiTheme="majorHAnsi" w:hAnsiTheme="majorHAnsi"/>
          <w:b/>
          <w:bCs/>
          <w:sz w:val="24"/>
          <w:szCs w:val="24"/>
        </w:rPr>
      </w:pPr>
    </w:p>
    <w:tbl>
      <w:tblPr>
        <w:tblStyle w:val="TableGrid"/>
        <w:tblW w:w="9108" w:type="dxa"/>
        <w:tblLook w:val="04A0" w:firstRow="1" w:lastRow="0" w:firstColumn="1" w:lastColumn="0" w:noHBand="0" w:noVBand="1"/>
      </w:tblPr>
      <w:tblGrid>
        <w:gridCol w:w="1998"/>
        <w:gridCol w:w="1530"/>
        <w:gridCol w:w="1080"/>
        <w:gridCol w:w="4500"/>
      </w:tblGrid>
      <w:tr w:rsidR="005239A8" w:rsidRPr="00546B0B" w14:paraId="0491A8A6" w14:textId="77777777" w:rsidTr="005239A8">
        <w:trPr>
          <w:ins w:id="674" w:author="Paul Ekung" w:date="2023-02-21T02:20:00Z"/>
        </w:trPr>
        <w:tc>
          <w:tcPr>
            <w:tcW w:w="1998" w:type="dxa"/>
          </w:tcPr>
          <w:p w14:paraId="23B56231" w14:textId="77777777" w:rsidR="005239A8" w:rsidRPr="00546B0B" w:rsidRDefault="005239A8" w:rsidP="005239A8">
            <w:pPr>
              <w:spacing w:line="360" w:lineRule="auto"/>
              <w:rPr>
                <w:ins w:id="675" w:author="Paul Ekung" w:date="2023-02-21T02:20:00Z"/>
                <w:rFonts w:asciiTheme="majorHAnsi" w:hAnsiTheme="majorHAnsi" w:cs="Times New Roman"/>
                <w:b/>
                <w:bCs/>
                <w:sz w:val="24"/>
                <w:szCs w:val="24"/>
              </w:rPr>
            </w:pPr>
            <w:ins w:id="676" w:author="Paul Ekung" w:date="2023-02-21T02:20:00Z">
              <w:r w:rsidRPr="00546B0B">
                <w:rPr>
                  <w:rFonts w:asciiTheme="majorHAnsi" w:hAnsiTheme="majorHAnsi" w:cs="Times New Roman"/>
                  <w:b/>
                  <w:bCs/>
                  <w:sz w:val="24"/>
                  <w:szCs w:val="24"/>
                </w:rPr>
                <w:t>Field Name</w:t>
              </w:r>
            </w:ins>
          </w:p>
        </w:tc>
        <w:tc>
          <w:tcPr>
            <w:tcW w:w="1530" w:type="dxa"/>
          </w:tcPr>
          <w:p w14:paraId="0084B6AA" w14:textId="77777777" w:rsidR="005239A8" w:rsidRPr="00546B0B" w:rsidRDefault="005239A8" w:rsidP="005239A8">
            <w:pPr>
              <w:spacing w:line="360" w:lineRule="auto"/>
              <w:rPr>
                <w:ins w:id="677" w:author="Paul Ekung" w:date="2023-02-21T02:20:00Z"/>
                <w:rFonts w:asciiTheme="majorHAnsi" w:hAnsiTheme="majorHAnsi" w:cs="Times New Roman"/>
                <w:b/>
                <w:bCs/>
                <w:sz w:val="24"/>
                <w:szCs w:val="24"/>
              </w:rPr>
            </w:pPr>
            <w:ins w:id="678" w:author="Paul Ekung" w:date="2023-02-21T02:20:00Z">
              <w:r w:rsidRPr="00546B0B">
                <w:rPr>
                  <w:rFonts w:asciiTheme="majorHAnsi" w:hAnsiTheme="majorHAnsi" w:cs="Times New Roman"/>
                  <w:b/>
                  <w:bCs/>
                  <w:sz w:val="24"/>
                  <w:szCs w:val="24"/>
                </w:rPr>
                <w:t>Data Type</w:t>
              </w:r>
            </w:ins>
          </w:p>
        </w:tc>
        <w:tc>
          <w:tcPr>
            <w:tcW w:w="1080" w:type="dxa"/>
          </w:tcPr>
          <w:p w14:paraId="7E604875" w14:textId="77777777" w:rsidR="005239A8" w:rsidRPr="00546B0B" w:rsidRDefault="005239A8" w:rsidP="005239A8">
            <w:pPr>
              <w:spacing w:line="360" w:lineRule="auto"/>
              <w:rPr>
                <w:ins w:id="679" w:author="Paul Ekung" w:date="2023-02-21T02:20:00Z"/>
                <w:rFonts w:asciiTheme="majorHAnsi" w:hAnsiTheme="majorHAnsi" w:cs="Times New Roman"/>
                <w:b/>
                <w:bCs/>
                <w:sz w:val="24"/>
                <w:szCs w:val="24"/>
              </w:rPr>
            </w:pPr>
            <w:ins w:id="680" w:author="Paul Ekung" w:date="2023-02-21T02:20:00Z">
              <w:r w:rsidRPr="00546B0B">
                <w:rPr>
                  <w:rFonts w:asciiTheme="majorHAnsi" w:hAnsiTheme="majorHAnsi" w:cs="Times New Roman"/>
                  <w:b/>
                  <w:bCs/>
                  <w:sz w:val="24"/>
                  <w:szCs w:val="24"/>
                </w:rPr>
                <w:t>Size</w:t>
              </w:r>
            </w:ins>
          </w:p>
        </w:tc>
        <w:tc>
          <w:tcPr>
            <w:tcW w:w="4500" w:type="dxa"/>
          </w:tcPr>
          <w:p w14:paraId="4EC8B341" w14:textId="77777777" w:rsidR="005239A8" w:rsidRPr="00546B0B" w:rsidRDefault="005239A8" w:rsidP="005239A8">
            <w:pPr>
              <w:spacing w:line="360" w:lineRule="auto"/>
              <w:rPr>
                <w:ins w:id="681" w:author="Paul Ekung" w:date="2023-02-21T02:20:00Z"/>
                <w:rFonts w:asciiTheme="majorHAnsi" w:hAnsiTheme="majorHAnsi" w:cs="Times New Roman"/>
                <w:b/>
                <w:bCs/>
                <w:sz w:val="24"/>
                <w:szCs w:val="24"/>
              </w:rPr>
            </w:pPr>
            <w:ins w:id="682" w:author="Paul Ekung" w:date="2023-02-21T02:20:00Z">
              <w:r w:rsidRPr="00546B0B">
                <w:rPr>
                  <w:rFonts w:asciiTheme="majorHAnsi" w:hAnsiTheme="majorHAnsi" w:cs="Times New Roman"/>
                  <w:b/>
                  <w:bCs/>
                  <w:sz w:val="24"/>
                  <w:szCs w:val="24"/>
                </w:rPr>
                <w:t>Description</w:t>
              </w:r>
            </w:ins>
          </w:p>
        </w:tc>
      </w:tr>
      <w:tr w:rsidR="005239A8" w:rsidRPr="00546B0B" w14:paraId="25B46F63" w14:textId="77777777" w:rsidTr="005239A8">
        <w:trPr>
          <w:ins w:id="683" w:author="Paul Ekung" w:date="2023-02-21T02:20:00Z"/>
        </w:trPr>
        <w:tc>
          <w:tcPr>
            <w:tcW w:w="1998" w:type="dxa"/>
          </w:tcPr>
          <w:p w14:paraId="62FF8839" w14:textId="77777777" w:rsidR="005239A8" w:rsidRPr="00546B0B" w:rsidRDefault="005239A8" w:rsidP="005239A8">
            <w:pPr>
              <w:spacing w:line="360" w:lineRule="auto"/>
              <w:rPr>
                <w:ins w:id="684" w:author="Paul Ekung" w:date="2023-02-21T02:20:00Z"/>
                <w:rFonts w:asciiTheme="majorHAnsi" w:hAnsiTheme="majorHAnsi" w:cs="Times New Roman"/>
                <w:sz w:val="24"/>
                <w:szCs w:val="24"/>
              </w:rPr>
            </w:pPr>
            <w:ins w:id="685" w:author="Paul Ekung" w:date="2023-02-21T02:20:00Z">
              <w:r w:rsidRPr="00546B0B">
                <w:rPr>
                  <w:rFonts w:asciiTheme="majorHAnsi" w:hAnsiTheme="majorHAnsi" w:cs="Times New Roman"/>
                  <w:sz w:val="24"/>
                  <w:szCs w:val="24"/>
                </w:rPr>
                <w:t>Id</w:t>
              </w:r>
            </w:ins>
          </w:p>
        </w:tc>
        <w:tc>
          <w:tcPr>
            <w:tcW w:w="1530" w:type="dxa"/>
          </w:tcPr>
          <w:p w14:paraId="0019DB16" w14:textId="77777777" w:rsidR="005239A8" w:rsidRPr="00546B0B" w:rsidRDefault="005239A8" w:rsidP="005239A8">
            <w:pPr>
              <w:spacing w:line="360" w:lineRule="auto"/>
              <w:rPr>
                <w:ins w:id="686" w:author="Paul Ekung" w:date="2023-02-21T02:20:00Z"/>
                <w:rFonts w:asciiTheme="majorHAnsi" w:hAnsiTheme="majorHAnsi" w:cs="Times New Roman"/>
                <w:sz w:val="24"/>
                <w:szCs w:val="24"/>
              </w:rPr>
            </w:pPr>
            <w:ins w:id="687" w:author="Paul Ekung" w:date="2023-02-21T02:20:00Z">
              <w:r w:rsidRPr="00546B0B">
                <w:rPr>
                  <w:rFonts w:asciiTheme="majorHAnsi" w:hAnsiTheme="majorHAnsi" w:cs="Times New Roman"/>
                  <w:sz w:val="24"/>
                  <w:szCs w:val="24"/>
                </w:rPr>
                <w:t>Integer</w:t>
              </w:r>
            </w:ins>
          </w:p>
        </w:tc>
        <w:tc>
          <w:tcPr>
            <w:tcW w:w="1080" w:type="dxa"/>
          </w:tcPr>
          <w:p w14:paraId="7AF68F70" w14:textId="77777777" w:rsidR="005239A8" w:rsidRPr="00546B0B" w:rsidRDefault="005239A8" w:rsidP="005239A8">
            <w:pPr>
              <w:spacing w:line="360" w:lineRule="auto"/>
              <w:rPr>
                <w:ins w:id="688" w:author="Paul Ekung" w:date="2023-02-21T02:20:00Z"/>
                <w:rFonts w:asciiTheme="majorHAnsi" w:hAnsiTheme="majorHAnsi" w:cs="Times New Roman"/>
                <w:sz w:val="24"/>
                <w:szCs w:val="24"/>
              </w:rPr>
            </w:pPr>
            <w:ins w:id="689" w:author="Paul Ekung" w:date="2023-02-21T02:20:00Z">
              <w:r w:rsidRPr="00546B0B">
                <w:rPr>
                  <w:rFonts w:asciiTheme="majorHAnsi" w:hAnsiTheme="majorHAnsi" w:cs="Times New Roman"/>
                  <w:sz w:val="24"/>
                  <w:szCs w:val="24"/>
                </w:rPr>
                <w:t>11</w:t>
              </w:r>
            </w:ins>
          </w:p>
        </w:tc>
        <w:tc>
          <w:tcPr>
            <w:tcW w:w="4500" w:type="dxa"/>
          </w:tcPr>
          <w:p w14:paraId="5FE9C196" w14:textId="77777777" w:rsidR="005239A8" w:rsidRPr="00546B0B" w:rsidRDefault="005239A8" w:rsidP="005239A8">
            <w:pPr>
              <w:spacing w:line="360" w:lineRule="auto"/>
              <w:rPr>
                <w:ins w:id="690" w:author="Paul Ekung" w:date="2023-02-21T02:20:00Z"/>
                <w:rFonts w:asciiTheme="majorHAnsi" w:hAnsiTheme="majorHAnsi" w:cs="Times New Roman"/>
                <w:sz w:val="24"/>
                <w:szCs w:val="24"/>
              </w:rPr>
            </w:pPr>
            <w:ins w:id="691" w:author="Paul Ekung" w:date="2023-02-21T02:20:00Z">
              <w:r w:rsidRPr="00546B0B">
                <w:rPr>
                  <w:rFonts w:asciiTheme="majorHAnsi" w:hAnsiTheme="majorHAnsi" w:cs="Times New Roman"/>
                  <w:sz w:val="24"/>
                  <w:szCs w:val="24"/>
                </w:rPr>
                <w:t>Generates Id</w:t>
              </w:r>
            </w:ins>
          </w:p>
        </w:tc>
      </w:tr>
      <w:tr w:rsidR="005239A8" w:rsidRPr="00546B0B" w14:paraId="0B068122" w14:textId="77777777" w:rsidTr="005239A8">
        <w:trPr>
          <w:ins w:id="692" w:author="Paul Ekung" w:date="2023-02-21T02:20:00Z"/>
        </w:trPr>
        <w:tc>
          <w:tcPr>
            <w:tcW w:w="1998" w:type="dxa"/>
          </w:tcPr>
          <w:p w14:paraId="1621DEEB" w14:textId="77777777" w:rsidR="005239A8" w:rsidRPr="00546B0B" w:rsidRDefault="005239A8" w:rsidP="005239A8">
            <w:pPr>
              <w:spacing w:line="360" w:lineRule="auto"/>
              <w:rPr>
                <w:ins w:id="693" w:author="Paul Ekung" w:date="2023-02-21T02:20:00Z"/>
                <w:rFonts w:asciiTheme="majorHAnsi" w:hAnsiTheme="majorHAnsi" w:cs="Times New Roman"/>
                <w:sz w:val="24"/>
                <w:szCs w:val="24"/>
              </w:rPr>
            </w:pPr>
            <w:proofErr w:type="spellStart"/>
            <w:ins w:id="694" w:author="Paul Ekung" w:date="2023-02-21T02:20:00Z">
              <w:r w:rsidRPr="00546B0B">
                <w:rPr>
                  <w:rFonts w:asciiTheme="majorHAnsi" w:hAnsiTheme="majorHAnsi" w:cs="Times New Roman"/>
                  <w:sz w:val="24"/>
                  <w:szCs w:val="24"/>
                </w:rPr>
                <w:t>RegNumber</w:t>
              </w:r>
              <w:proofErr w:type="spellEnd"/>
            </w:ins>
          </w:p>
        </w:tc>
        <w:tc>
          <w:tcPr>
            <w:tcW w:w="1530" w:type="dxa"/>
          </w:tcPr>
          <w:p w14:paraId="2C718875" w14:textId="77777777" w:rsidR="005239A8" w:rsidRPr="00546B0B" w:rsidRDefault="005239A8" w:rsidP="005239A8">
            <w:pPr>
              <w:spacing w:line="360" w:lineRule="auto"/>
              <w:rPr>
                <w:ins w:id="695" w:author="Paul Ekung" w:date="2023-02-21T02:20:00Z"/>
                <w:rFonts w:asciiTheme="majorHAnsi" w:hAnsiTheme="majorHAnsi" w:cs="Times New Roman"/>
                <w:sz w:val="24"/>
                <w:szCs w:val="24"/>
              </w:rPr>
            </w:pPr>
            <w:ins w:id="696" w:author="Paul Ekung" w:date="2023-02-21T02:20:00Z">
              <w:r w:rsidRPr="00546B0B">
                <w:rPr>
                  <w:rFonts w:asciiTheme="majorHAnsi" w:hAnsiTheme="majorHAnsi" w:cs="Times New Roman"/>
                  <w:sz w:val="24"/>
                  <w:szCs w:val="24"/>
                </w:rPr>
                <w:t>String</w:t>
              </w:r>
            </w:ins>
          </w:p>
        </w:tc>
        <w:tc>
          <w:tcPr>
            <w:tcW w:w="1080" w:type="dxa"/>
          </w:tcPr>
          <w:p w14:paraId="1A8CB4FE" w14:textId="77777777" w:rsidR="005239A8" w:rsidRPr="00546B0B" w:rsidRDefault="005239A8" w:rsidP="005239A8">
            <w:pPr>
              <w:spacing w:line="360" w:lineRule="auto"/>
              <w:rPr>
                <w:ins w:id="697" w:author="Paul Ekung" w:date="2023-02-21T02:20:00Z"/>
                <w:rFonts w:asciiTheme="majorHAnsi" w:hAnsiTheme="majorHAnsi" w:cs="Times New Roman"/>
                <w:sz w:val="24"/>
                <w:szCs w:val="24"/>
              </w:rPr>
            </w:pPr>
            <w:ins w:id="698" w:author="Paul Ekung" w:date="2023-02-21T02:20:00Z">
              <w:r w:rsidRPr="00546B0B">
                <w:rPr>
                  <w:rFonts w:asciiTheme="majorHAnsi" w:hAnsiTheme="majorHAnsi" w:cs="Times New Roman"/>
                  <w:sz w:val="24"/>
                  <w:szCs w:val="24"/>
                </w:rPr>
                <w:t>15</w:t>
              </w:r>
            </w:ins>
          </w:p>
        </w:tc>
        <w:tc>
          <w:tcPr>
            <w:tcW w:w="4500" w:type="dxa"/>
          </w:tcPr>
          <w:p w14:paraId="23082880" w14:textId="77777777" w:rsidR="005239A8" w:rsidRPr="00546B0B" w:rsidRDefault="005239A8" w:rsidP="005239A8">
            <w:pPr>
              <w:spacing w:line="360" w:lineRule="auto"/>
              <w:rPr>
                <w:ins w:id="699" w:author="Paul Ekung" w:date="2023-02-21T02:20:00Z"/>
                <w:rFonts w:asciiTheme="majorHAnsi" w:hAnsiTheme="majorHAnsi" w:cs="Times New Roman"/>
                <w:sz w:val="24"/>
                <w:szCs w:val="24"/>
              </w:rPr>
            </w:pPr>
            <w:ins w:id="700" w:author="Paul Ekung" w:date="2023-02-21T02:20:00Z">
              <w:r w:rsidRPr="00546B0B">
                <w:rPr>
                  <w:rFonts w:asciiTheme="majorHAnsi" w:hAnsiTheme="majorHAnsi" w:cs="Times New Roman"/>
                  <w:sz w:val="24"/>
                  <w:szCs w:val="24"/>
                </w:rPr>
                <w:t>Stores registration numbers</w:t>
              </w:r>
            </w:ins>
          </w:p>
        </w:tc>
      </w:tr>
      <w:tr w:rsidR="005239A8" w:rsidRPr="00546B0B" w14:paraId="2D7A6B8B" w14:textId="77777777" w:rsidTr="005239A8">
        <w:trPr>
          <w:ins w:id="701" w:author="Paul Ekung" w:date="2023-02-21T02:20:00Z"/>
        </w:trPr>
        <w:tc>
          <w:tcPr>
            <w:tcW w:w="1998" w:type="dxa"/>
          </w:tcPr>
          <w:p w14:paraId="1394A589" w14:textId="77777777" w:rsidR="005239A8" w:rsidRPr="00546B0B" w:rsidRDefault="005239A8" w:rsidP="005239A8">
            <w:pPr>
              <w:spacing w:line="360" w:lineRule="auto"/>
              <w:rPr>
                <w:ins w:id="702" w:author="Paul Ekung" w:date="2023-02-21T02:20:00Z"/>
                <w:rFonts w:asciiTheme="majorHAnsi" w:hAnsiTheme="majorHAnsi" w:cs="Times New Roman"/>
                <w:sz w:val="24"/>
                <w:szCs w:val="24"/>
              </w:rPr>
            </w:pPr>
            <w:proofErr w:type="spellStart"/>
            <w:ins w:id="703" w:author="Paul Ekung" w:date="2023-02-21T02:20:00Z">
              <w:r w:rsidRPr="00546B0B">
                <w:rPr>
                  <w:rFonts w:asciiTheme="majorHAnsi" w:hAnsiTheme="majorHAnsi" w:cs="Times New Roman"/>
                  <w:sz w:val="24"/>
                  <w:szCs w:val="24"/>
                </w:rPr>
                <w:t>Appeal_Message</w:t>
              </w:r>
              <w:proofErr w:type="spellEnd"/>
            </w:ins>
          </w:p>
        </w:tc>
        <w:tc>
          <w:tcPr>
            <w:tcW w:w="1530" w:type="dxa"/>
          </w:tcPr>
          <w:p w14:paraId="489F2461" w14:textId="77777777" w:rsidR="005239A8" w:rsidRPr="00546B0B" w:rsidRDefault="005239A8" w:rsidP="005239A8">
            <w:pPr>
              <w:spacing w:line="360" w:lineRule="auto"/>
              <w:rPr>
                <w:ins w:id="704" w:author="Paul Ekung" w:date="2023-02-21T02:20:00Z"/>
                <w:rFonts w:asciiTheme="majorHAnsi" w:hAnsiTheme="majorHAnsi" w:cs="Times New Roman"/>
                <w:sz w:val="24"/>
                <w:szCs w:val="24"/>
              </w:rPr>
            </w:pPr>
            <w:ins w:id="705" w:author="Paul Ekung" w:date="2023-02-21T02:20:00Z">
              <w:r w:rsidRPr="00546B0B">
                <w:rPr>
                  <w:rFonts w:asciiTheme="majorHAnsi" w:hAnsiTheme="majorHAnsi" w:cs="Times New Roman"/>
                  <w:sz w:val="24"/>
                  <w:szCs w:val="24"/>
                </w:rPr>
                <w:t>String</w:t>
              </w:r>
            </w:ins>
          </w:p>
        </w:tc>
        <w:tc>
          <w:tcPr>
            <w:tcW w:w="1080" w:type="dxa"/>
          </w:tcPr>
          <w:p w14:paraId="1C436C24" w14:textId="77777777" w:rsidR="005239A8" w:rsidRPr="00546B0B" w:rsidRDefault="005239A8" w:rsidP="005239A8">
            <w:pPr>
              <w:spacing w:line="360" w:lineRule="auto"/>
              <w:rPr>
                <w:ins w:id="706" w:author="Paul Ekung" w:date="2023-02-21T02:20:00Z"/>
                <w:rFonts w:asciiTheme="majorHAnsi" w:hAnsiTheme="majorHAnsi" w:cs="Times New Roman"/>
                <w:sz w:val="24"/>
                <w:szCs w:val="24"/>
              </w:rPr>
            </w:pPr>
            <w:ins w:id="707" w:author="Paul Ekung" w:date="2023-02-21T02:20:00Z">
              <w:r w:rsidRPr="00546B0B">
                <w:rPr>
                  <w:rFonts w:asciiTheme="majorHAnsi" w:hAnsiTheme="majorHAnsi" w:cs="Times New Roman"/>
                  <w:sz w:val="24"/>
                  <w:szCs w:val="24"/>
                </w:rPr>
                <w:t>150</w:t>
              </w:r>
            </w:ins>
          </w:p>
        </w:tc>
        <w:tc>
          <w:tcPr>
            <w:tcW w:w="4500" w:type="dxa"/>
          </w:tcPr>
          <w:p w14:paraId="61985ED1" w14:textId="77777777" w:rsidR="005239A8" w:rsidRPr="00546B0B" w:rsidRDefault="005239A8" w:rsidP="005239A8">
            <w:pPr>
              <w:spacing w:line="360" w:lineRule="auto"/>
              <w:rPr>
                <w:ins w:id="708" w:author="Paul Ekung" w:date="2023-02-21T02:20:00Z"/>
                <w:rFonts w:asciiTheme="majorHAnsi" w:hAnsiTheme="majorHAnsi" w:cs="Times New Roman"/>
                <w:sz w:val="24"/>
                <w:szCs w:val="24"/>
              </w:rPr>
            </w:pPr>
            <w:ins w:id="709" w:author="Paul Ekung" w:date="2023-02-21T02:20:00Z">
              <w:r w:rsidRPr="00546B0B">
                <w:rPr>
                  <w:rFonts w:asciiTheme="majorHAnsi" w:hAnsiTheme="majorHAnsi" w:cs="Times New Roman"/>
                  <w:sz w:val="24"/>
                  <w:szCs w:val="24"/>
                </w:rPr>
                <w:t>Stores appeal message</w:t>
              </w:r>
            </w:ins>
          </w:p>
        </w:tc>
      </w:tr>
      <w:tr w:rsidR="005239A8" w:rsidRPr="00546B0B" w14:paraId="6C477F45" w14:textId="77777777" w:rsidTr="005239A8">
        <w:trPr>
          <w:ins w:id="710" w:author="Paul Ekung" w:date="2023-02-21T02:20:00Z"/>
        </w:trPr>
        <w:tc>
          <w:tcPr>
            <w:tcW w:w="1998" w:type="dxa"/>
          </w:tcPr>
          <w:p w14:paraId="4C7C7163" w14:textId="77777777" w:rsidR="005239A8" w:rsidRPr="00546B0B" w:rsidRDefault="005239A8" w:rsidP="005239A8">
            <w:pPr>
              <w:spacing w:line="360" w:lineRule="auto"/>
              <w:rPr>
                <w:ins w:id="711" w:author="Paul Ekung" w:date="2023-02-21T02:20:00Z"/>
                <w:rFonts w:asciiTheme="majorHAnsi" w:hAnsiTheme="majorHAnsi" w:cs="Times New Roman"/>
                <w:sz w:val="24"/>
                <w:szCs w:val="24"/>
              </w:rPr>
            </w:pPr>
            <w:ins w:id="712" w:author="Paul Ekung" w:date="2023-02-21T02:20:00Z">
              <w:r w:rsidRPr="00546B0B">
                <w:rPr>
                  <w:rFonts w:asciiTheme="majorHAnsi" w:hAnsiTheme="majorHAnsi" w:cs="Times New Roman"/>
                  <w:sz w:val="24"/>
                  <w:szCs w:val="24"/>
                </w:rPr>
                <w:t>Date</w:t>
              </w:r>
            </w:ins>
          </w:p>
        </w:tc>
        <w:tc>
          <w:tcPr>
            <w:tcW w:w="1530" w:type="dxa"/>
          </w:tcPr>
          <w:p w14:paraId="5D16BE27" w14:textId="77777777" w:rsidR="005239A8" w:rsidRPr="00546B0B" w:rsidRDefault="005239A8" w:rsidP="005239A8">
            <w:pPr>
              <w:spacing w:line="360" w:lineRule="auto"/>
              <w:rPr>
                <w:ins w:id="713" w:author="Paul Ekung" w:date="2023-02-21T02:20:00Z"/>
                <w:rFonts w:asciiTheme="majorHAnsi" w:hAnsiTheme="majorHAnsi" w:cs="Times New Roman"/>
                <w:sz w:val="24"/>
                <w:szCs w:val="24"/>
              </w:rPr>
            </w:pPr>
            <w:ins w:id="714" w:author="Paul Ekung" w:date="2023-02-21T02:20:00Z">
              <w:r w:rsidRPr="00546B0B">
                <w:rPr>
                  <w:rFonts w:asciiTheme="majorHAnsi" w:hAnsiTheme="majorHAnsi" w:cs="Times New Roman"/>
                  <w:sz w:val="24"/>
                  <w:szCs w:val="24"/>
                </w:rPr>
                <w:t>String</w:t>
              </w:r>
            </w:ins>
          </w:p>
        </w:tc>
        <w:tc>
          <w:tcPr>
            <w:tcW w:w="1080" w:type="dxa"/>
          </w:tcPr>
          <w:p w14:paraId="4C89BA2E" w14:textId="77777777" w:rsidR="005239A8" w:rsidRPr="00546B0B" w:rsidRDefault="005239A8" w:rsidP="005239A8">
            <w:pPr>
              <w:spacing w:line="360" w:lineRule="auto"/>
              <w:rPr>
                <w:ins w:id="715" w:author="Paul Ekung" w:date="2023-02-21T02:20:00Z"/>
                <w:rFonts w:asciiTheme="majorHAnsi" w:hAnsiTheme="majorHAnsi" w:cs="Times New Roman"/>
                <w:sz w:val="24"/>
                <w:szCs w:val="24"/>
              </w:rPr>
            </w:pPr>
            <w:ins w:id="716" w:author="Paul Ekung" w:date="2023-02-21T02:20:00Z">
              <w:r w:rsidRPr="00546B0B">
                <w:rPr>
                  <w:rFonts w:asciiTheme="majorHAnsi" w:hAnsiTheme="majorHAnsi" w:cs="Times New Roman"/>
                  <w:sz w:val="24"/>
                  <w:szCs w:val="24"/>
                </w:rPr>
                <w:t>12</w:t>
              </w:r>
            </w:ins>
          </w:p>
        </w:tc>
        <w:tc>
          <w:tcPr>
            <w:tcW w:w="4500" w:type="dxa"/>
          </w:tcPr>
          <w:p w14:paraId="5AB852A6" w14:textId="77777777" w:rsidR="005239A8" w:rsidRPr="00546B0B" w:rsidRDefault="005239A8" w:rsidP="005239A8">
            <w:pPr>
              <w:spacing w:line="360" w:lineRule="auto"/>
              <w:rPr>
                <w:ins w:id="717" w:author="Paul Ekung" w:date="2023-02-21T02:20:00Z"/>
                <w:rFonts w:asciiTheme="majorHAnsi" w:hAnsiTheme="majorHAnsi" w:cs="Times New Roman"/>
                <w:sz w:val="24"/>
                <w:szCs w:val="24"/>
              </w:rPr>
            </w:pPr>
            <w:ins w:id="718" w:author="Paul Ekung" w:date="2023-02-21T02:20:00Z">
              <w:r w:rsidRPr="00546B0B">
                <w:rPr>
                  <w:rFonts w:asciiTheme="majorHAnsi" w:hAnsiTheme="majorHAnsi" w:cs="Times New Roman"/>
                  <w:sz w:val="24"/>
                  <w:szCs w:val="24"/>
                </w:rPr>
                <w:t>Stores date</w:t>
              </w:r>
            </w:ins>
          </w:p>
        </w:tc>
      </w:tr>
    </w:tbl>
    <w:p w14:paraId="0DEA7986" w14:textId="77777777" w:rsidR="005239A8" w:rsidRPr="00546B0B" w:rsidRDefault="005239A8" w:rsidP="005239A8">
      <w:pPr>
        <w:spacing w:line="360" w:lineRule="auto"/>
        <w:rPr>
          <w:ins w:id="719" w:author="Paul Ekung" w:date="2023-02-21T02:20:00Z"/>
          <w:rFonts w:asciiTheme="majorHAnsi" w:hAnsiTheme="majorHAnsi"/>
          <w:b/>
          <w:bCs/>
          <w:sz w:val="24"/>
          <w:szCs w:val="24"/>
        </w:rPr>
      </w:pPr>
    </w:p>
    <w:p w14:paraId="7744BC1A" w14:textId="77777777" w:rsidR="005239A8" w:rsidRPr="00546B0B" w:rsidRDefault="005239A8" w:rsidP="005239A8">
      <w:pPr>
        <w:spacing w:line="360" w:lineRule="auto"/>
        <w:rPr>
          <w:ins w:id="720" w:author="Paul Ekung" w:date="2023-02-21T02:20:00Z"/>
          <w:rFonts w:asciiTheme="majorHAnsi" w:hAnsiTheme="majorHAnsi"/>
          <w:b/>
          <w:bCs/>
          <w:sz w:val="24"/>
          <w:szCs w:val="24"/>
        </w:rPr>
      </w:pPr>
      <w:ins w:id="721" w:author="Paul Ekung" w:date="2023-02-21T02:20:00Z">
        <w:r w:rsidRPr="00546B0B">
          <w:rPr>
            <w:rFonts w:asciiTheme="majorHAnsi" w:hAnsiTheme="majorHAnsi"/>
            <w:b/>
            <w:bCs/>
            <w:sz w:val="24"/>
            <w:szCs w:val="24"/>
          </w:rPr>
          <w:t>Table 4.6 database for Appeal</w:t>
        </w:r>
      </w:ins>
    </w:p>
    <w:p w14:paraId="0680CA6D" w14:textId="32579753" w:rsidR="005239A8" w:rsidRPr="00546B0B" w:rsidRDefault="005239A8" w:rsidP="00781957">
      <w:pPr>
        <w:spacing w:line="360" w:lineRule="auto"/>
        <w:rPr>
          <w:ins w:id="722" w:author="Paul Ekung" w:date="2023-02-21T02:20:00Z"/>
          <w:rFonts w:asciiTheme="majorHAnsi" w:hAnsiTheme="majorHAnsi"/>
          <w:b/>
          <w:bCs/>
          <w:sz w:val="24"/>
          <w:szCs w:val="24"/>
        </w:rPr>
      </w:pPr>
    </w:p>
    <w:p w14:paraId="15E25EDD" w14:textId="77777777" w:rsidR="005239A8" w:rsidRPr="00546B0B" w:rsidRDefault="005239A8" w:rsidP="005239A8">
      <w:pPr>
        <w:spacing w:line="360" w:lineRule="auto"/>
        <w:jc w:val="center"/>
        <w:rPr>
          <w:ins w:id="723" w:author="Paul Ekung" w:date="2023-02-21T02:20:00Z"/>
          <w:rFonts w:asciiTheme="majorHAnsi" w:hAnsiTheme="majorHAnsi"/>
          <w:sz w:val="24"/>
          <w:szCs w:val="24"/>
        </w:rPr>
      </w:pPr>
    </w:p>
    <w:p w14:paraId="285DFEA8" w14:textId="2F637F01" w:rsidR="005239A8" w:rsidRDefault="00781957" w:rsidP="005239A8">
      <w:pPr>
        <w:spacing w:line="360" w:lineRule="auto"/>
        <w:rPr>
          <w:ins w:id="724" w:author="Paul Ekung" w:date="2023-02-21T02:34:00Z"/>
          <w:rFonts w:asciiTheme="majorHAnsi" w:hAnsiTheme="majorHAnsi"/>
          <w:b/>
          <w:bCs/>
          <w:sz w:val="24"/>
          <w:szCs w:val="24"/>
        </w:rPr>
      </w:pPr>
      <w:ins w:id="725" w:author="Paul Ekung" w:date="2023-02-21T02:34:00Z">
        <w:r>
          <w:rPr>
            <w:rFonts w:asciiTheme="majorHAnsi" w:hAnsiTheme="majorHAnsi"/>
            <w:b/>
            <w:bCs/>
            <w:sz w:val="24"/>
            <w:szCs w:val="24"/>
          </w:rPr>
          <w:t>Table</w:t>
        </w:r>
      </w:ins>
      <w:ins w:id="726" w:author="Paul Ekung" w:date="2023-02-21T02:20:00Z">
        <w:r w:rsidR="005239A8" w:rsidRPr="00546B0B">
          <w:rPr>
            <w:rFonts w:asciiTheme="majorHAnsi" w:hAnsiTheme="majorHAnsi"/>
            <w:b/>
            <w:bCs/>
            <w:sz w:val="24"/>
            <w:szCs w:val="24"/>
          </w:rPr>
          <w:t xml:space="preserve"> for Feedback</w:t>
        </w:r>
      </w:ins>
    </w:p>
    <w:p w14:paraId="170C150B" w14:textId="77777777" w:rsidR="00781957" w:rsidRPr="00546B0B" w:rsidRDefault="00781957" w:rsidP="005239A8">
      <w:pPr>
        <w:spacing w:line="360" w:lineRule="auto"/>
        <w:rPr>
          <w:ins w:id="727" w:author="Paul Ekung" w:date="2023-02-21T02:20:00Z"/>
          <w:rFonts w:asciiTheme="majorHAnsi" w:hAnsiTheme="majorHAnsi"/>
          <w:b/>
          <w:bCs/>
          <w:sz w:val="24"/>
          <w:szCs w:val="24"/>
        </w:rPr>
      </w:pPr>
    </w:p>
    <w:tbl>
      <w:tblPr>
        <w:tblStyle w:val="TableGrid"/>
        <w:tblW w:w="9108" w:type="dxa"/>
        <w:tblLook w:val="04A0" w:firstRow="1" w:lastRow="0" w:firstColumn="1" w:lastColumn="0" w:noHBand="0" w:noVBand="1"/>
      </w:tblPr>
      <w:tblGrid>
        <w:gridCol w:w="1998"/>
        <w:gridCol w:w="1530"/>
        <w:gridCol w:w="1080"/>
        <w:gridCol w:w="4500"/>
      </w:tblGrid>
      <w:tr w:rsidR="005239A8" w:rsidRPr="00546B0B" w14:paraId="2C9793ED" w14:textId="77777777" w:rsidTr="005239A8">
        <w:trPr>
          <w:ins w:id="728" w:author="Paul Ekung" w:date="2023-02-21T02:20:00Z"/>
        </w:trPr>
        <w:tc>
          <w:tcPr>
            <w:tcW w:w="1998" w:type="dxa"/>
          </w:tcPr>
          <w:p w14:paraId="38FF399D" w14:textId="77777777" w:rsidR="005239A8" w:rsidRPr="00546B0B" w:rsidRDefault="005239A8" w:rsidP="005239A8">
            <w:pPr>
              <w:spacing w:line="360" w:lineRule="auto"/>
              <w:rPr>
                <w:ins w:id="729" w:author="Paul Ekung" w:date="2023-02-21T02:20:00Z"/>
                <w:rFonts w:asciiTheme="majorHAnsi" w:hAnsiTheme="majorHAnsi" w:cs="Times New Roman"/>
                <w:b/>
                <w:bCs/>
                <w:sz w:val="24"/>
                <w:szCs w:val="24"/>
              </w:rPr>
            </w:pPr>
            <w:ins w:id="730" w:author="Paul Ekung" w:date="2023-02-21T02:20:00Z">
              <w:r w:rsidRPr="00546B0B">
                <w:rPr>
                  <w:rFonts w:asciiTheme="majorHAnsi" w:hAnsiTheme="majorHAnsi" w:cs="Times New Roman"/>
                  <w:b/>
                  <w:bCs/>
                  <w:sz w:val="24"/>
                  <w:szCs w:val="24"/>
                </w:rPr>
                <w:t>Field Name</w:t>
              </w:r>
            </w:ins>
          </w:p>
        </w:tc>
        <w:tc>
          <w:tcPr>
            <w:tcW w:w="1530" w:type="dxa"/>
          </w:tcPr>
          <w:p w14:paraId="325219EC" w14:textId="77777777" w:rsidR="005239A8" w:rsidRPr="00546B0B" w:rsidRDefault="005239A8" w:rsidP="005239A8">
            <w:pPr>
              <w:spacing w:line="360" w:lineRule="auto"/>
              <w:rPr>
                <w:ins w:id="731" w:author="Paul Ekung" w:date="2023-02-21T02:20:00Z"/>
                <w:rFonts w:asciiTheme="majorHAnsi" w:hAnsiTheme="majorHAnsi" w:cs="Times New Roman"/>
                <w:b/>
                <w:bCs/>
                <w:sz w:val="24"/>
                <w:szCs w:val="24"/>
              </w:rPr>
            </w:pPr>
            <w:ins w:id="732" w:author="Paul Ekung" w:date="2023-02-21T02:20:00Z">
              <w:r w:rsidRPr="00546B0B">
                <w:rPr>
                  <w:rFonts w:asciiTheme="majorHAnsi" w:hAnsiTheme="majorHAnsi" w:cs="Times New Roman"/>
                  <w:b/>
                  <w:bCs/>
                  <w:sz w:val="24"/>
                  <w:szCs w:val="24"/>
                </w:rPr>
                <w:t>Data Type</w:t>
              </w:r>
            </w:ins>
          </w:p>
        </w:tc>
        <w:tc>
          <w:tcPr>
            <w:tcW w:w="1080" w:type="dxa"/>
          </w:tcPr>
          <w:p w14:paraId="12B93D11" w14:textId="77777777" w:rsidR="005239A8" w:rsidRPr="00546B0B" w:rsidRDefault="005239A8" w:rsidP="005239A8">
            <w:pPr>
              <w:spacing w:line="360" w:lineRule="auto"/>
              <w:rPr>
                <w:ins w:id="733" w:author="Paul Ekung" w:date="2023-02-21T02:20:00Z"/>
                <w:rFonts w:asciiTheme="majorHAnsi" w:hAnsiTheme="majorHAnsi" w:cs="Times New Roman"/>
                <w:b/>
                <w:bCs/>
                <w:sz w:val="24"/>
                <w:szCs w:val="24"/>
              </w:rPr>
            </w:pPr>
            <w:ins w:id="734" w:author="Paul Ekung" w:date="2023-02-21T02:20:00Z">
              <w:r w:rsidRPr="00546B0B">
                <w:rPr>
                  <w:rFonts w:asciiTheme="majorHAnsi" w:hAnsiTheme="majorHAnsi" w:cs="Times New Roman"/>
                  <w:b/>
                  <w:bCs/>
                  <w:sz w:val="24"/>
                  <w:szCs w:val="24"/>
                </w:rPr>
                <w:t>Size</w:t>
              </w:r>
            </w:ins>
          </w:p>
        </w:tc>
        <w:tc>
          <w:tcPr>
            <w:tcW w:w="4500" w:type="dxa"/>
          </w:tcPr>
          <w:p w14:paraId="67686FD8" w14:textId="77777777" w:rsidR="005239A8" w:rsidRPr="00546B0B" w:rsidRDefault="005239A8" w:rsidP="005239A8">
            <w:pPr>
              <w:spacing w:line="360" w:lineRule="auto"/>
              <w:rPr>
                <w:ins w:id="735" w:author="Paul Ekung" w:date="2023-02-21T02:20:00Z"/>
                <w:rFonts w:asciiTheme="majorHAnsi" w:hAnsiTheme="majorHAnsi" w:cs="Times New Roman"/>
                <w:b/>
                <w:bCs/>
                <w:sz w:val="24"/>
                <w:szCs w:val="24"/>
              </w:rPr>
            </w:pPr>
            <w:ins w:id="736" w:author="Paul Ekung" w:date="2023-02-21T02:20:00Z">
              <w:r w:rsidRPr="00546B0B">
                <w:rPr>
                  <w:rFonts w:asciiTheme="majorHAnsi" w:hAnsiTheme="majorHAnsi" w:cs="Times New Roman"/>
                  <w:b/>
                  <w:bCs/>
                  <w:sz w:val="24"/>
                  <w:szCs w:val="24"/>
                </w:rPr>
                <w:t>Description</w:t>
              </w:r>
            </w:ins>
          </w:p>
        </w:tc>
      </w:tr>
      <w:tr w:rsidR="005239A8" w:rsidRPr="00546B0B" w14:paraId="3497FF62" w14:textId="77777777" w:rsidTr="005239A8">
        <w:trPr>
          <w:ins w:id="737" w:author="Paul Ekung" w:date="2023-02-21T02:20:00Z"/>
        </w:trPr>
        <w:tc>
          <w:tcPr>
            <w:tcW w:w="1998" w:type="dxa"/>
          </w:tcPr>
          <w:p w14:paraId="4E12B880" w14:textId="77777777" w:rsidR="005239A8" w:rsidRPr="00546B0B" w:rsidRDefault="005239A8" w:rsidP="005239A8">
            <w:pPr>
              <w:spacing w:line="360" w:lineRule="auto"/>
              <w:rPr>
                <w:ins w:id="738" w:author="Paul Ekung" w:date="2023-02-21T02:20:00Z"/>
                <w:rFonts w:asciiTheme="majorHAnsi" w:hAnsiTheme="majorHAnsi" w:cs="Times New Roman"/>
                <w:sz w:val="24"/>
                <w:szCs w:val="24"/>
              </w:rPr>
            </w:pPr>
            <w:ins w:id="739" w:author="Paul Ekung" w:date="2023-02-21T02:20:00Z">
              <w:r w:rsidRPr="00546B0B">
                <w:rPr>
                  <w:rFonts w:asciiTheme="majorHAnsi" w:hAnsiTheme="majorHAnsi" w:cs="Times New Roman"/>
                  <w:sz w:val="24"/>
                  <w:szCs w:val="24"/>
                </w:rPr>
                <w:t>Id</w:t>
              </w:r>
            </w:ins>
          </w:p>
        </w:tc>
        <w:tc>
          <w:tcPr>
            <w:tcW w:w="1530" w:type="dxa"/>
          </w:tcPr>
          <w:p w14:paraId="3F3CD254" w14:textId="77777777" w:rsidR="005239A8" w:rsidRPr="00546B0B" w:rsidRDefault="005239A8" w:rsidP="005239A8">
            <w:pPr>
              <w:spacing w:line="360" w:lineRule="auto"/>
              <w:rPr>
                <w:ins w:id="740" w:author="Paul Ekung" w:date="2023-02-21T02:20:00Z"/>
                <w:rFonts w:asciiTheme="majorHAnsi" w:hAnsiTheme="majorHAnsi" w:cs="Times New Roman"/>
                <w:sz w:val="24"/>
                <w:szCs w:val="24"/>
              </w:rPr>
            </w:pPr>
            <w:ins w:id="741" w:author="Paul Ekung" w:date="2023-02-21T02:20:00Z">
              <w:r w:rsidRPr="00546B0B">
                <w:rPr>
                  <w:rFonts w:asciiTheme="majorHAnsi" w:hAnsiTheme="majorHAnsi" w:cs="Times New Roman"/>
                  <w:sz w:val="24"/>
                  <w:szCs w:val="24"/>
                </w:rPr>
                <w:t>Integer</w:t>
              </w:r>
            </w:ins>
          </w:p>
        </w:tc>
        <w:tc>
          <w:tcPr>
            <w:tcW w:w="1080" w:type="dxa"/>
          </w:tcPr>
          <w:p w14:paraId="1B5DB377" w14:textId="77777777" w:rsidR="005239A8" w:rsidRPr="00546B0B" w:rsidRDefault="005239A8" w:rsidP="005239A8">
            <w:pPr>
              <w:spacing w:line="360" w:lineRule="auto"/>
              <w:rPr>
                <w:ins w:id="742" w:author="Paul Ekung" w:date="2023-02-21T02:20:00Z"/>
                <w:rFonts w:asciiTheme="majorHAnsi" w:hAnsiTheme="majorHAnsi" w:cs="Times New Roman"/>
                <w:sz w:val="24"/>
                <w:szCs w:val="24"/>
              </w:rPr>
            </w:pPr>
            <w:ins w:id="743" w:author="Paul Ekung" w:date="2023-02-21T02:20:00Z">
              <w:r w:rsidRPr="00546B0B">
                <w:rPr>
                  <w:rFonts w:asciiTheme="majorHAnsi" w:hAnsiTheme="majorHAnsi" w:cs="Times New Roman"/>
                  <w:sz w:val="24"/>
                  <w:szCs w:val="24"/>
                </w:rPr>
                <w:t>11</w:t>
              </w:r>
            </w:ins>
          </w:p>
        </w:tc>
        <w:tc>
          <w:tcPr>
            <w:tcW w:w="4500" w:type="dxa"/>
          </w:tcPr>
          <w:p w14:paraId="74BA92A0" w14:textId="77777777" w:rsidR="005239A8" w:rsidRPr="00546B0B" w:rsidRDefault="005239A8" w:rsidP="005239A8">
            <w:pPr>
              <w:spacing w:line="360" w:lineRule="auto"/>
              <w:rPr>
                <w:ins w:id="744" w:author="Paul Ekung" w:date="2023-02-21T02:20:00Z"/>
                <w:rFonts w:asciiTheme="majorHAnsi" w:hAnsiTheme="majorHAnsi" w:cs="Times New Roman"/>
                <w:sz w:val="24"/>
                <w:szCs w:val="24"/>
              </w:rPr>
            </w:pPr>
            <w:ins w:id="745" w:author="Paul Ekung" w:date="2023-02-21T02:20:00Z">
              <w:r w:rsidRPr="00546B0B">
                <w:rPr>
                  <w:rFonts w:asciiTheme="majorHAnsi" w:hAnsiTheme="majorHAnsi" w:cs="Times New Roman"/>
                  <w:sz w:val="24"/>
                  <w:szCs w:val="24"/>
                </w:rPr>
                <w:t>Generates Id</w:t>
              </w:r>
            </w:ins>
          </w:p>
        </w:tc>
      </w:tr>
      <w:tr w:rsidR="005239A8" w:rsidRPr="00546B0B" w14:paraId="52A13E50" w14:textId="77777777" w:rsidTr="005239A8">
        <w:trPr>
          <w:ins w:id="746" w:author="Paul Ekung" w:date="2023-02-21T02:20:00Z"/>
        </w:trPr>
        <w:tc>
          <w:tcPr>
            <w:tcW w:w="1998" w:type="dxa"/>
          </w:tcPr>
          <w:p w14:paraId="462D24CC" w14:textId="77777777" w:rsidR="005239A8" w:rsidRPr="00546B0B" w:rsidRDefault="005239A8" w:rsidP="005239A8">
            <w:pPr>
              <w:spacing w:line="360" w:lineRule="auto"/>
              <w:rPr>
                <w:ins w:id="747" w:author="Paul Ekung" w:date="2023-02-21T02:20:00Z"/>
                <w:rFonts w:asciiTheme="majorHAnsi" w:hAnsiTheme="majorHAnsi" w:cs="Times New Roman"/>
                <w:sz w:val="24"/>
                <w:szCs w:val="24"/>
              </w:rPr>
            </w:pPr>
            <w:proofErr w:type="spellStart"/>
            <w:ins w:id="748" w:author="Paul Ekung" w:date="2023-02-21T02:20:00Z">
              <w:r w:rsidRPr="00546B0B">
                <w:rPr>
                  <w:rFonts w:asciiTheme="majorHAnsi" w:hAnsiTheme="majorHAnsi" w:cs="Times New Roman"/>
                  <w:sz w:val="24"/>
                  <w:szCs w:val="24"/>
                </w:rPr>
                <w:t>FeedbackMsg</w:t>
              </w:r>
              <w:proofErr w:type="spellEnd"/>
            </w:ins>
          </w:p>
        </w:tc>
        <w:tc>
          <w:tcPr>
            <w:tcW w:w="1530" w:type="dxa"/>
          </w:tcPr>
          <w:p w14:paraId="4CE989EA" w14:textId="77777777" w:rsidR="005239A8" w:rsidRPr="00546B0B" w:rsidRDefault="005239A8" w:rsidP="005239A8">
            <w:pPr>
              <w:spacing w:line="360" w:lineRule="auto"/>
              <w:rPr>
                <w:ins w:id="749" w:author="Paul Ekung" w:date="2023-02-21T02:20:00Z"/>
                <w:rFonts w:asciiTheme="majorHAnsi" w:hAnsiTheme="majorHAnsi" w:cs="Times New Roman"/>
                <w:sz w:val="24"/>
                <w:szCs w:val="24"/>
              </w:rPr>
            </w:pPr>
            <w:ins w:id="750" w:author="Paul Ekung" w:date="2023-02-21T02:20:00Z">
              <w:r w:rsidRPr="00546B0B">
                <w:rPr>
                  <w:rFonts w:asciiTheme="majorHAnsi" w:hAnsiTheme="majorHAnsi" w:cs="Times New Roman"/>
                  <w:sz w:val="24"/>
                  <w:szCs w:val="24"/>
                </w:rPr>
                <w:t>String</w:t>
              </w:r>
            </w:ins>
          </w:p>
        </w:tc>
        <w:tc>
          <w:tcPr>
            <w:tcW w:w="1080" w:type="dxa"/>
          </w:tcPr>
          <w:p w14:paraId="365CADC0" w14:textId="77777777" w:rsidR="005239A8" w:rsidRPr="00546B0B" w:rsidRDefault="005239A8" w:rsidP="005239A8">
            <w:pPr>
              <w:spacing w:line="360" w:lineRule="auto"/>
              <w:rPr>
                <w:ins w:id="751" w:author="Paul Ekung" w:date="2023-02-21T02:20:00Z"/>
                <w:rFonts w:asciiTheme="majorHAnsi" w:hAnsiTheme="majorHAnsi" w:cs="Times New Roman"/>
                <w:sz w:val="24"/>
                <w:szCs w:val="24"/>
              </w:rPr>
            </w:pPr>
            <w:ins w:id="752" w:author="Paul Ekung" w:date="2023-02-21T02:20:00Z">
              <w:r w:rsidRPr="00546B0B">
                <w:rPr>
                  <w:rFonts w:asciiTheme="majorHAnsi" w:hAnsiTheme="majorHAnsi" w:cs="Times New Roman"/>
                  <w:sz w:val="24"/>
                  <w:szCs w:val="24"/>
                </w:rPr>
                <w:t>150</w:t>
              </w:r>
            </w:ins>
          </w:p>
        </w:tc>
        <w:tc>
          <w:tcPr>
            <w:tcW w:w="4500" w:type="dxa"/>
          </w:tcPr>
          <w:p w14:paraId="1C826D21" w14:textId="77777777" w:rsidR="005239A8" w:rsidRPr="00546B0B" w:rsidRDefault="005239A8" w:rsidP="005239A8">
            <w:pPr>
              <w:spacing w:line="360" w:lineRule="auto"/>
              <w:rPr>
                <w:ins w:id="753" w:author="Paul Ekung" w:date="2023-02-21T02:20:00Z"/>
                <w:rFonts w:asciiTheme="majorHAnsi" w:hAnsiTheme="majorHAnsi" w:cs="Times New Roman"/>
                <w:sz w:val="24"/>
                <w:szCs w:val="24"/>
              </w:rPr>
            </w:pPr>
            <w:ins w:id="754" w:author="Paul Ekung" w:date="2023-02-21T02:20:00Z">
              <w:r w:rsidRPr="00546B0B">
                <w:rPr>
                  <w:rFonts w:asciiTheme="majorHAnsi" w:hAnsiTheme="majorHAnsi" w:cs="Times New Roman"/>
                  <w:sz w:val="24"/>
                  <w:szCs w:val="24"/>
                </w:rPr>
                <w:t>Stores feedback message</w:t>
              </w:r>
            </w:ins>
          </w:p>
        </w:tc>
      </w:tr>
      <w:tr w:rsidR="005239A8" w:rsidRPr="00546B0B" w14:paraId="6197A76F" w14:textId="77777777" w:rsidTr="005239A8">
        <w:trPr>
          <w:ins w:id="755" w:author="Paul Ekung" w:date="2023-02-21T02:20:00Z"/>
        </w:trPr>
        <w:tc>
          <w:tcPr>
            <w:tcW w:w="1998" w:type="dxa"/>
          </w:tcPr>
          <w:p w14:paraId="0EE06D2A" w14:textId="77777777" w:rsidR="005239A8" w:rsidRPr="00546B0B" w:rsidRDefault="005239A8" w:rsidP="005239A8">
            <w:pPr>
              <w:spacing w:line="360" w:lineRule="auto"/>
              <w:rPr>
                <w:ins w:id="756" w:author="Paul Ekung" w:date="2023-02-21T02:20:00Z"/>
                <w:rFonts w:asciiTheme="majorHAnsi" w:hAnsiTheme="majorHAnsi" w:cs="Times New Roman"/>
                <w:sz w:val="24"/>
                <w:szCs w:val="24"/>
              </w:rPr>
            </w:pPr>
            <w:proofErr w:type="spellStart"/>
            <w:ins w:id="757" w:author="Paul Ekung" w:date="2023-02-21T02:20:00Z">
              <w:r w:rsidRPr="00546B0B">
                <w:rPr>
                  <w:rFonts w:asciiTheme="majorHAnsi" w:hAnsiTheme="majorHAnsi" w:cs="Times New Roman"/>
                  <w:sz w:val="24"/>
                  <w:szCs w:val="24"/>
                </w:rPr>
                <w:t>RegNumber</w:t>
              </w:r>
              <w:proofErr w:type="spellEnd"/>
            </w:ins>
          </w:p>
        </w:tc>
        <w:tc>
          <w:tcPr>
            <w:tcW w:w="1530" w:type="dxa"/>
          </w:tcPr>
          <w:p w14:paraId="52C89F86" w14:textId="77777777" w:rsidR="005239A8" w:rsidRPr="00546B0B" w:rsidRDefault="005239A8" w:rsidP="005239A8">
            <w:pPr>
              <w:spacing w:line="360" w:lineRule="auto"/>
              <w:rPr>
                <w:ins w:id="758" w:author="Paul Ekung" w:date="2023-02-21T02:20:00Z"/>
                <w:rFonts w:asciiTheme="majorHAnsi" w:hAnsiTheme="majorHAnsi" w:cs="Times New Roman"/>
                <w:sz w:val="24"/>
                <w:szCs w:val="24"/>
              </w:rPr>
            </w:pPr>
            <w:ins w:id="759" w:author="Paul Ekung" w:date="2023-02-21T02:20:00Z">
              <w:r w:rsidRPr="00546B0B">
                <w:rPr>
                  <w:rFonts w:asciiTheme="majorHAnsi" w:hAnsiTheme="majorHAnsi" w:cs="Times New Roman"/>
                  <w:sz w:val="24"/>
                  <w:szCs w:val="24"/>
                </w:rPr>
                <w:t>String</w:t>
              </w:r>
            </w:ins>
          </w:p>
        </w:tc>
        <w:tc>
          <w:tcPr>
            <w:tcW w:w="1080" w:type="dxa"/>
          </w:tcPr>
          <w:p w14:paraId="759CCB84" w14:textId="77777777" w:rsidR="005239A8" w:rsidRPr="00546B0B" w:rsidRDefault="005239A8" w:rsidP="005239A8">
            <w:pPr>
              <w:spacing w:line="360" w:lineRule="auto"/>
              <w:rPr>
                <w:ins w:id="760" w:author="Paul Ekung" w:date="2023-02-21T02:20:00Z"/>
                <w:rFonts w:asciiTheme="majorHAnsi" w:hAnsiTheme="majorHAnsi" w:cs="Times New Roman"/>
                <w:sz w:val="24"/>
                <w:szCs w:val="24"/>
              </w:rPr>
            </w:pPr>
            <w:ins w:id="761" w:author="Paul Ekung" w:date="2023-02-21T02:20:00Z">
              <w:r w:rsidRPr="00546B0B">
                <w:rPr>
                  <w:rFonts w:asciiTheme="majorHAnsi" w:hAnsiTheme="majorHAnsi" w:cs="Times New Roman"/>
                  <w:sz w:val="24"/>
                  <w:szCs w:val="24"/>
                </w:rPr>
                <w:t>150</w:t>
              </w:r>
            </w:ins>
          </w:p>
        </w:tc>
        <w:tc>
          <w:tcPr>
            <w:tcW w:w="4500" w:type="dxa"/>
          </w:tcPr>
          <w:p w14:paraId="1B38801D" w14:textId="77777777" w:rsidR="005239A8" w:rsidRPr="00546B0B" w:rsidRDefault="005239A8" w:rsidP="005239A8">
            <w:pPr>
              <w:spacing w:line="360" w:lineRule="auto"/>
              <w:rPr>
                <w:ins w:id="762" w:author="Paul Ekung" w:date="2023-02-21T02:20:00Z"/>
                <w:rFonts w:asciiTheme="majorHAnsi" w:hAnsiTheme="majorHAnsi" w:cs="Times New Roman"/>
                <w:sz w:val="24"/>
                <w:szCs w:val="24"/>
              </w:rPr>
            </w:pPr>
            <w:ins w:id="763" w:author="Paul Ekung" w:date="2023-02-21T02:20:00Z">
              <w:r w:rsidRPr="00546B0B">
                <w:rPr>
                  <w:rFonts w:asciiTheme="majorHAnsi" w:hAnsiTheme="majorHAnsi" w:cs="Times New Roman"/>
                  <w:sz w:val="24"/>
                  <w:szCs w:val="24"/>
                </w:rPr>
                <w:t>Stores registration number</w:t>
              </w:r>
            </w:ins>
          </w:p>
        </w:tc>
      </w:tr>
      <w:tr w:rsidR="005239A8" w:rsidRPr="00546B0B" w14:paraId="70B86F89" w14:textId="77777777" w:rsidTr="005239A8">
        <w:trPr>
          <w:ins w:id="764" w:author="Paul Ekung" w:date="2023-02-21T02:20:00Z"/>
        </w:trPr>
        <w:tc>
          <w:tcPr>
            <w:tcW w:w="1998" w:type="dxa"/>
          </w:tcPr>
          <w:p w14:paraId="11FF316E" w14:textId="77777777" w:rsidR="005239A8" w:rsidRPr="00546B0B" w:rsidRDefault="005239A8" w:rsidP="005239A8">
            <w:pPr>
              <w:spacing w:line="360" w:lineRule="auto"/>
              <w:rPr>
                <w:ins w:id="765" w:author="Paul Ekung" w:date="2023-02-21T02:20:00Z"/>
                <w:rFonts w:asciiTheme="majorHAnsi" w:hAnsiTheme="majorHAnsi" w:cs="Times New Roman"/>
                <w:sz w:val="24"/>
                <w:szCs w:val="24"/>
              </w:rPr>
            </w:pPr>
            <w:ins w:id="766" w:author="Paul Ekung" w:date="2023-02-21T02:20:00Z">
              <w:r w:rsidRPr="00546B0B">
                <w:rPr>
                  <w:rFonts w:asciiTheme="majorHAnsi" w:hAnsiTheme="majorHAnsi" w:cs="Times New Roman"/>
                  <w:sz w:val="24"/>
                  <w:szCs w:val="24"/>
                </w:rPr>
                <w:t>Date</w:t>
              </w:r>
            </w:ins>
          </w:p>
        </w:tc>
        <w:tc>
          <w:tcPr>
            <w:tcW w:w="1530" w:type="dxa"/>
          </w:tcPr>
          <w:p w14:paraId="06181637" w14:textId="77777777" w:rsidR="005239A8" w:rsidRPr="00546B0B" w:rsidRDefault="005239A8" w:rsidP="005239A8">
            <w:pPr>
              <w:spacing w:line="360" w:lineRule="auto"/>
              <w:rPr>
                <w:ins w:id="767" w:author="Paul Ekung" w:date="2023-02-21T02:20:00Z"/>
                <w:rFonts w:asciiTheme="majorHAnsi" w:hAnsiTheme="majorHAnsi" w:cs="Times New Roman"/>
                <w:sz w:val="24"/>
                <w:szCs w:val="24"/>
              </w:rPr>
            </w:pPr>
            <w:ins w:id="768" w:author="Paul Ekung" w:date="2023-02-21T02:20:00Z">
              <w:r w:rsidRPr="00546B0B">
                <w:rPr>
                  <w:rFonts w:asciiTheme="majorHAnsi" w:hAnsiTheme="majorHAnsi" w:cs="Times New Roman"/>
                  <w:sz w:val="24"/>
                  <w:szCs w:val="24"/>
                </w:rPr>
                <w:t>String</w:t>
              </w:r>
            </w:ins>
          </w:p>
        </w:tc>
        <w:tc>
          <w:tcPr>
            <w:tcW w:w="1080" w:type="dxa"/>
          </w:tcPr>
          <w:p w14:paraId="6518F9DF" w14:textId="77777777" w:rsidR="005239A8" w:rsidRPr="00546B0B" w:rsidRDefault="005239A8" w:rsidP="005239A8">
            <w:pPr>
              <w:spacing w:line="360" w:lineRule="auto"/>
              <w:rPr>
                <w:ins w:id="769" w:author="Paul Ekung" w:date="2023-02-21T02:20:00Z"/>
                <w:rFonts w:asciiTheme="majorHAnsi" w:hAnsiTheme="majorHAnsi" w:cs="Times New Roman"/>
                <w:sz w:val="24"/>
                <w:szCs w:val="24"/>
              </w:rPr>
            </w:pPr>
            <w:ins w:id="770" w:author="Paul Ekung" w:date="2023-02-21T02:20:00Z">
              <w:r w:rsidRPr="00546B0B">
                <w:rPr>
                  <w:rFonts w:asciiTheme="majorHAnsi" w:hAnsiTheme="majorHAnsi" w:cs="Times New Roman"/>
                  <w:sz w:val="24"/>
                  <w:szCs w:val="24"/>
                </w:rPr>
                <w:t>12</w:t>
              </w:r>
            </w:ins>
          </w:p>
        </w:tc>
        <w:tc>
          <w:tcPr>
            <w:tcW w:w="4500" w:type="dxa"/>
          </w:tcPr>
          <w:p w14:paraId="0A36BB34" w14:textId="77777777" w:rsidR="005239A8" w:rsidRPr="00546B0B" w:rsidRDefault="005239A8" w:rsidP="005239A8">
            <w:pPr>
              <w:spacing w:line="360" w:lineRule="auto"/>
              <w:rPr>
                <w:ins w:id="771" w:author="Paul Ekung" w:date="2023-02-21T02:20:00Z"/>
                <w:rFonts w:asciiTheme="majorHAnsi" w:hAnsiTheme="majorHAnsi" w:cs="Times New Roman"/>
                <w:sz w:val="24"/>
                <w:szCs w:val="24"/>
              </w:rPr>
            </w:pPr>
            <w:ins w:id="772" w:author="Paul Ekung" w:date="2023-02-21T02:20:00Z">
              <w:r w:rsidRPr="00546B0B">
                <w:rPr>
                  <w:rFonts w:asciiTheme="majorHAnsi" w:hAnsiTheme="majorHAnsi" w:cs="Times New Roman"/>
                  <w:sz w:val="24"/>
                  <w:szCs w:val="24"/>
                </w:rPr>
                <w:t>Stores date</w:t>
              </w:r>
            </w:ins>
          </w:p>
        </w:tc>
      </w:tr>
    </w:tbl>
    <w:p w14:paraId="6E9BDD11" w14:textId="77777777" w:rsidR="005239A8" w:rsidRPr="00546B0B" w:rsidRDefault="005239A8" w:rsidP="005239A8">
      <w:pPr>
        <w:spacing w:line="360" w:lineRule="auto"/>
        <w:rPr>
          <w:ins w:id="773" w:author="Paul Ekung" w:date="2023-02-21T02:20:00Z"/>
          <w:rFonts w:asciiTheme="majorHAnsi" w:hAnsiTheme="majorHAnsi"/>
          <w:b/>
          <w:bCs/>
          <w:sz w:val="24"/>
          <w:szCs w:val="24"/>
        </w:rPr>
      </w:pPr>
      <w:ins w:id="774" w:author="Paul Ekung" w:date="2023-02-21T02:20:00Z">
        <w:r w:rsidRPr="00546B0B">
          <w:rPr>
            <w:rFonts w:asciiTheme="majorHAnsi" w:hAnsiTheme="majorHAnsi"/>
            <w:b/>
            <w:bCs/>
            <w:sz w:val="24"/>
            <w:szCs w:val="24"/>
          </w:rPr>
          <w:t>Table 4.7 database for Feedback</w:t>
        </w:r>
      </w:ins>
    </w:p>
    <w:p w14:paraId="6C7CD095" w14:textId="77777777" w:rsidR="005239A8" w:rsidRPr="00546B0B" w:rsidRDefault="005239A8" w:rsidP="005239A8">
      <w:pPr>
        <w:spacing w:line="360" w:lineRule="auto"/>
        <w:rPr>
          <w:ins w:id="775" w:author="Paul Ekung" w:date="2023-02-21T02:20:00Z"/>
          <w:rFonts w:asciiTheme="majorHAnsi" w:hAnsiTheme="majorHAnsi"/>
          <w:b/>
          <w:bCs/>
          <w:sz w:val="24"/>
          <w:szCs w:val="24"/>
        </w:rPr>
      </w:pPr>
    </w:p>
    <w:p w14:paraId="0B5AC444" w14:textId="77777777" w:rsidR="005239A8" w:rsidRPr="00546B0B" w:rsidRDefault="005239A8" w:rsidP="005239A8">
      <w:pPr>
        <w:spacing w:line="360" w:lineRule="auto"/>
        <w:rPr>
          <w:ins w:id="776" w:author="Paul Ekung" w:date="2023-02-21T02:20:00Z"/>
          <w:rFonts w:asciiTheme="majorHAnsi" w:hAnsiTheme="majorHAnsi"/>
          <w:sz w:val="24"/>
          <w:szCs w:val="24"/>
        </w:rPr>
      </w:pPr>
      <w:ins w:id="777" w:author="Paul Ekung" w:date="2023-02-21T02:20:00Z">
        <w:r w:rsidRPr="00546B0B">
          <w:rPr>
            <w:rFonts w:asciiTheme="majorHAnsi" w:hAnsiTheme="majorHAnsi"/>
            <w:b/>
            <w:bCs/>
            <w:sz w:val="24"/>
            <w:szCs w:val="24"/>
          </w:rPr>
          <w:t xml:space="preserve">Quick report table:  </w:t>
        </w:r>
        <w:r w:rsidRPr="00546B0B">
          <w:rPr>
            <w:rFonts w:asciiTheme="majorHAnsi" w:hAnsiTheme="majorHAnsi"/>
            <w:sz w:val="24"/>
            <w:szCs w:val="24"/>
          </w:rPr>
          <w:t xml:space="preserve">Since misconduct in schools appears in different forms, it is important to figure out how these misconducts can be managed. These system gives room for a quick report in cases of misconduct that are beyond the notice of staffs. In this system, a student is allowed to report a misconduct of another student. What about cases of a rape? A typical example of a misconduct case that can best be related to this concept is a rape case. There could be badly behaved students that are likely to involve in rape. This system gives the opportunity for someone who is likely to come across issues like this, and might manage to </w:t>
        </w:r>
        <w:r w:rsidRPr="00546B0B">
          <w:rPr>
            <w:rFonts w:asciiTheme="majorHAnsi" w:hAnsiTheme="majorHAnsi"/>
            <w:sz w:val="24"/>
            <w:szCs w:val="24"/>
          </w:rPr>
          <w:lastRenderedPageBreak/>
          <w:t xml:space="preserve">get a proof of a snapshot. This can be helpful as such manner of reports can be seen through this system. </w:t>
        </w:r>
      </w:ins>
    </w:p>
    <w:p w14:paraId="342819FA" w14:textId="77777777" w:rsidR="005239A8" w:rsidRPr="00546B0B" w:rsidRDefault="005239A8" w:rsidP="005239A8">
      <w:pPr>
        <w:spacing w:line="360" w:lineRule="auto"/>
        <w:rPr>
          <w:ins w:id="778" w:author="Paul Ekung" w:date="2023-02-21T02:20:00Z"/>
          <w:rFonts w:asciiTheme="majorHAnsi" w:hAnsiTheme="majorHAnsi"/>
          <w:sz w:val="24"/>
          <w:szCs w:val="24"/>
        </w:rPr>
      </w:pPr>
    </w:p>
    <w:tbl>
      <w:tblPr>
        <w:tblStyle w:val="TableGrid"/>
        <w:tblW w:w="9108" w:type="dxa"/>
        <w:tblLook w:val="04A0" w:firstRow="1" w:lastRow="0" w:firstColumn="1" w:lastColumn="0" w:noHBand="0" w:noVBand="1"/>
      </w:tblPr>
      <w:tblGrid>
        <w:gridCol w:w="1998"/>
        <w:gridCol w:w="1530"/>
        <w:gridCol w:w="1080"/>
        <w:gridCol w:w="4500"/>
      </w:tblGrid>
      <w:tr w:rsidR="005239A8" w:rsidRPr="00546B0B" w14:paraId="00CFA17F" w14:textId="77777777" w:rsidTr="005239A8">
        <w:trPr>
          <w:ins w:id="779" w:author="Paul Ekung" w:date="2023-02-21T02:20:00Z"/>
        </w:trPr>
        <w:tc>
          <w:tcPr>
            <w:tcW w:w="1998" w:type="dxa"/>
          </w:tcPr>
          <w:p w14:paraId="01796B48" w14:textId="77777777" w:rsidR="005239A8" w:rsidRPr="00546B0B" w:rsidRDefault="005239A8" w:rsidP="005239A8">
            <w:pPr>
              <w:spacing w:line="360" w:lineRule="auto"/>
              <w:rPr>
                <w:ins w:id="780" w:author="Paul Ekung" w:date="2023-02-21T02:20:00Z"/>
                <w:rFonts w:asciiTheme="majorHAnsi" w:hAnsiTheme="majorHAnsi" w:cs="Times New Roman"/>
                <w:b/>
                <w:bCs/>
                <w:sz w:val="24"/>
                <w:szCs w:val="24"/>
              </w:rPr>
            </w:pPr>
            <w:ins w:id="781" w:author="Paul Ekung" w:date="2023-02-21T02:20:00Z">
              <w:r w:rsidRPr="00546B0B">
                <w:rPr>
                  <w:rFonts w:asciiTheme="majorHAnsi" w:hAnsiTheme="majorHAnsi" w:cs="Times New Roman"/>
                  <w:b/>
                  <w:bCs/>
                  <w:sz w:val="24"/>
                  <w:szCs w:val="24"/>
                </w:rPr>
                <w:t>Field Name</w:t>
              </w:r>
            </w:ins>
          </w:p>
        </w:tc>
        <w:tc>
          <w:tcPr>
            <w:tcW w:w="1530" w:type="dxa"/>
          </w:tcPr>
          <w:p w14:paraId="2A156C5E" w14:textId="77777777" w:rsidR="005239A8" w:rsidRPr="00546B0B" w:rsidRDefault="005239A8" w:rsidP="005239A8">
            <w:pPr>
              <w:spacing w:line="360" w:lineRule="auto"/>
              <w:rPr>
                <w:ins w:id="782" w:author="Paul Ekung" w:date="2023-02-21T02:20:00Z"/>
                <w:rFonts w:asciiTheme="majorHAnsi" w:hAnsiTheme="majorHAnsi" w:cs="Times New Roman"/>
                <w:b/>
                <w:bCs/>
                <w:sz w:val="24"/>
                <w:szCs w:val="24"/>
              </w:rPr>
            </w:pPr>
            <w:ins w:id="783" w:author="Paul Ekung" w:date="2023-02-21T02:20:00Z">
              <w:r w:rsidRPr="00546B0B">
                <w:rPr>
                  <w:rFonts w:asciiTheme="majorHAnsi" w:hAnsiTheme="majorHAnsi" w:cs="Times New Roman"/>
                  <w:b/>
                  <w:bCs/>
                  <w:sz w:val="24"/>
                  <w:szCs w:val="24"/>
                </w:rPr>
                <w:t>Data Type</w:t>
              </w:r>
            </w:ins>
          </w:p>
        </w:tc>
        <w:tc>
          <w:tcPr>
            <w:tcW w:w="1080" w:type="dxa"/>
          </w:tcPr>
          <w:p w14:paraId="12EB295F" w14:textId="77777777" w:rsidR="005239A8" w:rsidRPr="00546B0B" w:rsidRDefault="005239A8" w:rsidP="005239A8">
            <w:pPr>
              <w:spacing w:line="360" w:lineRule="auto"/>
              <w:rPr>
                <w:ins w:id="784" w:author="Paul Ekung" w:date="2023-02-21T02:20:00Z"/>
                <w:rFonts w:asciiTheme="majorHAnsi" w:hAnsiTheme="majorHAnsi" w:cs="Times New Roman"/>
                <w:b/>
                <w:bCs/>
                <w:sz w:val="24"/>
                <w:szCs w:val="24"/>
              </w:rPr>
            </w:pPr>
            <w:ins w:id="785" w:author="Paul Ekung" w:date="2023-02-21T02:20:00Z">
              <w:r w:rsidRPr="00546B0B">
                <w:rPr>
                  <w:rFonts w:asciiTheme="majorHAnsi" w:hAnsiTheme="majorHAnsi" w:cs="Times New Roman"/>
                  <w:b/>
                  <w:bCs/>
                  <w:sz w:val="24"/>
                  <w:szCs w:val="24"/>
                </w:rPr>
                <w:t>Size</w:t>
              </w:r>
            </w:ins>
          </w:p>
        </w:tc>
        <w:tc>
          <w:tcPr>
            <w:tcW w:w="4500" w:type="dxa"/>
          </w:tcPr>
          <w:p w14:paraId="629ECA9C" w14:textId="77777777" w:rsidR="005239A8" w:rsidRPr="00546B0B" w:rsidRDefault="005239A8" w:rsidP="005239A8">
            <w:pPr>
              <w:spacing w:line="360" w:lineRule="auto"/>
              <w:rPr>
                <w:ins w:id="786" w:author="Paul Ekung" w:date="2023-02-21T02:20:00Z"/>
                <w:rFonts w:asciiTheme="majorHAnsi" w:hAnsiTheme="majorHAnsi" w:cs="Times New Roman"/>
                <w:b/>
                <w:bCs/>
                <w:sz w:val="24"/>
                <w:szCs w:val="24"/>
              </w:rPr>
            </w:pPr>
            <w:ins w:id="787" w:author="Paul Ekung" w:date="2023-02-21T02:20:00Z">
              <w:r w:rsidRPr="00546B0B">
                <w:rPr>
                  <w:rFonts w:asciiTheme="majorHAnsi" w:hAnsiTheme="majorHAnsi" w:cs="Times New Roman"/>
                  <w:b/>
                  <w:bCs/>
                  <w:sz w:val="24"/>
                  <w:szCs w:val="24"/>
                </w:rPr>
                <w:t>Description</w:t>
              </w:r>
            </w:ins>
          </w:p>
        </w:tc>
      </w:tr>
      <w:tr w:rsidR="005239A8" w:rsidRPr="00546B0B" w14:paraId="6BDF4D25" w14:textId="77777777" w:rsidTr="005239A8">
        <w:trPr>
          <w:ins w:id="788" w:author="Paul Ekung" w:date="2023-02-21T02:20:00Z"/>
        </w:trPr>
        <w:tc>
          <w:tcPr>
            <w:tcW w:w="1998" w:type="dxa"/>
          </w:tcPr>
          <w:p w14:paraId="387346A0" w14:textId="77777777" w:rsidR="005239A8" w:rsidRPr="00546B0B" w:rsidRDefault="005239A8" w:rsidP="005239A8">
            <w:pPr>
              <w:spacing w:line="360" w:lineRule="auto"/>
              <w:rPr>
                <w:ins w:id="789" w:author="Paul Ekung" w:date="2023-02-21T02:20:00Z"/>
                <w:rFonts w:asciiTheme="majorHAnsi" w:hAnsiTheme="majorHAnsi" w:cs="Times New Roman"/>
                <w:sz w:val="24"/>
                <w:szCs w:val="24"/>
              </w:rPr>
            </w:pPr>
            <w:ins w:id="790" w:author="Paul Ekung" w:date="2023-02-21T02:20:00Z">
              <w:r w:rsidRPr="00546B0B">
                <w:rPr>
                  <w:rFonts w:asciiTheme="majorHAnsi" w:hAnsiTheme="majorHAnsi" w:cs="Times New Roman"/>
                  <w:sz w:val="24"/>
                  <w:szCs w:val="24"/>
                </w:rPr>
                <w:t>Id</w:t>
              </w:r>
            </w:ins>
          </w:p>
        </w:tc>
        <w:tc>
          <w:tcPr>
            <w:tcW w:w="1530" w:type="dxa"/>
          </w:tcPr>
          <w:p w14:paraId="39693886" w14:textId="77777777" w:rsidR="005239A8" w:rsidRPr="00546B0B" w:rsidRDefault="005239A8" w:rsidP="005239A8">
            <w:pPr>
              <w:spacing w:line="360" w:lineRule="auto"/>
              <w:rPr>
                <w:ins w:id="791" w:author="Paul Ekung" w:date="2023-02-21T02:20:00Z"/>
                <w:rFonts w:asciiTheme="majorHAnsi" w:hAnsiTheme="majorHAnsi" w:cs="Times New Roman"/>
                <w:sz w:val="24"/>
                <w:szCs w:val="24"/>
              </w:rPr>
            </w:pPr>
            <w:ins w:id="792" w:author="Paul Ekung" w:date="2023-02-21T02:20:00Z">
              <w:r w:rsidRPr="00546B0B">
                <w:rPr>
                  <w:rFonts w:asciiTheme="majorHAnsi" w:hAnsiTheme="majorHAnsi" w:cs="Times New Roman"/>
                  <w:sz w:val="24"/>
                  <w:szCs w:val="24"/>
                </w:rPr>
                <w:t>Integer</w:t>
              </w:r>
            </w:ins>
          </w:p>
        </w:tc>
        <w:tc>
          <w:tcPr>
            <w:tcW w:w="1080" w:type="dxa"/>
          </w:tcPr>
          <w:p w14:paraId="14AA4E2A" w14:textId="77777777" w:rsidR="005239A8" w:rsidRPr="00546B0B" w:rsidRDefault="005239A8" w:rsidP="005239A8">
            <w:pPr>
              <w:spacing w:line="360" w:lineRule="auto"/>
              <w:rPr>
                <w:ins w:id="793" w:author="Paul Ekung" w:date="2023-02-21T02:20:00Z"/>
                <w:rFonts w:asciiTheme="majorHAnsi" w:hAnsiTheme="majorHAnsi" w:cs="Times New Roman"/>
                <w:sz w:val="24"/>
                <w:szCs w:val="24"/>
              </w:rPr>
            </w:pPr>
            <w:ins w:id="794" w:author="Paul Ekung" w:date="2023-02-21T02:20:00Z">
              <w:r w:rsidRPr="00546B0B">
                <w:rPr>
                  <w:rFonts w:asciiTheme="majorHAnsi" w:hAnsiTheme="majorHAnsi" w:cs="Times New Roman"/>
                  <w:sz w:val="24"/>
                  <w:szCs w:val="24"/>
                </w:rPr>
                <w:t>11</w:t>
              </w:r>
            </w:ins>
          </w:p>
        </w:tc>
        <w:tc>
          <w:tcPr>
            <w:tcW w:w="4500" w:type="dxa"/>
          </w:tcPr>
          <w:p w14:paraId="648560CC" w14:textId="77777777" w:rsidR="005239A8" w:rsidRPr="00546B0B" w:rsidRDefault="005239A8" w:rsidP="005239A8">
            <w:pPr>
              <w:spacing w:line="360" w:lineRule="auto"/>
              <w:rPr>
                <w:ins w:id="795" w:author="Paul Ekung" w:date="2023-02-21T02:20:00Z"/>
                <w:rFonts w:asciiTheme="majorHAnsi" w:hAnsiTheme="majorHAnsi" w:cs="Times New Roman"/>
                <w:sz w:val="24"/>
                <w:szCs w:val="24"/>
              </w:rPr>
            </w:pPr>
            <w:ins w:id="796" w:author="Paul Ekung" w:date="2023-02-21T02:20:00Z">
              <w:r w:rsidRPr="00546B0B">
                <w:rPr>
                  <w:rFonts w:asciiTheme="majorHAnsi" w:hAnsiTheme="majorHAnsi" w:cs="Times New Roman"/>
                  <w:sz w:val="24"/>
                  <w:szCs w:val="24"/>
                </w:rPr>
                <w:t>Generates Id</w:t>
              </w:r>
            </w:ins>
          </w:p>
        </w:tc>
      </w:tr>
      <w:tr w:rsidR="005239A8" w:rsidRPr="00546B0B" w14:paraId="0448F1C6" w14:textId="77777777" w:rsidTr="005239A8">
        <w:trPr>
          <w:ins w:id="797" w:author="Paul Ekung" w:date="2023-02-21T02:20:00Z"/>
        </w:trPr>
        <w:tc>
          <w:tcPr>
            <w:tcW w:w="1998" w:type="dxa"/>
          </w:tcPr>
          <w:p w14:paraId="709F78E1" w14:textId="77777777" w:rsidR="005239A8" w:rsidRPr="00546B0B" w:rsidRDefault="005239A8" w:rsidP="005239A8">
            <w:pPr>
              <w:spacing w:line="360" w:lineRule="auto"/>
              <w:rPr>
                <w:ins w:id="798" w:author="Paul Ekung" w:date="2023-02-21T02:20:00Z"/>
                <w:rFonts w:asciiTheme="majorHAnsi" w:hAnsiTheme="majorHAnsi" w:cs="Times New Roman"/>
                <w:sz w:val="24"/>
                <w:szCs w:val="24"/>
              </w:rPr>
            </w:pPr>
            <w:proofErr w:type="spellStart"/>
            <w:ins w:id="799" w:author="Paul Ekung" w:date="2023-02-21T02:20:00Z">
              <w:r w:rsidRPr="00546B0B">
                <w:rPr>
                  <w:rFonts w:asciiTheme="majorHAnsi" w:hAnsiTheme="majorHAnsi" w:cs="Times New Roman"/>
                  <w:sz w:val="24"/>
                  <w:szCs w:val="24"/>
                </w:rPr>
                <w:t>Unique_id</w:t>
              </w:r>
              <w:proofErr w:type="spellEnd"/>
            </w:ins>
          </w:p>
        </w:tc>
        <w:tc>
          <w:tcPr>
            <w:tcW w:w="1530" w:type="dxa"/>
          </w:tcPr>
          <w:p w14:paraId="30ED3412" w14:textId="77777777" w:rsidR="005239A8" w:rsidRPr="00546B0B" w:rsidRDefault="005239A8" w:rsidP="005239A8">
            <w:pPr>
              <w:spacing w:line="360" w:lineRule="auto"/>
              <w:rPr>
                <w:ins w:id="800" w:author="Paul Ekung" w:date="2023-02-21T02:20:00Z"/>
                <w:rFonts w:asciiTheme="majorHAnsi" w:hAnsiTheme="majorHAnsi" w:cs="Times New Roman"/>
                <w:sz w:val="24"/>
                <w:szCs w:val="24"/>
              </w:rPr>
            </w:pPr>
            <w:ins w:id="801" w:author="Paul Ekung" w:date="2023-02-21T02:20:00Z">
              <w:r w:rsidRPr="00546B0B">
                <w:rPr>
                  <w:rFonts w:asciiTheme="majorHAnsi" w:hAnsiTheme="majorHAnsi" w:cs="Times New Roman"/>
                  <w:sz w:val="24"/>
                  <w:szCs w:val="24"/>
                </w:rPr>
                <w:t>Integer</w:t>
              </w:r>
            </w:ins>
          </w:p>
        </w:tc>
        <w:tc>
          <w:tcPr>
            <w:tcW w:w="1080" w:type="dxa"/>
          </w:tcPr>
          <w:p w14:paraId="16F35269" w14:textId="77777777" w:rsidR="005239A8" w:rsidRPr="00546B0B" w:rsidRDefault="005239A8" w:rsidP="005239A8">
            <w:pPr>
              <w:spacing w:line="360" w:lineRule="auto"/>
              <w:rPr>
                <w:ins w:id="802" w:author="Paul Ekung" w:date="2023-02-21T02:20:00Z"/>
                <w:rFonts w:asciiTheme="majorHAnsi" w:hAnsiTheme="majorHAnsi" w:cs="Times New Roman"/>
                <w:sz w:val="24"/>
                <w:szCs w:val="24"/>
              </w:rPr>
            </w:pPr>
            <w:ins w:id="803" w:author="Paul Ekung" w:date="2023-02-21T02:20:00Z">
              <w:r w:rsidRPr="00546B0B">
                <w:rPr>
                  <w:rFonts w:asciiTheme="majorHAnsi" w:hAnsiTheme="majorHAnsi" w:cs="Times New Roman"/>
                  <w:sz w:val="24"/>
                  <w:szCs w:val="24"/>
                </w:rPr>
                <w:t>6</w:t>
              </w:r>
            </w:ins>
          </w:p>
        </w:tc>
        <w:tc>
          <w:tcPr>
            <w:tcW w:w="4500" w:type="dxa"/>
          </w:tcPr>
          <w:p w14:paraId="0FAD3EA5" w14:textId="77777777" w:rsidR="005239A8" w:rsidRPr="00546B0B" w:rsidRDefault="005239A8" w:rsidP="005239A8">
            <w:pPr>
              <w:spacing w:line="360" w:lineRule="auto"/>
              <w:rPr>
                <w:ins w:id="804" w:author="Paul Ekung" w:date="2023-02-21T02:20:00Z"/>
                <w:rFonts w:asciiTheme="majorHAnsi" w:hAnsiTheme="majorHAnsi" w:cs="Times New Roman"/>
                <w:sz w:val="24"/>
                <w:szCs w:val="24"/>
              </w:rPr>
            </w:pPr>
            <w:ins w:id="805" w:author="Paul Ekung" w:date="2023-02-21T02:20:00Z">
              <w:r w:rsidRPr="00546B0B">
                <w:rPr>
                  <w:rFonts w:asciiTheme="majorHAnsi" w:hAnsiTheme="majorHAnsi" w:cs="Times New Roman"/>
                  <w:sz w:val="24"/>
                  <w:szCs w:val="24"/>
                </w:rPr>
                <w:t>Stores unique id</w:t>
              </w:r>
            </w:ins>
          </w:p>
        </w:tc>
      </w:tr>
      <w:tr w:rsidR="005239A8" w:rsidRPr="00546B0B" w14:paraId="3ADE8D03" w14:textId="77777777" w:rsidTr="005239A8">
        <w:trPr>
          <w:ins w:id="806" w:author="Paul Ekung" w:date="2023-02-21T02:20:00Z"/>
        </w:trPr>
        <w:tc>
          <w:tcPr>
            <w:tcW w:w="1998" w:type="dxa"/>
          </w:tcPr>
          <w:p w14:paraId="7D6FE462" w14:textId="77777777" w:rsidR="005239A8" w:rsidRPr="00546B0B" w:rsidRDefault="005239A8" w:rsidP="005239A8">
            <w:pPr>
              <w:spacing w:line="360" w:lineRule="auto"/>
              <w:rPr>
                <w:ins w:id="807" w:author="Paul Ekung" w:date="2023-02-21T02:20:00Z"/>
                <w:rFonts w:asciiTheme="majorHAnsi" w:hAnsiTheme="majorHAnsi" w:cs="Times New Roman"/>
                <w:sz w:val="24"/>
                <w:szCs w:val="24"/>
              </w:rPr>
            </w:pPr>
            <w:ins w:id="808" w:author="Paul Ekung" w:date="2023-02-21T02:20:00Z">
              <w:r w:rsidRPr="00546B0B">
                <w:rPr>
                  <w:rFonts w:asciiTheme="majorHAnsi" w:hAnsiTheme="majorHAnsi" w:cs="Times New Roman"/>
                  <w:sz w:val="24"/>
                  <w:szCs w:val="24"/>
                </w:rPr>
                <w:t>Mobile</w:t>
              </w:r>
            </w:ins>
          </w:p>
        </w:tc>
        <w:tc>
          <w:tcPr>
            <w:tcW w:w="1530" w:type="dxa"/>
          </w:tcPr>
          <w:p w14:paraId="4899914A" w14:textId="77777777" w:rsidR="005239A8" w:rsidRPr="00546B0B" w:rsidRDefault="005239A8" w:rsidP="005239A8">
            <w:pPr>
              <w:spacing w:line="360" w:lineRule="auto"/>
              <w:rPr>
                <w:ins w:id="809" w:author="Paul Ekung" w:date="2023-02-21T02:20:00Z"/>
                <w:rFonts w:asciiTheme="majorHAnsi" w:hAnsiTheme="majorHAnsi" w:cs="Times New Roman"/>
                <w:sz w:val="24"/>
                <w:szCs w:val="24"/>
              </w:rPr>
            </w:pPr>
            <w:ins w:id="810" w:author="Paul Ekung" w:date="2023-02-21T02:20:00Z">
              <w:r w:rsidRPr="00546B0B">
                <w:rPr>
                  <w:rFonts w:asciiTheme="majorHAnsi" w:hAnsiTheme="majorHAnsi" w:cs="Times New Roman"/>
                  <w:sz w:val="24"/>
                  <w:szCs w:val="24"/>
                </w:rPr>
                <w:t>String</w:t>
              </w:r>
            </w:ins>
          </w:p>
        </w:tc>
        <w:tc>
          <w:tcPr>
            <w:tcW w:w="1080" w:type="dxa"/>
          </w:tcPr>
          <w:p w14:paraId="4667B04E" w14:textId="77777777" w:rsidR="005239A8" w:rsidRPr="00546B0B" w:rsidRDefault="005239A8" w:rsidP="005239A8">
            <w:pPr>
              <w:spacing w:line="360" w:lineRule="auto"/>
              <w:rPr>
                <w:ins w:id="811" w:author="Paul Ekung" w:date="2023-02-21T02:20:00Z"/>
                <w:rFonts w:asciiTheme="majorHAnsi" w:hAnsiTheme="majorHAnsi" w:cs="Times New Roman"/>
                <w:sz w:val="24"/>
                <w:szCs w:val="24"/>
              </w:rPr>
            </w:pPr>
            <w:ins w:id="812" w:author="Paul Ekung" w:date="2023-02-21T02:20:00Z">
              <w:r w:rsidRPr="00546B0B">
                <w:rPr>
                  <w:rFonts w:asciiTheme="majorHAnsi" w:hAnsiTheme="majorHAnsi" w:cs="Times New Roman"/>
                  <w:sz w:val="24"/>
                  <w:szCs w:val="24"/>
                </w:rPr>
                <w:t>11</w:t>
              </w:r>
            </w:ins>
          </w:p>
        </w:tc>
        <w:tc>
          <w:tcPr>
            <w:tcW w:w="4500" w:type="dxa"/>
          </w:tcPr>
          <w:p w14:paraId="12E373CF" w14:textId="77777777" w:rsidR="005239A8" w:rsidRPr="00546B0B" w:rsidRDefault="005239A8" w:rsidP="005239A8">
            <w:pPr>
              <w:spacing w:line="360" w:lineRule="auto"/>
              <w:rPr>
                <w:ins w:id="813" w:author="Paul Ekung" w:date="2023-02-21T02:20:00Z"/>
                <w:rFonts w:asciiTheme="majorHAnsi" w:hAnsiTheme="majorHAnsi" w:cs="Times New Roman"/>
                <w:sz w:val="24"/>
                <w:szCs w:val="24"/>
              </w:rPr>
            </w:pPr>
            <w:ins w:id="814" w:author="Paul Ekung" w:date="2023-02-21T02:20:00Z">
              <w:r w:rsidRPr="00546B0B">
                <w:rPr>
                  <w:rFonts w:asciiTheme="majorHAnsi" w:hAnsiTheme="majorHAnsi" w:cs="Times New Roman"/>
                  <w:sz w:val="24"/>
                  <w:szCs w:val="24"/>
                </w:rPr>
                <w:t>Stores phone number</w:t>
              </w:r>
            </w:ins>
          </w:p>
        </w:tc>
      </w:tr>
      <w:tr w:rsidR="005239A8" w:rsidRPr="00546B0B" w14:paraId="4ECBB996" w14:textId="77777777" w:rsidTr="005239A8">
        <w:trPr>
          <w:ins w:id="815" w:author="Paul Ekung" w:date="2023-02-21T02:20:00Z"/>
        </w:trPr>
        <w:tc>
          <w:tcPr>
            <w:tcW w:w="1998" w:type="dxa"/>
          </w:tcPr>
          <w:p w14:paraId="06D48A81" w14:textId="77777777" w:rsidR="005239A8" w:rsidRPr="00546B0B" w:rsidRDefault="005239A8" w:rsidP="005239A8">
            <w:pPr>
              <w:spacing w:line="360" w:lineRule="auto"/>
              <w:rPr>
                <w:ins w:id="816" w:author="Paul Ekung" w:date="2023-02-21T02:20:00Z"/>
                <w:rFonts w:asciiTheme="majorHAnsi" w:hAnsiTheme="majorHAnsi" w:cs="Times New Roman"/>
                <w:sz w:val="24"/>
                <w:szCs w:val="24"/>
              </w:rPr>
            </w:pPr>
            <w:ins w:id="817" w:author="Paul Ekung" w:date="2023-02-21T02:20:00Z">
              <w:r w:rsidRPr="00546B0B">
                <w:rPr>
                  <w:rFonts w:asciiTheme="majorHAnsi" w:hAnsiTheme="majorHAnsi" w:cs="Times New Roman"/>
                  <w:sz w:val="24"/>
                  <w:szCs w:val="24"/>
                </w:rPr>
                <w:t>Report</w:t>
              </w:r>
            </w:ins>
          </w:p>
        </w:tc>
        <w:tc>
          <w:tcPr>
            <w:tcW w:w="1530" w:type="dxa"/>
          </w:tcPr>
          <w:p w14:paraId="22D2253F" w14:textId="77777777" w:rsidR="005239A8" w:rsidRPr="00546B0B" w:rsidRDefault="005239A8" w:rsidP="005239A8">
            <w:pPr>
              <w:spacing w:line="360" w:lineRule="auto"/>
              <w:rPr>
                <w:ins w:id="818" w:author="Paul Ekung" w:date="2023-02-21T02:20:00Z"/>
                <w:rFonts w:asciiTheme="majorHAnsi" w:hAnsiTheme="majorHAnsi" w:cs="Times New Roman"/>
                <w:sz w:val="24"/>
                <w:szCs w:val="24"/>
              </w:rPr>
            </w:pPr>
            <w:ins w:id="819" w:author="Paul Ekung" w:date="2023-02-21T02:20:00Z">
              <w:r w:rsidRPr="00546B0B">
                <w:rPr>
                  <w:rFonts w:asciiTheme="majorHAnsi" w:hAnsiTheme="majorHAnsi" w:cs="Times New Roman"/>
                  <w:sz w:val="24"/>
                  <w:szCs w:val="24"/>
                </w:rPr>
                <w:t>String</w:t>
              </w:r>
            </w:ins>
          </w:p>
        </w:tc>
        <w:tc>
          <w:tcPr>
            <w:tcW w:w="1080" w:type="dxa"/>
          </w:tcPr>
          <w:p w14:paraId="72EBA612" w14:textId="77777777" w:rsidR="005239A8" w:rsidRPr="00546B0B" w:rsidRDefault="005239A8" w:rsidP="005239A8">
            <w:pPr>
              <w:spacing w:line="360" w:lineRule="auto"/>
              <w:rPr>
                <w:ins w:id="820" w:author="Paul Ekung" w:date="2023-02-21T02:20:00Z"/>
                <w:rFonts w:asciiTheme="majorHAnsi" w:hAnsiTheme="majorHAnsi" w:cs="Times New Roman"/>
                <w:sz w:val="24"/>
                <w:szCs w:val="24"/>
              </w:rPr>
            </w:pPr>
            <w:ins w:id="821" w:author="Paul Ekung" w:date="2023-02-21T02:20:00Z">
              <w:r w:rsidRPr="00546B0B">
                <w:rPr>
                  <w:rFonts w:asciiTheme="majorHAnsi" w:hAnsiTheme="majorHAnsi" w:cs="Times New Roman"/>
                  <w:sz w:val="24"/>
                  <w:szCs w:val="24"/>
                </w:rPr>
                <w:t>200</w:t>
              </w:r>
            </w:ins>
          </w:p>
        </w:tc>
        <w:tc>
          <w:tcPr>
            <w:tcW w:w="4500" w:type="dxa"/>
          </w:tcPr>
          <w:p w14:paraId="554EE59E" w14:textId="77777777" w:rsidR="005239A8" w:rsidRPr="00546B0B" w:rsidRDefault="005239A8" w:rsidP="005239A8">
            <w:pPr>
              <w:spacing w:line="360" w:lineRule="auto"/>
              <w:rPr>
                <w:ins w:id="822" w:author="Paul Ekung" w:date="2023-02-21T02:20:00Z"/>
                <w:rFonts w:asciiTheme="majorHAnsi" w:hAnsiTheme="majorHAnsi" w:cs="Times New Roman"/>
                <w:sz w:val="24"/>
                <w:szCs w:val="24"/>
              </w:rPr>
            </w:pPr>
            <w:ins w:id="823" w:author="Paul Ekung" w:date="2023-02-21T02:20:00Z">
              <w:r w:rsidRPr="00546B0B">
                <w:rPr>
                  <w:rFonts w:asciiTheme="majorHAnsi" w:hAnsiTheme="majorHAnsi" w:cs="Times New Roman"/>
                  <w:sz w:val="24"/>
                  <w:szCs w:val="24"/>
                </w:rPr>
                <w:t>Stores report</w:t>
              </w:r>
            </w:ins>
          </w:p>
        </w:tc>
      </w:tr>
      <w:tr w:rsidR="005239A8" w:rsidRPr="00546B0B" w14:paraId="272F86C3" w14:textId="77777777" w:rsidTr="005239A8">
        <w:trPr>
          <w:ins w:id="824" w:author="Paul Ekung" w:date="2023-02-21T02:20:00Z"/>
        </w:trPr>
        <w:tc>
          <w:tcPr>
            <w:tcW w:w="1998" w:type="dxa"/>
          </w:tcPr>
          <w:p w14:paraId="789B8B80" w14:textId="77777777" w:rsidR="005239A8" w:rsidRPr="00546B0B" w:rsidRDefault="005239A8" w:rsidP="005239A8">
            <w:pPr>
              <w:spacing w:line="360" w:lineRule="auto"/>
              <w:rPr>
                <w:ins w:id="825" w:author="Paul Ekung" w:date="2023-02-21T02:20:00Z"/>
                <w:rFonts w:asciiTheme="majorHAnsi" w:hAnsiTheme="majorHAnsi" w:cs="Times New Roman"/>
                <w:sz w:val="24"/>
                <w:szCs w:val="24"/>
              </w:rPr>
            </w:pPr>
            <w:ins w:id="826" w:author="Paul Ekung" w:date="2023-02-21T02:20:00Z">
              <w:r w:rsidRPr="00546B0B">
                <w:rPr>
                  <w:rFonts w:asciiTheme="majorHAnsi" w:hAnsiTheme="majorHAnsi" w:cs="Times New Roman"/>
                  <w:sz w:val="24"/>
                  <w:szCs w:val="24"/>
                </w:rPr>
                <w:t>Image1</w:t>
              </w:r>
            </w:ins>
          </w:p>
        </w:tc>
        <w:tc>
          <w:tcPr>
            <w:tcW w:w="1530" w:type="dxa"/>
          </w:tcPr>
          <w:p w14:paraId="0243AFCE" w14:textId="77777777" w:rsidR="005239A8" w:rsidRPr="00546B0B" w:rsidRDefault="005239A8" w:rsidP="005239A8">
            <w:pPr>
              <w:spacing w:line="360" w:lineRule="auto"/>
              <w:rPr>
                <w:ins w:id="827" w:author="Paul Ekung" w:date="2023-02-21T02:20:00Z"/>
                <w:rFonts w:asciiTheme="majorHAnsi" w:hAnsiTheme="majorHAnsi" w:cs="Times New Roman"/>
                <w:sz w:val="24"/>
                <w:szCs w:val="24"/>
              </w:rPr>
            </w:pPr>
            <w:ins w:id="828" w:author="Paul Ekung" w:date="2023-02-21T02:20:00Z">
              <w:r w:rsidRPr="00546B0B">
                <w:rPr>
                  <w:rFonts w:asciiTheme="majorHAnsi" w:hAnsiTheme="majorHAnsi" w:cs="Times New Roman"/>
                  <w:sz w:val="24"/>
                  <w:szCs w:val="24"/>
                </w:rPr>
                <w:t>String</w:t>
              </w:r>
            </w:ins>
          </w:p>
        </w:tc>
        <w:tc>
          <w:tcPr>
            <w:tcW w:w="1080" w:type="dxa"/>
          </w:tcPr>
          <w:p w14:paraId="79BC2083" w14:textId="77777777" w:rsidR="005239A8" w:rsidRPr="00546B0B" w:rsidRDefault="005239A8" w:rsidP="005239A8">
            <w:pPr>
              <w:spacing w:line="360" w:lineRule="auto"/>
              <w:rPr>
                <w:ins w:id="829" w:author="Paul Ekung" w:date="2023-02-21T02:20:00Z"/>
                <w:rFonts w:asciiTheme="majorHAnsi" w:hAnsiTheme="majorHAnsi" w:cs="Times New Roman"/>
                <w:sz w:val="24"/>
                <w:szCs w:val="24"/>
              </w:rPr>
            </w:pPr>
            <w:ins w:id="830" w:author="Paul Ekung" w:date="2023-02-21T02:20:00Z">
              <w:r w:rsidRPr="00546B0B">
                <w:rPr>
                  <w:rFonts w:asciiTheme="majorHAnsi" w:hAnsiTheme="majorHAnsi" w:cs="Times New Roman"/>
                  <w:sz w:val="24"/>
                  <w:szCs w:val="24"/>
                </w:rPr>
                <w:t>40</w:t>
              </w:r>
            </w:ins>
          </w:p>
        </w:tc>
        <w:tc>
          <w:tcPr>
            <w:tcW w:w="4500" w:type="dxa"/>
          </w:tcPr>
          <w:p w14:paraId="41384804" w14:textId="77777777" w:rsidR="005239A8" w:rsidRPr="00546B0B" w:rsidRDefault="005239A8" w:rsidP="005239A8">
            <w:pPr>
              <w:spacing w:line="360" w:lineRule="auto"/>
              <w:rPr>
                <w:ins w:id="831" w:author="Paul Ekung" w:date="2023-02-21T02:20:00Z"/>
                <w:rFonts w:asciiTheme="majorHAnsi" w:hAnsiTheme="majorHAnsi" w:cs="Times New Roman"/>
                <w:sz w:val="24"/>
                <w:szCs w:val="24"/>
              </w:rPr>
            </w:pPr>
            <w:ins w:id="832" w:author="Paul Ekung" w:date="2023-02-21T02:20:00Z">
              <w:r w:rsidRPr="00546B0B">
                <w:rPr>
                  <w:rFonts w:asciiTheme="majorHAnsi" w:hAnsiTheme="majorHAnsi" w:cs="Times New Roman"/>
                  <w:sz w:val="24"/>
                  <w:szCs w:val="24"/>
                </w:rPr>
                <w:t>Stores image</w:t>
              </w:r>
            </w:ins>
          </w:p>
        </w:tc>
      </w:tr>
      <w:tr w:rsidR="005239A8" w:rsidRPr="00546B0B" w14:paraId="35003113" w14:textId="77777777" w:rsidTr="005239A8">
        <w:trPr>
          <w:ins w:id="833" w:author="Paul Ekung" w:date="2023-02-21T02:20:00Z"/>
        </w:trPr>
        <w:tc>
          <w:tcPr>
            <w:tcW w:w="1998" w:type="dxa"/>
          </w:tcPr>
          <w:p w14:paraId="6551C15A" w14:textId="77777777" w:rsidR="005239A8" w:rsidRPr="00546B0B" w:rsidRDefault="005239A8" w:rsidP="005239A8">
            <w:pPr>
              <w:spacing w:line="360" w:lineRule="auto"/>
              <w:rPr>
                <w:ins w:id="834" w:author="Paul Ekung" w:date="2023-02-21T02:20:00Z"/>
                <w:rFonts w:asciiTheme="majorHAnsi" w:hAnsiTheme="majorHAnsi" w:cs="Times New Roman"/>
                <w:sz w:val="24"/>
                <w:szCs w:val="24"/>
              </w:rPr>
            </w:pPr>
            <w:ins w:id="835" w:author="Paul Ekung" w:date="2023-02-21T02:20:00Z">
              <w:r w:rsidRPr="00546B0B">
                <w:rPr>
                  <w:rFonts w:asciiTheme="majorHAnsi" w:hAnsiTheme="majorHAnsi" w:cs="Times New Roman"/>
                  <w:sz w:val="24"/>
                  <w:szCs w:val="24"/>
                </w:rPr>
                <w:t>Image2</w:t>
              </w:r>
            </w:ins>
          </w:p>
        </w:tc>
        <w:tc>
          <w:tcPr>
            <w:tcW w:w="1530" w:type="dxa"/>
          </w:tcPr>
          <w:p w14:paraId="0C7383B9" w14:textId="77777777" w:rsidR="005239A8" w:rsidRPr="00546B0B" w:rsidRDefault="005239A8" w:rsidP="005239A8">
            <w:pPr>
              <w:spacing w:line="360" w:lineRule="auto"/>
              <w:rPr>
                <w:ins w:id="836" w:author="Paul Ekung" w:date="2023-02-21T02:20:00Z"/>
                <w:rFonts w:asciiTheme="majorHAnsi" w:hAnsiTheme="majorHAnsi" w:cs="Times New Roman"/>
                <w:sz w:val="24"/>
                <w:szCs w:val="24"/>
              </w:rPr>
            </w:pPr>
            <w:ins w:id="837" w:author="Paul Ekung" w:date="2023-02-21T02:20:00Z">
              <w:r w:rsidRPr="00546B0B">
                <w:rPr>
                  <w:rFonts w:asciiTheme="majorHAnsi" w:hAnsiTheme="majorHAnsi" w:cs="Times New Roman"/>
                  <w:sz w:val="24"/>
                  <w:szCs w:val="24"/>
                </w:rPr>
                <w:t>String</w:t>
              </w:r>
            </w:ins>
          </w:p>
        </w:tc>
        <w:tc>
          <w:tcPr>
            <w:tcW w:w="1080" w:type="dxa"/>
          </w:tcPr>
          <w:p w14:paraId="46910482" w14:textId="77777777" w:rsidR="005239A8" w:rsidRPr="00546B0B" w:rsidRDefault="005239A8" w:rsidP="005239A8">
            <w:pPr>
              <w:spacing w:line="360" w:lineRule="auto"/>
              <w:rPr>
                <w:ins w:id="838" w:author="Paul Ekung" w:date="2023-02-21T02:20:00Z"/>
                <w:rFonts w:asciiTheme="majorHAnsi" w:hAnsiTheme="majorHAnsi" w:cs="Times New Roman"/>
                <w:sz w:val="24"/>
                <w:szCs w:val="24"/>
              </w:rPr>
            </w:pPr>
            <w:ins w:id="839" w:author="Paul Ekung" w:date="2023-02-21T02:20:00Z">
              <w:r w:rsidRPr="00546B0B">
                <w:rPr>
                  <w:rFonts w:asciiTheme="majorHAnsi" w:hAnsiTheme="majorHAnsi" w:cs="Times New Roman"/>
                  <w:sz w:val="24"/>
                  <w:szCs w:val="24"/>
                </w:rPr>
                <w:t>40</w:t>
              </w:r>
            </w:ins>
          </w:p>
        </w:tc>
        <w:tc>
          <w:tcPr>
            <w:tcW w:w="4500" w:type="dxa"/>
          </w:tcPr>
          <w:p w14:paraId="4466C0D3" w14:textId="77777777" w:rsidR="005239A8" w:rsidRPr="00546B0B" w:rsidRDefault="005239A8" w:rsidP="005239A8">
            <w:pPr>
              <w:spacing w:line="360" w:lineRule="auto"/>
              <w:rPr>
                <w:ins w:id="840" w:author="Paul Ekung" w:date="2023-02-21T02:20:00Z"/>
                <w:rFonts w:asciiTheme="majorHAnsi" w:hAnsiTheme="majorHAnsi" w:cs="Times New Roman"/>
                <w:sz w:val="24"/>
                <w:szCs w:val="24"/>
              </w:rPr>
            </w:pPr>
            <w:ins w:id="841" w:author="Paul Ekung" w:date="2023-02-21T02:20:00Z">
              <w:r w:rsidRPr="00546B0B">
                <w:rPr>
                  <w:rFonts w:asciiTheme="majorHAnsi" w:hAnsiTheme="majorHAnsi" w:cs="Times New Roman"/>
                  <w:sz w:val="24"/>
                  <w:szCs w:val="24"/>
                </w:rPr>
                <w:t>Stores image</w:t>
              </w:r>
            </w:ins>
          </w:p>
        </w:tc>
      </w:tr>
      <w:tr w:rsidR="005239A8" w:rsidRPr="00546B0B" w14:paraId="7C24E9E9" w14:textId="77777777" w:rsidTr="005239A8">
        <w:trPr>
          <w:ins w:id="842" w:author="Paul Ekung" w:date="2023-02-21T02:20:00Z"/>
        </w:trPr>
        <w:tc>
          <w:tcPr>
            <w:tcW w:w="1998" w:type="dxa"/>
          </w:tcPr>
          <w:p w14:paraId="6367783F" w14:textId="77777777" w:rsidR="005239A8" w:rsidRPr="00546B0B" w:rsidRDefault="005239A8" w:rsidP="005239A8">
            <w:pPr>
              <w:spacing w:line="360" w:lineRule="auto"/>
              <w:rPr>
                <w:ins w:id="843" w:author="Paul Ekung" w:date="2023-02-21T02:20:00Z"/>
                <w:rFonts w:asciiTheme="majorHAnsi" w:hAnsiTheme="majorHAnsi" w:cs="Times New Roman"/>
                <w:sz w:val="24"/>
                <w:szCs w:val="24"/>
              </w:rPr>
            </w:pPr>
            <w:ins w:id="844" w:author="Paul Ekung" w:date="2023-02-21T02:20:00Z">
              <w:r w:rsidRPr="00546B0B">
                <w:rPr>
                  <w:rFonts w:asciiTheme="majorHAnsi" w:hAnsiTheme="majorHAnsi" w:cs="Times New Roman"/>
                  <w:sz w:val="24"/>
                  <w:szCs w:val="24"/>
                </w:rPr>
                <w:t>Date</w:t>
              </w:r>
            </w:ins>
          </w:p>
        </w:tc>
        <w:tc>
          <w:tcPr>
            <w:tcW w:w="1530" w:type="dxa"/>
          </w:tcPr>
          <w:p w14:paraId="137CFAA2" w14:textId="77777777" w:rsidR="005239A8" w:rsidRPr="00546B0B" w:rsidRDefault="005239A8" w:rsidP="005239A8">
            <w:pPr>
              <w:spacing w:line="360" w:lineRule="auto"/>
              <w:rPr>
                <w:ins w:id="845" w:author="Paul Ekung" w:date="2023-02-21T02:20:00Z"/>
                <w:rFonts w:asciiTheme="majorHAnsi" w:hAnsiTheme="majorHAnsi" w:cs="Times New Roman"/>
                <w:sz w:val="24"/>
                <w:szCs w:val="24"/>
              </w:rPr>
            </w:pPr>
            <w:ins w:id="846" w:author="Paul Ekung" w:date="2023-02-21T02:20:00Z">
              <w:r w:rsidRPr="00546B0B">
                <w:rPr>
                  <w:rFonts w:asciiTheme="majorHAnsi" w:hAnsiTheme="majorHAnsi" w:cs="Times New Roman"/>
                  <w:sz w:val="24"/>
                  <w:szCs w:val="24"/>
                </w:rPr>
                <w:t>String</w:t>
              </w:r>
            </w:ins>
          </w:p>
        </w:tc>
        <w:tc>
          <w:tcPr>
            <w:tcW w:w="1080" w:type="dxa"/>
          </w:tcPr>
          <w:p w14:paraId="3CA7C1FD" w14:textId="77777777" w:rsidR="005239A8" w:rsidRPr="00546B0B" w:rsidRDefault="005239A8" w:rsidP="005239A8">
            <w:pPr>
              <w:spacing w:line="360" w:lineRule="auto"/>
              <w:rPr>
                <w:ins w:id="847" w:author="Paul Ekung" w:date="2023-02-21T02:20:00Z"/>
                <w:rFonts w:asciiTheme="majorHAnsi" w:hAnsiTheme="majorHAnsi" w:cs="Times New Roman"/>
                <w:sz w:val="24"/>
                <w:szCs w:val="24"/>
              </w:rPr>
            </w:pPr>
            <w:ins w:id="848" w:author="Paul Ekung" w:date="2023-02-21T02:20:00Z">
              <w:r w:rsidRPr="00546B0B">
                <w:rPr>
                  <w:rFonts w:asciiTheme="majorHAnsi" w:hAnsiTheme="majorHAnsi" w:cs="Times New Roman"/>
                  <w:sz w:val="24"/>
                  <w:szCs w:val="24"/>
                </w:rPr>
                <w:t>12</w:t>
              </w:r>
            </w:ins>
          </w:p>
        </w:tc>
        <w:tc>
          <w:tcPr>
            <w:tcW w:w="4500" w:type="dxa"/>
          </w:tcPr>
          <w:p w14:paraId="0AC9D60A" w14:textId="77777777" w:rsidR="005239A8" w:rsidRPr="00546B0B" w:rsidRDefault="005239A8" w:rsidP="005239A8">
            <w:pPr>
              <w:spacing w:line="360" w:lineRule="auto"/>
              <w:rPr>
                <w:ins w:id="849" w:author="Paul Ekung" w:date="2023-02-21T02:20:00Z"/>
                <w:rFonts w:asciiTheme="majorHAnsi" w:hAnsiTheme="majorHAnsi" w:cs="Times New Roman"/>
                <w:sz w:val="24"/>
                <w:szCs w:val="24"/>
              </w:rPr>
            </w:pPr>
            <w:ins w:id="850" w:author="Paul Ekung" w:date="2023-02-21T02:20:00Z">
              <w:r w:rsidRPr="00546B0B">
                <w:rPr>
                  <w:rFonts w:asciiTheme="majorHAnsi" w:hAnsiTheme="majorHAnsi" w:cs="Times New Roman"/>
                  <w:sz w:val="24"/>
                  <w:szCs w:val="24"/>
                </w:rPr>
                <w:t>Stores date</w:t>
              </w:r>
            </w:ins>
          </w:p>
        </w:tc>
      </w:tr>
    </w:tbl>
    <w:p w14:paraId="2F2E9D43" w14:textId="77777777" w:rsidR="005239A8" w:rsidRPr="00546B0B" w:rsidRDefault="005239A8" w:rsidP="005239A8">
      <w:pPr>
        <w:spacing w:line="360" w:lineRule="auto"/>
        <w:rPr>
          <w:ins w:id="851" w:author="Paul Ekung" w:date="2023-02-21T02:20:00Z"/>
          <w:rFonts w:asciiTheme="majorHAnsi" w:hAnsiTheme="majorHAnsi"/>
          <w:b/>
          <w:bCs/>
          <w:sz w:val="24"/>
          <w:szCs w:val="24"/>
        </w:rPr>
      </w:pPr>
    </w:p>
    <w:p w14:paraId="2A53D282" w14:textId="77777777" w:rsidR="005239A8" w:rsidRPr="00546B0B" w:rsidRDefault="005239A8" w:rsidP="005239A8">
      <w:pPr>
        <w:spacing w:line="360" w:lineRule="auto"/>
        <w:rPr>
          <w:ins w:id="852" w:author="Paul Ekung" w:date="2023-02-21T02:20:00Z"/>
          <w:rFonts w:asciiTheme="majorHAnsi" w:hAnsiTheme="majorHAnsi"/>
          <w:b/>
          <w:bCs/>
          <w:sz w:val="24"/>
          <w:szCs w:val="24"/>
        </w:rPr>
      </w:pPr>
      <w:ins w:id="853" w:author="Paul Ekung" w:date="2023-02-21T02:20:00Z">
        <w:r w:rsidRPr="00546B0B">
          <w:rPr>
            <w:rFonts w:asciiTheme="majorHAnsi" w:hAnsiTheme="majorHAnsi"/>
            <w:b/>
            <w:bCs/>
            <w:sz w:val="24"/>
            <w:szCs w:val="24"/>
          </w:rPr>
          <w:t>Table 4.8 database for Quick report</w:t>
        </w:r>
      </w:ins>
    </w:p>
    <w:p w14:paraId="65E65DF0" w14:textId="1C3BB78C" w:rsidR="00781957" w:rsidRPr="00546B0B" w:rsidRDefault="00781957" w:rsidP="00781957">
      <w:pPr>
        <w:spacing w:line="360" w:lineRule="auto"/>
        <w:rPr>
          <w:ins w:id="854" w:author="Paul Ekung" w:date="2023-02-21T02:20:00Z"/>
          <w:rFonts w:asciiTheme="majorHAnsi" w:hAnsiTheme="majorHAnsi"/>
          <w:b/>
          <w:bCs/>
          <w:sz w:val="24"/>
          <w:szCs w:val="24"/>
        </w:rPr>
      </w:pPr>
    </w:p>
    <w:p w14:paraId="5291AFCA" w14:textId="77777777" w:rsidR="005239A8" w:rsidRPr="00546B0B" w:rsidRDefault="005239A8" w:rsidP="005239A8">
      <w:pPr>
        <w:spacing w:line="360" w:lineRule="auto"/>
        <w:rPr>
          <w:ins w:id="855" w:author="Paul Ekung" w:date="2023-02-21T02:20:00Z"/>
          <w:rFonts w:asciiTheme="majorHAnsi" w:hAnsiTheme="majorHAnsi"/>
          <w:b/>
          <w:bCs/>
          <w:sz w:val="24"/>
          <w:szCs w:val="24"/>
        </w:rPr>
      </w:pPr>
    </w:p>
    <w:p w14:paraId="3A11AAF4" w14:textId="77777777" w:rsidR="005239A8" w:rsidRPr="00546B0B" w:rsidRDefault="005239A8" w:rsidP="005239A8">
      <w:pPr>
        <w:spacing w:line="360" w:lineRule="auto"/>
        <w:rPr>
          <w:ins w:id="856" w:author="Paul Ekung" w:date="2023-02-21T02:20:00Z"/>
          <w:rFonts w:asciiTheme="majorHAnsi" w:hAnsiTheme="majorHAnsi"/>
          <w:b/>
          <w:bCs/>
          <w:sz w:val="24"/>
          <w:szCs w:val="24"/>
        </w:rPr>
      </w:pPr>
      <w:ins w:id="857" w:author="Paul Ekung" w:date="2023-02-21T02:20:00Z">
        <w:r w:rsidRPr="00546B0B">
          <w:rPr>
            <w:rFonts w:asciiTheme="majorHAnsi" w:hAnsiTheme="majorHAnsi"/>
            <w:b/>
            <w:bCs/>
            <w:sz w:val="24"/>
            <w:szCs w:val="24"/>
          </w:rPr>
          <w:t>Database for Staff notification</w:t>
        </w:r>
      </w:ins>
    </w:p>
    <w:p w14:paraId="52D832EC" w14:textId="77777777" w:rsidR="005239A8" w:rsidRPr="00546B0B" w:rsidRDefault="005239A8" w:rsidP="005239A8">
      <w:pPr>
        <w:spacing w:line="360" w:lineRule="auto"/>
        <w:rPr>
          <w:ins w:id="858" w:author="Paul Ekung" w:date="2023-02-21T02:20:00Z"/>
          <w:rFonts w:asciiTheme="majorHAnsi" w:hAnsiTheme="majorHAnsi"/>
          <w:b/>
          <w:bCs/>
          <w:sz w:val="24"/>
          <w:szCs w:val="24"/>
        </w:rPr>
      </w:pPr>
    </w:p>
    <w:tbl>
      <w:tblPr>
        <w:tblStyle w:val="TableGrid"/>
        <w:tblW w:w="9108" w:type="dxa"/>
        <w:tblLook w:val="04A0" w:firstRow="1" w:lastRow="0" w:firstColumn="1" w:lastColumn="0" w:noHBand="0" w:noVBand="1"/>
      </w:tblPr>
      <w:tblGrid>
        <w:gridCol w:w="2130"/>
        <w:gridCol w:w="2130"/>
        <w:gridCol w:w="2131"/>
        <w:gridCol w:w="2717"/>
      </w:tblGrid>
      <w:tr w:rsidR="005239A8" w:rsidRPr="00546B0B" w14:paraId="191BF0D5" w14:textId="77777777" w:rsidTr="005239A8">
        <w:trPr>
          <w:ins w:id="859" w:author="Paul Ekung" w:date="2023-02-21T02:20:00Z"/>
        </w:trPr>
        <w:tc>
          <w:tcPr>
            <w:tcW w:w="2130" w:type="dxa"/>
          </w:tcPr>
          <w:p w14:paraId="4B26713C" w14:textId="77777777" w:rsidR="005239A8" w:rsidRPr="00546B0B" w:rsidRDefault="005239A8" w:rsidP="005239A8">
            <w:pPr>
              <w:spacing w:line="360" w:lineRule="auto"/>
              <w:rPr>
                <w:ins w:id="860" w:author="Paul Ekung" w:date="2023-02-21T02:20:00Z"/>
                <w:rFonts w:asciiTheme="majorHAnsi" w:hAnsiTheme="majorHAnsi" w:cs="Times New Roman"/>
                <w:b/>
                <w:bCs/>
                <w:sz w:val="24"/>
                <w:szCs w:val="24"/>
              </w:rPr>
            </w:pPr>
            <w:ins w:id="861" w:author="Paul Ekung" w:date="2023-02-21T02:20:00Z">
              <w:r w:rsidRPr="00546B0B">
                <w:rPr>
                  <w:rFonts w:asciiTheme="majorHAnsi" w:hAnsiTheme="majorHAnsi" w:cs="Times New Roman"/>
                  <w:b/>
                  <w:bCs/>
                  <w:sz w:val="24"/>
                  <w:szCs w:val="24"/>
                </w:rPr>
                <w:t>Field Name</w:t>
              </w:r>
            </w:ins>
          </w:p>
        </w:tc>
        <w:tc>
          <w:tcPr>
            <w:tcW w:w="2130" w:type="dxa"/>
          </w:tcPr>
          <w:p w14:paraId="1CD2DB0C" w14:textId="77777777" w:rsidR="005239A8" w:rsidRPr="00546B0B" w:rsidRDefault="005239A8" w:rsidP="005239A8">
            <w:pPr>
              <w:spacing w:line="360" w:lineRule="auto"/>
              <w:rPr>
                <w:ins w:id="862" w:author="Paul Ekung" w:date="2023-02-21T02:20:00Z"/>
                <w:rFonts w:asciiTheme="majorHAnsi" w:hAnsiTheme="majorHAnsi" w:cs="Times New Roman"/>
                <w:b/>
                <w:bCs/>
                <w:sz w:val="24"/>
                <w:szCs w:val="24"/>
              </w:rPr>
            </w:pPr>
            <w:ins w:id="863" w:author="Paul Ekung" w:date="2023-02-21T02:20:00Z">
              <w:r w:rsidRPr="00546B0B">
                <w:rPr>
                  <w:rFonts w:asciiTheme="majorHAnsi" w:hAnsiTheme="majorHAnsi" w:cs="Times New Roman"/>
                  <w:b/>
                  <w:bCs/>
                  <w:sz w:val="24"/>
                  <w:szCs w:val="24"/>
                </w:rPr>
                <w:t>Data Type</w:t>
              </w:r>
            </w:ins>
          </w:p>
        </w:tc>
        <w:tc>
          <w:tcPr>
            <w:tcW w:w="2131" w:type="dxa"/>
          </w:tcPr>
          <w:p w14:paraId="602A2370" w14:textId="77777777" w:rsidR="005239A8" w:rsidRPr="00546B0B" w:rsidRDefault="005239A8" w:rsidP="005239A8">
            <w:pPr>
              <w:spacing w:line="360" w:lineRule="auto"/>
              <w:rPr>
                <w:ins w:id="864" w:author="Paul Ekung" w:date="2023-02-21T02:20:00Z"/>
                <w:rFonts w:asciiTheme="majorHAnsi" w:hAnsiTheme="majorHAnsi" w:cs="Times New Roman"/>
                <w:b/>
                <w:bCs/>
                <w:sz w:val="24"/>
                <w:szCs w:val="24"/>
              </w:rPr>
            </w:pPr>
            <w:ins w:id="865" w:author="Paul Ekung" w:date="2023-02-21T02:20:00Z">
              <w:r w:rsidRPr="00546B0B">
                <w:rPr>
                  <w:rFonts w:asciiTheme="majorHAnsi" w:hAnsiTheme="majorHAnsi" w:cs="Times New Roman"/>
                  <w:b/>
                  <w:bCs/>
                  <w:sz w:val="24"/>
                  <w:szCs w:val="24"/>
                </w:rPr>
                <w:t>Size</w:t>
              </w:r>
            </w:ins>
          </w:p>
        </w:tc>
        <w:tc>
          <w:tcPr>
            <w:tcW w:w="2717" w:type="dxa"/>
          </w:tcPr>
          <w:p w14:paraId="4B9E75D9" w14:textId="77777777" w:rsidR="005239A8" w:rsidRPr="00546B0B" w:rsidRDefault="005239A8" w:rsidP="005239A8">
            <w:pPr>
              <w:spacing w:line="360" w:lineRule="auto"/>
              <w:rPr>
                <w:ins w:id="866" w:author="Paul Ekung" w:date="2023-02-21T02:20:00Z"/>
                <w:rFonts w:asciiTheme="majorHAnsi" w:hAnsiTheme="majorHAnsi" w:cs="Times New Roman"/>
                <w:b/>
                <w:bCs/>
                <w:sz w:val="24"/>
                <w:szCs w:val="24"/>
              </w:rPr>
            </w:pPr>
            <w:ins w:id="867" w:author="Paul Ekung" w:date="2023-02-21T02:20:00Z">
              <w:r w:rsidRPr="00546B0B">
                <w:rPr>
                  <w:rFonts w:asciiTheme="majorHAnsi" w:hAnsiTheme="majorHAnsi" w:cs="Times New Roman"/>
                  <w:b/>
                  <w:bCs/>
                  <w:sz w:val="24"/>
                  <w:szCs w:val="24"/>
                </w:rPr>
                <w:t>Description</w:t>
              </w:r>
            </w:ins>
          </w:p>
        </w:tc>
      </w:tr>
      <w:tr w:rsidR="005239A8" w:rsidRPr="00546B0B" w14:paraId="0ACE47E5" w14:textId="77777777" w:rsidTr="005239A8">
        <w:trPr>
          <w:ins w:id="868" w:author="Paul Ekung" w:date="2023-02-21T02:20:00Z"/>
        </w:trPr>
        <w:tc>
          <w:tcPr>
            <w:tcW w:w="2130" w:type="dxa"/>
          </w:tcPr>
          <w:p w14:paraId="5FF2DD8A" w14:textId="77777777" w:rsidR="005239A8" w:rsidRPr="00546B0B" w:rsidRDefault="005239A8" w:rsidP="005239A8">
            <w:pPr>
              <w:spacing w:line="360" w:lineRule="auto"/>
              <w:rPr>
                <w:ins w:id="869" w:author="Paul Ekung" w:date="2023-02-21T02:20:00Z"/>
                <w:rFonts w:asciiTheme="majorHAnsi" w:hAnsiTheme="majorHAnsi" w:cs="Times New Roman"/>
                <w:sz w:val="24"/>
                <w:szCs w:val="24"/>
              </w:rPr>
            </w:pPr>
            <w:ins w:id="870" w:author="Paul Ekung" w:date="2023-02-21T02:20:00Z">
              <w:r w:rsidRPr="00546B0B">
                <w:rPr>
                  <w:rFonts w:asciiTheme="majorHAnsi" w:hAnsiTheme="majorHAnsi" w:cs="Times New Roman"/>
                  <w:sz w:val="24"/>
                  <w:szCs w:val="24"/>
                </w:rPr>
                <w:t>Id</w:t>
              </w:r>
            </w:ins>
          </w:p>
        </w:tc>
        <w:tc>
          <w:tcPr>
            <w:tcW w:w="2130" w:type="dxa"/>
          </w:tcPr>
          <w:p w14:paraId="0329DFE3" w14:textId="77777777" w:rsidR="005239A8" w:rsidRPr="00546B0B" w:rsidRDefault="005239A8" w:rsidP="005239A8">
            <w:pPr>
              <w:spacing w:line="360" w:lineRule="auto"/>
              <w:rPr>
                <w:ins w:id="871" w:author="Paul Ekung" w:date="2023-02-21T02:20:00Z"/>
                <w:rFonts w:asciiTheme="majorHAnsi" w:hAnsiTheme="majorHAnsi" w:cs="Times New Roman"/>
                <w:sz w:val="24"/>
                <w:szCs w:val="24"/>
              </w:rPr>
            </w:pPr>
            <w:ins w:id="872" w:author="Paul Ekung" w:date="2023-02-21T02:20:00Z">
              <w:r w:rsidRPr="00546B0B">
                <w:rPr>
                  <w:rFonts w:asciiTheme="majorHAnsi" w:hAnsiTheme="majorHAnsi" w:cs="Times New Roman"/>
                  <w:sz w:val="24"/>
                  <w:szCs w:val="24"/>
                </w:rPr>
                <w:t>Integer</w:t>
              </w:r>
            </w:ins>
          </w:p>
        </w:tc>
        <w:tc>
          <w:tcPr>
            <w:tcW w:w="2131" w:type="dxa"/>
          </w:tcPr>
          <w:p w14:paraId="787EB864" w14:textId="77777777" w:rsidR="005239A8" w:rsidRPr="00546B0B" w:rsidRDefault="005239A8" w:rsidP="005239A8">
            <w:pPr>
              <w:spacing w:line="360" w:lineRule="auto"/>
              <w:rPr>
                <w:ins w:id="873" w:author="Paul Ekung" w:date="2023-02-21T02:20:00Z"/>
                <w:rFonts w:asciiTheme="majorHAnsi" w:hAnsiTheme="majorHAnsi" w:cs="Times New Roman"/>
                <w:sz w:val="24"/>
                <w:szCs w:val="24"/>
              </w:rPr>
            </w:pPr>
            <w:ins w:id="874" w:author="Paul Ekung" w:date="2023-02-21T02:20:00Z">
              <w:r w:rsidRPr="00546B0B">
                <w:rPr>
                  <w:rFonts w:asciiTheme="majorHAnsi" w:hAnsiTheme="majorHAnsi" w:cs="Times New Roman"/>
                  <w:sz w:val="24"/>
                  <w:szCs w:val="24"/>
                </w:rPr>
                <w:t>11</w:t>
              </w:r>
            </w:ins>
          </w:p>
        </w:tc>
        <w:tc>
          <w:tcPr>
            <w:tcW w:w="2717" w:type="dxa"/>
          </w:tcPr>
          <w:p w14:paraId="3074C5A0" w14:textId="77777777" w:rsidR="005239A8" w:rsidRPr="00546B0B" w:rsidRDefault="005239A8" w:rsidP="005239A8">
            <w:pPr>
              <w:spacing w:line="360" w:lineRule="auto"/>
              <w:rPr>
                <w:ins w:id="875" w:author="Paul Ekung" w:date="2023-02-21T02:20:00Z"/>
                <w:rFonts w:asciiTheme="majorHAnsi" w:hAnsiTheme="majorHAnsi" w:cs="Times New Roman"/>
                <w:sz w:val="24"/>
                <w:szCs w:val="24"/>
              </w:rPr>
            </w:pPr>
            <w:ins w:id="876" w:author="Paul Ekung" w:date="2023-02-21T02:20:00Z">
              <w:r w:rsidRPr="00546B0B">
                <w:rPr>
                  <w:rFonts w:asciiTheme="majorHAnsi" w:hAnsiTheme="majorHAnsi" w:cs="Times New Roman"/>
                  <w:sz w:val="24"/>
                  <w:szCs w:val="24"/>
                </w:rPr>
                <w:t>Generates Id</w:t>
              </w:r>
            </w:ins>
          </w:p>
        </w:tc>
      </w:tr>
      <w:tr w:rsidR="005239A8" w:rsidRPr="00546B0B" w14:paraId="0C7969FA" w14:textId="77777777" w:rsidTr="005239A8">
        <w:trPr>
          <w:ins w:id="877" w:author="Paul Ekung" w:date="2023-02-21T02:20:00Z"/>
        </w:trPr>
        <w:tc>
          <w:tcPr>
            <w:tcW w:w="2130" w:type="dxa"/>
          </w:tcPr>
          <w:p w14:paraId="26A8DB95" w14:textId="77777777" w:rsidR="005239A8" w:rsidRPr="00546B0B" w:rsidRDefault="005239A8" w:rsidP="005239A8">
            <w:pPr>
              <w:spacing w:line="360" w:lineRule="auto"/>
              <w:rPr>
                <w:ins w:id="878" w:author="Paul Ekung" w:date="2023-02-21T02:20:00Z"/>
                <w:rFonts w:asciiTheme="majorHAnsi" w:hAnsiTheme="majorHAnsi" w:cs="Times New Roman"/>
                <w:sz w:val="24"/>
                <w:szCs w:val="24"/>
              </w:rPr>
            </w:pPr>
            <w:ins w:id="879" w:author="Paul Ekung" w:date="2023-02-21T02:20:00Z">
              <w:r w:rsidRPr="00546B0B">
                <w:rPr>
                  <w:rFonts w:asciiTheme="majorHAnsi" w:hAnsiTheme="majorHAnsi" w:cs="Times New Roman"/>
                  <w:sz w:val="24"/>
                  <w:szCs w:val="24"/>
                </w:rPr>
                <w:t>Department</w:t>
              </w:r>
            </w:ins>
          </w:p>
        </w:tc>
        <w:tc>
          <w:tcPr>
            <w:tcW w:w="2130" w:type="dxa"/>
          </w:tcPr>
          <w:p w14:paraId="36FCB03B" w14:textId="77777777" w:rsidR="005239A8" w:rsidRPr="00546B0B" w:rsidRDefault="005239A8" w:rsidP="005239A8">
            <w:pPr>
              <w:spacing w:line="360" w:lineRule="auto"/>
              <w:rPr>
                <w:ins w:id="880" w:author="Paul Ekung" w:date="2023-02-21T02:20:00Z"/>
                <w:rFonts w:asciiTheme="majorHAnsi" w:hAnsiTheme="majorHAnsi" w:cs="Times New Roman"/>
                <w:sz w:val="24"/>
                <w:szCs w:val="24"/>
              </w:rPr>
            </w:pPr>
            <w:ins w:id="881" w:author="Paul Ekung" w:date="2023-02-21T02:20:00Z">
              <w:r w:rsidRPr="00546B0B">
                <w:rPr>
                  <w:rFonts w:asciiTheme="majorHAnsi" w:hAnsiTheme="majorHAnsi" w:cs="Times New Roman"/>
                  <w:sz w:val="24"/>
                  <w:szCs w:val="24"/>
                </w:rPr>
                <w:t>String</w:t>
              </w:r>
            </w:ins>
          </w:p>
        </w:tc>
        <w:tc>
          <w:tcPr>
            <w:tcW w:w="2131" w:type="dxa"/>
          </w:tcPr>
          <w:p w14:paraId="17019DC1" w14:textId="77777777" w:rsidR="005239A8" w:rsidRPr="00546B0B" w:rsidRDefault="005239A8" w:rsidP="005239A8">
            <w:pPr>
              <w:spacing w:line="360" w:lineRule="auto"/>
              <w:rPr>
                <w:ins w:id="882" w:author="Paul Ekung" w:date="2023-02-21T02:20:00Z"/>
                <w:rFonts w:asciiTheme="majorHAnsi" w:hAnsiTheme="majorHAnsi" w:cs="Times New Roman"/>
                <w:sz w:val="24"/>
                <w:szCs w:val="24"/>
              </w:rPr>
            </w:pPr>
            <w:ins w:id="883" w:author="Paul Ekung" w:date="2023-02-21T02:20:00Z">
              <w:r w:rsidRPr="00546B0B">
                <w:rPr>
                  <w:rFonts w:asciiTheme="majorHAnsi" w:hAnsiTheme="majorHAnsi" w:cs="Times New Roman"/>
                  <w:sz w:val="24"/>
                  <w:szCs w:val="24"/>
                </w:rPr>
                <w:t>30</w:t>
              </w:r>
            </w:ins>
          </w:p>
        </w:tc>
        <w:tc>
          <w:tcPr>
            <w:tcW w:w="2717" w:type="dxa"/>
          </w:tcPr>
          <w:p w14:paraId="340DB22E" w14:textId="77777777" w:rsidR="005239A8" w:rsidRPr="00546B0B" w:rsidRDefault="005239A8" w:rsidP="005239A8">
            <w:pPr>
              <w:spacing w:line="360" w:lineRule="auto"/>
              <w:rPr>
                <w:ins w:id="884" w:author="Paul Ekung" w:date="2023-02-21T02:20:00Z"/>
                <w:rFonts w:asciiTheme="majorHAnsi" w:hAnsiTheme="majorHAnsi" w:cs="Times New Roman"/>
                <w:sz w:val="24"/>
                <w:szCs w:val="24"/>
              </w:rPr>
            </w:pPr>
            <w:ins w:id="885" w:author="Paul Ekung" w:date="2023-02-21T02:20:00Z">
              <w:r w:rsidRPr="00546B0B">
                <w:rPr>
                  <w:rFonts w:asciiTheme="majorHAnsi" w:hAnsiTheme="majorHAnsi" w:cs="Times New Roman"/>
                  <w:sz w:val="24"/>
                  <w:szCs w:val="24"/>
                </w:rPr>
                <w:t>Stores department</w:t>
              </w:r>
            </w:ins>
          </w:p>
        </w:tc>
      </w:tr>
      <w:tr w:rsidR="005239A8" w:rsidRPr="00546B0B" w14:paraId="4EF642E9" w14:textId="77777777" w:rsidTr="005239A8">
        <w:trPr>
          <w:ins w:id="886" w:author="Paul Ekung" w:date="2023-02-21T02:20:00Z"/>
        </w:trPr>
        <w:tc>
          <w:tcPr>
            <w:tcW w:w="2130" w:type="dxa"/>
          </w:tcPr>
          <w:p w14:paraId="28E35870" w14:textId="77777777" w:rsidR="005239A8" w:rsidRPr="00546B0B" w:rsidRDefault="005239A8" w:rsidP="005239A8">
            <w:pPr>
              <w:spacing w:line="360" w:lineRule="auto"/>
              <w:rPr>
                <w:ins w:id="887" w:author="Paul Ekung" w:date="2023-02-21T02:20:00Z"/>
                <w:rFonts w:asciiTheme="majorHAnsi" w:hAnsiTheme="majorHAnsi" w:cs="Times New Roman"/>
                <w:sz w:val="24"/>
                <w:szCs w:val="24"/>
              </w:rPr>
            </w:pPr>
            <w:ins w:id="888" w:author="Paul Ekung" w:date="2023-02-21T02:20:00Z">
              <w:r w:rsidRPr="00546B0B">
                <w:rPr>
                  <w:rFonts w:asciiTheme="majorHAnsi" w:hAnsiTheme="majorHAnsi" w:cs="Times New Roman"/>
                  <w:sz w:val="24"/>
                  <w:szCs w:val="24"/>
                </w:rPr>
                <w:t>Message</w:t>
              </w:r>
            </w:ins>
          </w:p>
        </w:tc>
        <w:tc>
          <w:tcPr>
            <w:tcW w:w="2130" w:type="dxa"/>
          </w:tcPr>
          <w:p w14:paraId="34C49881" w14:textId="77777777" w:rsidR="005239A8" w:rsidRPr="00546B0B" w:rsidRDefault="005239A8" w:rsidP="005239A8">
            <w:pPr>
              <w:spacing w:line="360" w:lineRule="auto"/>
              <w:rPr>
                <w:ins w:id="889" w:author="Paul Ekung" w:date="2023-02-21T02:20:00Z"/>
                <w:rFonts w:asciiTheme="majorHAnsi" w:hAnsiTheme="majorHAnsi" w:cs="Times New Roman"/>
                <w:sz w:val="24"/>
                <w:szCs w:val="24"/>
              </w:rPr>
            </w:pPr>
            <w:ins w:id="890" w:author="Paul Ekung" w:date="2023-02-21T02:20:00Z">
              <w:r w:rsidRPr="00546B0B">
                <w:rPr>
                  <w:rFonts w:asciiTheme="majorHAnsi" w:hAnsiTheme="majorHAnsi" w:cs="Times New Roman"/>
                  <w:sz w:val="24"/>
                  <w:szCs w:val="24"/>
                </w:rPr>
                <w:t>String</w:t>
              </w:r>
            </w:ins>
          </w:p>
        </w:tc>
        <w:tc>
          <w:tcPr>
            <w:tcW w:w="2131" w:type="dxa"/>
          </w:tcPr>
          <w:p w14:paraId="751B6234" w14:textId="77777777" w:rsidR="005239A8" w:rsidRPr="00546B0B" w:rsidRDefault="005239A8" w:rsidP="005239A8">
            <w:pPr>
              <w:spacing w:line="360" w:lineRule="auto"/>
              <w:rPr>
                <w:ins w:id="891" w:author="Paul Ekung" w:date="2023-02-21T02:20:00Z"/>
                <w:rFonts w:asciiTheme="majorHAnsi" w:hAnsiTheme="majorHAnsi" w:cs="Times New Roman"/>
                <w:sz w:val="24"/>
                <w:szCs w:val="24"/>
              </w:rPr>
            </w:pPr>
            <w:ins w:id="892" w:author="Paul Ekung" w:date="2023-02-21T02:20:00Z">
              <w:r w:rsidRPr="00546B0B">
                <w:rPr>
                  <w:rFonts w:asciiTheme="majorHAnsi" w:hAnsiTheme="majorHAnsi" w:cs="Times New Roman"/>
                  <w:sz w:val="24"/>
                  <w:szCs w:val="24"/>
                </w:rPr>
                <w:t>150</w:t>
              </w:r>
            </w:ins>
          </w:p>
        </w:tc>
        <w:tc>
          <w:tcPr>
            <w:tcW w:w="2717" w:type="dxa"/>
          </w:tcPr>
          <w:p w14:paraId="369360D3" w14:textId="77777777" w:rsidR="005239A8" w:rsidRPr="00546B0B" w:rsidRDefault="005239A8" w:rsidP="005239A8">
            <w:pPr>
              <w:spacing w:line="360" w:lineRule="auto"/>
              <w:rPr>
                <w:ins w:id="893" w:author="Paul Ekung" w:date="2023-02-21T02:20:00Z"/>
                <w:rFonts w:asciiTheme="majorHAnsi" w:hAnsiTheme="majorHAnsi" w:cs="Times New Roman"/>
                <w:sz w:val="24"/>
                <w:szCs w:val="24"/>
              </w:rPr>
            </w:pPr>
            <w:ins w:id="894" w:author="Paul Ekung" w:date="2023-02-21T02:20:00Z">
              <w:r w:rsidRPr="00546B0B">
                <w:rPr>
                  <w:rFonts w:asciiTheme="majorHAnsi" w:hAnsiTheme="majorHAnsi" w:cs="Times New Roman"/>
                  <w:sz w:val="24"/>
                  <w:szCs w:val="24"/>
                </w:rPr>
                <w:t>Stores message</w:t>
              </w:r>
            </w:ins>
          </w:p>
        </w:tc>
      </w:tr>
      <w:tr w:rsidR="005239A8" w:rsidRPr="00546B0B" w14:paraId="110124AD" w14:textId="77777777" w:rsidTr="005239A8">
        <w:trPr>
          <w:ins w:id="895" w:author="Paul Ekung" w:date="2023-02-21T02:20:00Z"/>
        </w:trPr>
        <w:tc>
          <w:tcPr>
            <w:tcW w:w="2130" w:type="dxa"/>
          </w:tcPr>
          <w:p w14:paraId="5871D0B1" w14:textId="77777777" w:rsidR="005239A8" w:rsidRPr="00546B0B" w:rsidRDefault="005239A8" w:rsidP="005239A8">
            <w:pPr>
              <w:spacing w:line="360" w:lineRule="auto"/>
              <w:rPr>
                <w:ins w:id="896" w:author="Paul Ekung" w:date="2023-02-21T02:20:00Z"/>
                <w:rFonts w:asciiTheme="majorHAnsi" w:hAnsiTheme="majorHAnsi" w:cs="Times New Roman"/>
                <w:sz w:val="24"/>
                <w:szCs w:val="24"/>
              </w:rPr>
            </w:pPr>
            <w:ins w:id="897" w:author="Paul Ekung" w:date="2023-02-21T02:20:00Z">
              <w:r w:rsidRPr="00546B0B">
                <w:rPr>
                  <w:rFonts w:asciiTheme="majorHAnsi" w:hAnsiTheme="majorHAnsi" w:cs="Times New Roman"/>
                  <w:sz w:val="24"/>
                  <w:szCs w:val="24"/>
                </w:rPr>
                <w:t>Date</w:t>
              </w:r>
            </w:ins>
          </w:p>
        </w:tc>
        <w:tc>
          <w:tcPr>
            <w:tcW w:w="2130" w:type="dxa"/>
          </w:tcPr>
          <w:p w14:paraId="215FED4B" w14:textId="77777777" w:rsidR="005239A8" w:rsidRPr="00546B0B" w:rsidRDefault="005239A8" w:rsidP="005239A8">
            <w:pPr>
              <w:spacing w:line="360" w:lineRule="auto"/>
              <w:rPr>
                <w:ins w:id="898" w:author="Paul Ekung" w:date="2023-02-21T02:20:00Z"/>
                <w:rFonts w:asciiTheme="majorHAnsi" w:hAnsiTheme="majorHAnsi" w:cs="Times New Roman"/>
                <w:sz w:val="24"/>
                <w:szCs w:val="24"/>
              </w:rPr>
            </w:pPr>
            <w:ins w:id="899" w:author="Paul Ekung" w:date="2023-02-21T02:20:00Z">
              <w:r w:rsidRPr="00546B0B">
                <w:rPr>
                  <w:rFonts w:asciiTheme="majorHAnsi" w:hAnsiTheme="majorHAnsi" w:cs="Times New Roman"/>
                  <w:sz w:val="24"/>
                  <w:szCs w:val="24"/>
                </w:rPr>
                <w:t>String</w:t>
              </w:r>
            </w:ins>
          </w:p>
        </w:tc>
        <w:tc>
          <w:tcPr>
            <w:tcW w:w="2131" w:type="dxa"/>
          </w:tcPr>
          <w:p w14:paraId="781F2BA9" w14:textId="77777777" w:rsidR="005239A8" w:rsidRPr="00546B0B" w:rsidRDefault="005239A8" w:rsidP="005239A8">
            <w:pPr>
              <w:spacing w:line="360" w:lineRule="auto"/>
              <w:rPr>
                <w:ins w:id="900" w:author="Paul Ekung" w:date="2023-02-21T02:20:00Z"/>
                <w:rFonts w:asciiTheme="majorHAnsi" w:hAnsiTheme="majorHAnsi" w:cs="Times New Roman"/>
                <w:sz w:val="24"/>
                <w:szCs w:val="24"/>
              </w:rPr>
            </w:pPr>
            <w:ins w:id="901" w:author="Paul Ekung" w:date="2023-02-21T02:20:00Z">
              <w:r w:rsidRPr="00546B0B">
                <w:rPr>
                  <w:rFonts w:asciiTheme="majorHAnsi" w:hAnsiTheme="majorHAnsi" w:cs="Times New Roman"/>
                  <w:sz w:val="24"/>
                  <w:szCs w:val="24"/>
                </w:rPr>
                <w:t>12</w:t>
              </w:r>
            </w:ins>
          </w:p>
        </w:tc>
        <w:tc>
          <w:tcPr>
            <w:tcW w:w="2717" w:type="dxa"/>
          </w:tcPr>
          <w:p w14:paraId="5EDAF54B" w14:textId="77777777" w:rsidR="005239A8" w:rsidRPr="00546B0B" w:rsidRDefault="005239A8" w:rsidP="005239A8">
            <w:pPr>
              <w:spacing w:line="360" w:lineRule="auto"/>
              <w:rPr>
                <w:ins w:id="902" w:author="Paul Ekung" w:date="2023-02-21T02:20:00Z"/>
                <w:rFonts w:asciiTheme="majorHAnsi" w:hAnsiTheme="majorHAnsi" w:cs="Times New Roman"/>
                <w:sz w:val="24"/>
                <w:szCs w:val="24"/>
              </w:rPr>
            </w:pPr>
            <w:ins w:id="903" w:author="Paul Ekung" w:date="2023-02-21T02:20:00Z">
              <w:r w:rsidRPr="00546B0B">
                <w:rPr>
                  <w:rFonts w:asciiTheme="majorHAnsi" w:hAnsiTheme="majorHAnsi" w:cs="Times New Roman"/>
                  <w:sz w:val="24"/>
                  <w:szCs w:val="24"/>
                </w:rPr>
                <w:t>Stores date</w:t>
              </w:r>
            </w:ins>
          </w:p>
        </w:tc>
      </w:tr>
    </w:tbl>
    <w:p w14:paraId="73E8BFEF" w14:textId="77777777" w:rsidR="005239A8" w:rsidRPr="00546B0B" w:rsidRDefault="005239A8" w:rsidP="005239A8">
      <w:pPr>
        <w:spacing w:line="360" w:lineRule="auto"/>
        <w:rPr>
          <w:ins w:id="904" w:author="Paul Ekung" w:date="2023-02-21T02:20:00Z"/>
          <w:rFonts w:asciiTheme="majorHAnsi" w:hAnsiTheme="majorHAnsi"/>
          <w:b/>
          <w:bCs/>
          <w:sz w:val="24"/>
          <w:szCs w:val="24"/>
        </w:rPr>
      </w:pPr>
    </w:p>
    <w:p w14:paraId="431831C7" w14:textId="77777777" w:rsidR="005239A8" w:rsidRPr="00546B0B" w:rsidRDefault="005239A8" w:rsidP="005239A8">
      <w:pPr>
        <w:spacing w:line="360" w:lineRule="auto"/>
        <w:rPr>
          <w:ins w:id="905" w:author="Paul Ekung" w:date="2023-02-21T02:20:00Z"/>
          <w:rFonts w:asciiTheme="majorHAnsi" w:hAnsiTheme="majorHAnsi"/>
          <w:b/>
          <w:bCs/>
          <w:sz w:val="24"/>
          <w:szCs w:val="24"/>
        </w:rPr>
      </w:pPr>
      <w:ins w:id="906" w:author="Paul Ekung" w:date="2023-02-21T02:20:00Z">
        <w:r w:rsidRPr="00546B0B">
          <w:rPr>
            <w:rFonts w:asciiTheme="majorHAnsi" w:hAnsiTheme="majorHAnsi"/>
            <w:b/>
            <w:bCs/>
            <w:sz w:val="24"/>
            <w:szCs w:val="24"/>
          </w:rPr>
          <w:t>Table 4.9 database for Staff notification</w:t>
        </w:r>
      </w:ins>
    </w:p>
    <w:p w14:paraId="123A862C" w14:textId="2F2D13AE" w:rsidR="005239A8" w:rsidRDefault="005239A8" w:rsidP="005239A8">
      <w:pPr>
        <w:spacing w:line="360" w:lineRule="auto"/>
        <w:rPr>
          <w:ins w:id="907" w:author="Paul Ekung" w:date="2023-02-21T02:36:00Z"/>
          <w:rFonts w:asciiTheme="majorHAnsi" w:hAnsiTheme="majorHAnsi"/>
          <w:b/>
          <w:bCs/>
          <w:sz w:val="24"/>
          <w:szCs w:val="24"/>
        </w:rPr>
      </w:pPr>
    </w:p>
    <w:p w14:paraId="6F58BDB8" w14:textId="77777777" w:rsidR="00781957" w:rsidRDefault="00781957" w:rsidP="005239A8">
      <w:pPr>
        <w:spacing w:line="360" w:lineRule="auto"/>
        <w:rPr>
          <w:ins w:id="908" w:author="Paul Ekung" w:date="2023-02-21T02:36:00Z"/>
          <w:rFonts w:asciiTheme="majorHAnsi" w:hAnsiTheme="majorHAnsi"/>
          <w:b/>
          <w:bCs/>
          <w:sz w:val="24"/>
          <w:szCs w:val="24"/>
        </w:rPr>
      </w:pPr>
    </w:p>
    <w:p w14:paraId="24B91772" w14:textId="29C61554" w:rsidR="005239A8" w:rsidRPr="00546B0B" w:rsidRDefault="00781957" w:rsidP="005239A8">
      <w:pPr>
        <w:spacing w:line="360" w:lineRule="auto"/>
        <w:rPr>
          <w:ins w:id="909" w:author="Paul Ekung" w:date="2023-02-21T02:20:00Z"/>
          <w:rFonts w:asciiTheme="majorHAnsi" w:hAnsiTheme="majorHAnsi"/>
          <w:b/>
          <w:bCs/>
          <w:sz w:val="24"/>
          <w:szCs w:val="24"/>
        </w:rPr>
      </w:pPr>
      <w:ins w:id="910" w:author="Paul Ekung" w:date="2023-02-21T02:35:00Z">
        <w:r>
          <w:rPr>
            <w:rFonts w:asciiTheme="majorHAnsi" w:hAnsiTheme="majorHAnsi"/>
            <w:b/>
            <w:bCs/>
            <w:sz w:val="24"/>
            <w:szCs w:val="24"/>
          </w:rPr>
          <w:t>Table</w:t>
        </w:r>
      </w:ins>
      <w:ins w:id="911" w:author="Paul Ekung" w:date="2023-02-21T02:20:00Z">
        <w:r w:rsidR="005239A8" w:rsidRPr="00546B0B">
          <w:rPr>
            <w:rFonts w:asciiTheme="majorHAnsi" w:hAnsiTheme="majorHAnsi"/>
            <w:b/>
            <w:bCs/>
            <w:sz w:val="24"/>
            <w:szCs w:val="24"/>
          </w:rPr>
          <w:t xml:space="preserve"> for Admin notification</w:t>
        </w:r>
      </w:ins>
    </w:p>
    <w:tbl>
      <w:tblPr>
        <w:tblStyle w:val="TableGrid"/>
        <w:tblW w:w="9108" w:type="dxa"/>
        <w:tblLook w:val="04A0" w:firstRow="1" w:lastRow="0" w:firstColumn="1" w:lastColumn="0" w:noHBand="0" w:noVBand="1"/>
      </w:tblPr>
      <w:tblGrid>
        <w:gridCol w:w="2130"/>
        <w:gridCol w:w="2130"/>
        <w:gridCol w:w="2131"/>
        <w:gridCol w:w="2717"/>
      </w:tblGrid>
      <w:tr w:rsidR="005239A8" w:rsidRPr="00546B0B" w14:paraId="23DCEA5D" w14:textId="77777777" w:rsidTr="005239A8">
        <w:trPr>
          <w:ins w:id="912" w:author="Paul Ekung" w:date="2023-02-21T02:20:00Z"/>
        </w:trPr>
        <w:tc>
          <w:tcPr>
            <w:tcW w:w="2130" w:type="dxa"/>
          </w:tcPr>
          <w:p w14:paraId="6BC523D0" w14:textId="77777777" w:rsidR="005239A8" w:rsidRPr="00546B0B" w:rsidRDefault="005239A8" w:rsidP="005239A8">
            <w:pPr>
              <w:spacing w:line="360" w:lineRule="auto"/>
              <w:rPr>
                <w:ins w:id="913" w:author="Paul Ekung" w:date="2023-02-21T02:20:00Z"/>
                <w:rFonts w:asciiTheme="majorHAnsi" w:hAnsiTheme="majorHAnsi" w:cs="Times New Roman"/>
                <w:b/>
                <w:bCs/>
                <w:sz w:val="24"/>
                <w:szCs w:val="24"/>
              </w:rPr>
            </w:pPr>
            <w:ins w:id="914" w:author="Paul Ekung" w:date="2023-02-21T02:20:00Z">
              <w:r w:rsidRPr="00546B0B">
                <w:rPr>
                  <w:rFonts w:asciiTheme="majorHAnsi" w:hAnsiTheme="majorHAnsi" w:cs="Times New Roman"/>
                  <w:b/>
                  <w:bCs/>
                  <w:sz w:val="24"/>
                  <w:szCs w:val="24"/>
                </w:rPr>
                <w:t>Field Name</w:t>
              </w:r>
            </w:ins>
          </w:p>
        </w:tc>
        <w:tc>
          <w:tcPr>
            <w:tcW w:w="2130" w:type="dxa"/>
          </w:tcPr>
          <w:p w14:paraId="04FBD3A2" w14:textId="77777777" w:rsidR="005239A8" w:rsidRPr="00546B0B" w:rsidRDefault="005239A8" w:rsidP="005239A8">
            <w:pPr>
              <w:spacing w:line="360" w:lineRule="auto"/>
              <w:rPr>
                <w:ins w:id="915" w:author="Paul Ekung" w:date="2023-02-21T02:20:00Z"/>
                <w:rFonts w:asciiTheme="majorHAnsi" w:hAnsiTheme="majorHAnsi" w:cs="Times New Roman"/>
                <w:b/>
                <w:bCs/>
                <w:sz w:val="24"/>
                <w:szCs w:val="24"/>
              </w:rPr>
            </w:pPr>
            <w:ins w:id="916" w:author="Paul Ekung" w:date="2023-02-21T02:20:00Z">
              <w:r w:rsidRPr="00546B0B">
                <w:rPr>
                  <w:rFonts w:asciiTheme="majorHAnsi" w:hAnsiTheme="majorHAnsi" w:cs="Times New Roman"/>
                  <w:b/>
                  <w:bCs/>
                  <w:sz w:val="24"/>
                  <w:szCs w:val="24"/>
                </w:rPr>
                <w:t>Data Type</w:t>
              </w:r>
            </w:ins>
          </w:p>
        </w:tc>
        <w:tc>
          <w:tcPr>
            <w:tcW w:w="2131" w:type="dxa"/>
          </w:tcPr>
          <w:p w14:paraId="4BF2A513" w14:textId="77777777" w:rsidR="005239A8" w:rsidRPr="00546B0B" w:rsidRDefault="005239A8" w:rsidP="005239A8">
            <w:pPr>
              <w:spacing w:line="360" w:lineRule="auto"/>
              <w:rPr>
                <w:ins w:id="917" w:author="Paul Ekung" w:date="2023-02-21T02:20:00Z"/>
                <w:rFonts w:asciiTheme="majorHAnsi" w:hAnsiTheme="majorHAnsi" w:cs="Times New Roman"/>
                <w:b/>
                <w:bCs/>
                <w:sz w:val="24"/>
                <w:szCs w:val="24"/>
              </w:rPr>
            </w:pPr>
            <w:ins w:id="918" w:author="Paul Ekung" w:date="2023-02-21T02:20:00Z">
              <w:r w:rsidRPr="00546B0B">
                <w:rPr>
                  <w:rFonts w:asciiTheme="majorHAnsi" w:hAnsiTheme="majorHAnsi" w:cs="Times New Roman"/>
                  <w:b/>
                  <w:bCs/>
                  <w:sz w:val="24"/>
                  <w:szCs w:val="24"/>
                </w:rPr>
                <w:t>Size</w:t>
              </w:r>
            </w:ins>
          </w:p>
        </w:tc>
        <w:tc>
          <w:tcPr>
            <w:tcW w:w="2717" w:type="dxa"/>
          </w:tcPr>
          <w:p w14:paraId="36B39EB9" w14:textId="77777777" w:rsidR="005239A8" w:rsidRPr="00546B0B" w:rsidRDefault="005239A8" w:rsidP="005239A8">
            <w:pPr>
              <w:spacing w:line="360" w:lineRule="auto"/>
              <w:rPr>
                <w:ins w:id="919" w:author="Paul Ekung" w:date="2023-02-21T02:20:00Z"/>
                <w:rFonts w:asciiTheme="majorHAnsi" w:hAnsiTheme="majorHAnsi" w:cs="Times New Roman"/>
                <w:b/>
                <w:bCs/>
                <w:sz w:val="24"/>
                <w:szCs w:val="24"/>
              </w:rPr>
            </w:pPr>
            <w:ins w:id="920" w:author="Paul Ekung" w:date="2023-02-21T02:20:00Z">
              <w:r w:rsidRPr="00546B0B">
                <w:rPr>
                  <w:rFonts w:asciiTheme="majorHAnsi" w:hAnsiTheme="majorHAnsi" w:cs="Times New Roman"/>
                  <w:b/>
                  <w:bCs/>
                  <w:sz w:val="24"/>
                  <w:szCs w:val="24"/>
                </w:rPr>
                <w:t>Description</w:t>
              </w:r>
            </w:ins>
          </w:p>
        </w:tc>
      </w:tr>
      <w:tr w:rsidR="005239A8" w:rsidRPr="00546B0B" w14:paraId="29F68558" w14:textId="77777777" w:rsidTr="005239A8">
        <w:trPr>
          <w:ins w:id="921" w:author="Paul Ekung" w:date="2023-02-21T02:20:00Z"/>
        </w:trPr>
        <w:tc>
          <w:tcPr>
            <w:tcW w:w="2130" w:type="dxa"/>
          </w:tcPr>
          <w:p w14:paraId="6D17AC60" w14:textId="77777777" w:rsidR="005239A8" w:rsidRPr="00546B0B" w:rsidRDefault="005239A8" w:rsidP="005239A8">
            <w:pPr>
              <w:spacing w:line="360" w:lineRule="auto"/>
              <w:rPr>
                <w:ins w:id="922" w:author="Paul Ekung" w:date="2023-02-21T02:20:00Z"/>
                <w:rFonts w:asciiTheme="majorHAnsi" w:hAnsiTheme="majorHAnsi" w:cs="Times New Roman"/>
                <w:sz w:val="24"/>
                <w:szCs w:val="24"/>
              </w:rPr>
            </w:pPr>
            <w:ins w:id="923" w:author="Paul Ekung" w:date="2023-02-21T02:20:00Z">
              <w:r w:rsidRPr="00546B0B">
                <w:rPr>
                  <w:rFonts w:asciiTheme="majorHAnsi" w:hAnsiTheme="majorHAnsi" w:cs="Times New Roman"/>
                  <w:sz w:val="24"/>
                  <w:szCs w:val="24"/>
                </w:rPr>
                <w:t>Id</w:t>
              </w:r>
            </w:ins>
          </w:p>
        </w:tc>
        <w:tc>
          <w:tcPr>
            <w:tcW w:w="2130" w:type="dxa"/>
          </w:tcPr>
          <w:p w14:paraId="403CE0BA" w14:textId="77777777" w:rsidR="005239A8" w:rsidRPr="00546B0B" w:rsidRDefault="005239A8" w:rsidP="005239A8">
            <w:pPr>
              <w:spacing w:line="360" w:lineRule="auto"/>
              <w:rPr>
                <w:ins w:id="924" w:author="Paul Ekung" w:date="2023-02-21T02:20:00Z"/>
                <w:rFonts w:asciiTheme="majorHAnsi" w:hAnsiTheme="majorHAnsi" w:cs="Times New Roman"/>
                <w:sz w:val="24"/>
                <w:szCs w:val="24"/>
              </w:rPr>
            </w:pPr>
            <w:ins w:id="925" w:author="Paul Ekung" w:date="2023-02-21T02:20:00Z">
              <w:r w:rsidRPr="00546B0B">
                <w:rPr>
                  <w:rFonts w:asciiTheme="majorHAnsi" w:hAnsiTheme="majorHAnsi" w:cs="Times New Roman"/>
                  <w:sz w:val="24"/>
                  <w:szCs w:val="24"/>
                </w:rPr>
                <w:t>Integer</w:t>
              </w:r>
            </w:ins>
          </w:p>
        </w:tc>
        <w:tc>
          <w:tcPr>
            <w:tcW w:w="2131" w:type="dxa"/>
          </w:tcPr>
          <w:p w14:paraId="7A86112A" w14:textId="77777777" w:rsidR="005239A8" w:rsidRPr="00546B0B" w:rsidRDefault="005239A8" w:rsidP="005239A8">
            <w:pPr>
              <w:spacing w:line="360" w:lineRule="auto"/>
              <w:rPr>
                <w:ins w:id="926" w:author="Paul Ekung" w:date="2023-02-21T02:20:00Z"/>
                <w:rFonts w:asciiTheme="majorHAnsi" w:hAnsiTheme="majorHAnsi" w:cs="Times New Roman"/>
                <w:sz w:val="24"/>
                <w:szCs w:val="24"/>
              </w:rPr>
            </w:pPr>
            <w:ins w:id="927" w:author="Paul Ekung" w:date="2023-02-21T02:20:00Z">
              <w:r w:rsidRPr="00546B0B">
                <w:rPr>
                  <w:rFonts w:asciiTheme="majorHAnsi" w:hAnsiTheme="majorHAnsi" w:cs="Times New Roman"/>
                  <w:sz w:val="24"/>
                  <w:szCs w:val="24"/>
                </w:rPr>
                <w:t>11</w:t>
              </w:r>
            </w:ins>
          </w:p>
        </w:tc>
        <w:tc>
          <w:tcPr>
            <w:tcW w:w="2717" w:type="dxa"/>
          </w:tcPr>
          <w:p w14:paraId="044D710C" w14:textId="77777777" w:rsidR="005239A8" w:rsidRPr="00546B0B" w:rsidRDefault="005239A8" w:rsidP="005239A8">
            <w:pPr>
              <w:spacing w:line="360" w:lineRule="auto"/>
              <w:rPr>
                <w:ins w:id="928" w:author="Paul Ekung" w:date="2023-02-21T02:20:00Z"/>
                <w:rFonts w:asciiTheme="majorHAnsi" w:hAnsiTheme="majorHAnsi" w:cs="Times New Roman"/>
                <w:sz w:val="24"/>
                <w:szCs w:val="24"/>
              </w:rPr>
            </w:pPr>
            <w:ins w:id="929" w:author="Paul Ekung" w:date="2023-02-21T02:20:00Z">
              <w:r w:rsidRPr="00546B0B">
                <w:rPr>
                  <w:rFonts w:asciiTheme="majorHAnsi" w:hAnsiTheme="majorHAnsi" w:cs="Times New Roman"/>
                  <w:sz w:val="24"/>
                  <w:szCs w:val="24"/>
                </w:rPr>
                <w:t>Generates Id</w:t>
              </w:r>
            </w:ins>
          </w:p>
        </w:tc>
      </w:tr>
      <w:tr w:rsidR="005239A8" w:rsidRPr="00546B0B" w14:paraId="7BD4A63C" w14:textId="77777777" w:rsidTr="005239A8">
        <w:trPr>
          <w:ins w:id="930" w:author="Paul Ekung" w:date="2023-02-21T02:20:00Z"/>
        </w:trPr>
        <w:tc>
          <w:tcPr>
            <w:tcW w:w="2130" w:type="dxa"/>
          </w:tcPr>
          <w:p w14:paraId="71664C58" w14:textId="77777777" w:rsidR="005239A8" w:rsidRPr="00546B0B" w:rsidRDefault="005239A8" w:rsidP="005239A8">
            <w:pPr>
              <w:spacing w:line="360" w:lineRule="auto"/>
              <w:rPr>
                <w:ins w:id="931" w:author="Paul Ekung" w:date="2023-02-21T02:20:00Z"/>
                <w:rFonts w:asciiTheme="majorHAnsi" w:hAnsiTheme="majorHAnsi" w:cs="Times New Roman"/>
                <w:sz w:val="24"/>
                <w:szCs w:val="24"/>
              </w:rPr>
            </w:pPr>
            <w:ins w:id="932" w:author="Paul Ekung" w:date="2023-02-21T02:20:00Z">
              <w:r w:rsidRPr="00546B0B">
                <w:rPr>
                  <w:rFonts w:asciiTheme="majorHAnsi" w:hAnsiTheme="majorHAnsi" w:cs="Times New Roman"/>
                  <w:sz w:val="24"/>
                  <w:szCs w:val="24"/>
                </w:rPr>
                <w:t>Department</w:t>
              </w:r>
            </w:ins>
          </w:p>
        </w:tc>
        <w:tc>
          <w:tcPr>
            <w:tcW w:w="2130" w:type="dxa"/>
          </w:tcPr>
          <w:p w14:paraId="7C8BC1D4" w14:textId="77777777" w:rsidR="005239A8" w:rsidRPr="00546B0B" w:rsidRDefault="005239A8" w:rsidP="005239A8">
            <w:pPr>
              <w:spacing w:line="360" w:lineRule="auto"/>
              <w:rPr>
                <w:ins w:id="933" w:author="Paul Ekung" w:date="2023-02-21T02:20:00Z"/>
                <w:rFonts w:asciiTheme="majorHAnsi" w:hAnsiTheme="majorHAnsi" w:cs="Times New Roman"/>
                <w:sz w:val="24"/>
                <w:szCs w:val="24"/>
              </w:rPr>
            </w:pPr>
            <w:ins w:id="934" w:author="Paul Ekung" w:date="2023-02-21T02:20:00Z">
              <w:r w:rsidRPr="00546B0B">
                <w:rPr>
                  <w:rFonts w:asciiTheme="majorHAnsi" w:hAnsiTheme="majorHAnsi" w:cs="Times New Roman"/>
                  <w:sz w:val="24"/>
                  <w:szCs w:val="24"/>
                </w:rPr>
                <w:t>String</w:t>
              </w:r>
            </w:ins>
          </w:p>
        </w:tc>
        <w:tc>
          <w:tcPr>
            <w:tcW w:w="2131" w:type="dxa"/>
          </w:tcPr>
          <w:p w14:paraId="1897D795" w14:textId="77777777" w:rsidR="005239A8" w:rsidRPr="00546B0B" w:rsidRDefault="005239A8" w:rsidP="005239A8">
            <w:pPr>
              <w:spacing w:line="360" w:lineRule="auto"/>
              <w:rPr>
                <w:ins w:id="935" w:author="Paul Ekung" w:date="2023-02-21T02:20:00Z"/>
                <w:rFonts w:asciiTheme="majorHAnsi" w:hAnsiTheme="majorHAnsi" w:cs="Times New Roman"/>
                <w:sz w:val="24"/>
                <w:szCs w:val="24"/>
              </w:rPr>
            </w:pPr>
            <w:ins w:id="936" w:author="Paul Ekung" w:date="2023-02-21T02:20:00Z">
              <w:r w:rsidRPr="00546B0B">
                <w:rPr>
                  <w:rFonts w:asciiTheme="majorHAnsi" w:hAnsiTheme="majorHAnsi" w:cs="Times New Roman"/>
                  <w:sz w:val="24"/>
                  <w:szCs w:val="24"/>
                </w:rPr>
                <w:t>30</w:t>
              </w:r>
            </w:ins>
          </w:p>
        </w:tc>
        <w:tc>
          <w:tcPr>
            <w:tcW w:w="2717" w:type="dxa"/>
          </w:tcPr>
          <w:p w14:paraId="14362275" w14:textId="77777777" w:rsidR="005239A8" w:rsidRPr="00546B0B" w:rsidRDefault="005239A8" w:rsidP="005239A8">
            <w:pPr>
              <w:spacing w:line="360" w:lineRule="auto"/>
              <w:rPr>
                <w:ins w:id="937" w:author="Paul Ekung" w:date="2023-02-21T02:20:00Z"/>
                <w:rFonts w:asciiTheme="majorHAnsi" w:hAnsiTheme="majorHAnsi" w:cs="Times New Roman"/>
                <w:sz w:val="24"/>
                <w:szCs w:val="24"/>
              </w:rPr>
            </w:pPr>
            <w:ins w:id="938" w:author="Paul Ekung" w:date="2023-02-21T02:20:00Z">
              <w:r w:rsidRPr="00546B0B">
                <w:rPr>
                  <w:rFonts w:asciiTheme="majorHAnsi" w:hAnsiTheme="majorHAnsi" w:cs="Times New Roman"/>
                  <w:sz w:val="24"/>
                  <w:szCs w:val="24"/>
                </w:rPr>
                <w:t>Stores department</w:t>
              </w:r>
            </w:ins>
          </w:p>
        </w:tc>
      </w:tr>
      <w:tr w:rsidR="005239A8" w:rsidRPr="00546B0B" w14:paraId="2CE42947" w14:textId="77777777" w:rsidTr="005239A8">
        <w:trPr>
          <w:ins w:id="939" w:author="Paul Ekung" w:date="2023-02-21T02:20:00Z"/>
        </w:trPr>
        <w:tc>
          <w:tcPr>
            <w:tcW w:w="2130" w:type="dxa"/>
          </w:tcPr>
          <w:p w14:paraId="27FA53CB" w14:textId="77777777" w:rsidR="005239A8" w:rsidRPr="00546B0B" w:rsidRDefault="005239A8" w:rsidP="005239A8">
            <w:pPr>
              <w:spacing w:line="360" w:lineRule="auto"/>
              <w:rPr>
                <w:ins w:id="940" w:author="Paul Ekung" w:date="2023-02-21T02:20:00Z"/>
                <w:rFonts w:asciiTheme="majorHAnsi" w:hAnsiTheme="majorHAnsi" w:cs="Times New Roman"/>
                <w:sz w:val="24"/>
                <w:szCs w:val="24"/>
              </w:rPr>
            </w:pPr>
            <w:ins w:id="941" w:author="Paul Ekung" w:date="2023-02-21T02:20:00Z">
              <w:r w:rsidRPr="00546B0B">
                <w:rPr>
                  <w:rFonts w:asciiTheme="majorHAnsi" w:hAnsiTheme="majorHAnsi" w:cs="Times New Roman"/>
                  <w:sz w:val="24"/>
                  <w:szCs w:val="24"/>
                </w:rPr>
                <w:t>Message</w:t>
              </w:r>
            </w:ins>
          </w:p>
        </w:tc>
        <w:tc>
          <w:tcPr>
            <w:tcW w:w="2130" w:type="dxa"/>
          </w:tcPr>
          <w:p w14:paraId="496D604C" w14:textId="77777777" w:rsidR="005239A8" w:rsidRPr="00546B0B" w:rsidRDefault="005239A8" w:rsidP="005239A8">
            <w:pPr>
              <w:spacing w:line="360" w:lineRule="auto"/>
              <w:rPr>
                <w:ins w:id="942" w:author="Paul Ekung" w:date="2023-02-21T02:20:00Z"/>
                <w:rFonts w:asciiTheme="majorHAnsi" w:hAnsiTheme="majorHAnsi" w:cs="Times New Roman"/>
                <w:sz w:val="24"/>
                <w:szCs w:val="24"/>
              </w:rPr>
            </w:pPr>
            <w:ins w:id="943" w:author="Paul Ekung" w:date="2023-02-21T02:20:00Z">
              <w:r w:rsidRPr="00546B0B">
                <w:rPr>
                  <w:rFonts w:asciiTheme="majorHAnsi" w:hAnsiTheme="majorHAnsi" w:cs="Times New Roman"/>
                  <w:sz w:val="24"/>
                  <w:szCs w:val="24"/>
                </w:rPr>
                <w:t>String</w:t>
              </w:r>
            </w:ins>
          </w:p>
        </w:tc>
        <w:tc>
          <w:tcPr>
            <w:tcW w:w="2131" w:type="dxa"/>
          </w:tcPr>
          <w:p w14:paraId="04141D61" w14:textId="77777777" w:rsidR="005239A8" w:rsidRPr="00546B0B" w:rsidRDefault="005239A8" w:rsidP="005239A8">
            <w:pPr>
              <w:spacing w:line="360" w:lineRule="auto"/>
              <w:rPr>
                <w:ins w:id="944" w:author="Paul Ekung" w:date="2023-02-21T02:20:00Z"/>
                <w:rFonts w:asciiTheme="majorHAnsi" w:hAnsiTheme="majorHAnsi" w:cs="Times New Roman"/>
                <w:sz w:val="24"/>
                <w:szCs w:val="24"/>
              </w:rPr>
            </w:pPr>
            <w:ins w:id="945" w:author="Paul Ekung" w:date="2023-02-21T02:20:00Z">
              <w:r w:rsidRPr="00546B0B">
                <w:rPr>
                  <w:rFonts w:asciiTheme="majorHAnsi" w:hAnsiTheme="majorHAnsi" w:cs="Times New Roman"/>
                  <w:sz w:val="24"/>
                  <w:szCs w:val="24"/>
                </w:rPr>
                <w:t>150</w:t>
              </w:r>
            </w:ins>
          </w:p>
        </w:tc>
        <w:tc>
          <w:tcPr>
            <w:tcW w:w="2717" w:type="dxa"/>
          </w:tcPr>
          <w:p w14:paraId="12B7B695" w14:textId="77777777" w:rsidR="005239A8" w:rsidRPr="00546B0B" w:rsidRDefault="005239A8" w:rsidP="005239A8">
            <w:pPr>
              <w:spacing w:line="360" w:lineRule="auto"/>
              <w:rPr>
                <w:ins w:id="946" w:author="Paul Ekung" w:date="2023-02-21T02:20:00Z"/>
                <w:rFonts w:asciiTheme="majorHAnsi" w:hAnsiTheme="majorHAnsi" w:cs="Times New Roman"/>
                <w:sz w:val="24"/>
                <w:szCs w:val="24"/>
              </w:rPr>
            </w:pPr>
            <w:ins w:id="947" w:author="Paul Ekung" w:date="2023-02-21T02:20:00Z">
              <w:r w:rsidRPr="00546B0B">
                <w:rPr>
                  <w:rFonts w:asciiTheme="majorHAnsi" w:hAnsiTheme="majorHAnsi" w:cs="Times New Roman"/>
                  <w:sz w:val="24"/>
                  <w:szCs w:val="24"/>
                </w:rPr>
                <w:t>Stores message</w:t>
              </w:r>
            </w:ins>
          </w:p>
        </w:tc>
      </w:tr>
      <w:tr w:rsidR="005239A8" w:rsidRPr="00546B0B" w14:paraId="3E1D67EB" w14:textId="77777777" w:rsidTr="005239A8">
        <w:trPr>
          <w:ins w:id="948" w:author="Paul Ekung" w:date="2023-02-21T02:20:00Z"/>
        </w:trPr>
        <w:tc>
          <w:tcPr>
            <w:tcW w:w="2130" w:type="dxa"/>
          </w:tcPr>
          <w:p w14:paraId="481056A5" w14:textId="77777777" w:rsidR="005239A8" w:rsidRPr="00546B0B" w:rsidRDefault="005239A8" w:rsidP="005239A8">
            <w:pPr>
              <w:spacing w:line="360" w:lineRule="auto"/>
              <w:rPr>
                <w:ins w:id="949" w:author="Paul Ekung" w:date="2023-02-21T02:20:00Z"/>
                <w:rFonts w:asciiTheme="majorHAnsi" w:hAnsiTheme="majorHAnsi" w:cs="Times New Roman"/>
                <w:sz w:val="24"/>
                <w:szCs w:val="24"/>
              </w:rPr>
            </w:pPr>
            <w:ins w:id="950" w:author="Paul Ekung" w:date="2023-02-21T02:20:00Z">
              <w:r w:rsidRPr="00546B0B">
                <w:rPr>
                  <w:rFonts w:asciiTheme="majorHAnsi" w:hAnsiTheme="majorHAnsi" w:cs="Times New Roman"/>
                  <w:sz w:val="24"/>
                  <w:szCs w:val="24"/>
                </w:rPr>
                <w:t>Date</w:t>
              </w:r>
            </w:ins>
          </w:p>
        </w:tc>
        <w:tc>
          <w:tcPr>
            <w:tcW w:w="2130" w:type="dxa"/>
          </w:tcPr>
          <w:p w14:paraId="35D8C737" w14:textId="77777777" w:rsidR="005239A8" w:rsidRPr="00546B0B" w:rsidRDefault="005239A8" w:rsidP="005239A8">
            <w:pPr>
              <w:spacing w:line="360" w:lineRule="auto"/>
              <w:rPr>
                <w:ins w:id="951" w:author="Paul Ekung" w:date="2023-02-21T02:20:00Z"/>
                <w:rFonts w:asciiTheme="majorHAnsi" w:hAnsiTheme="majorHAnsi" w:cs="Times New Roman"/>
                <w:sz w:val="24"/>
                <w:szCs w:val="24"/>
              </w:rPr>
            </w:pPr>
            <w:ins w:id="952" w:author="Paul Ekung" w:date="2023-02-21T02:20:00Z">
              <w:r w:rsidRPr="00546B0B">
                <w:rPr>
                  <w:rFonts w:asciiTheme="majorHAnsi" w:hAnsiTheme="majorHAnsi" w:cs="Times New Roman"/>
                  <w:sz w:val="24"/>
                  <w:szCs w:val="24"/>
                </w:rPr>
                <w:t>String</w:t>
              </w:r>
            </w:ins>
          </w:p>
        </w:tc>
        <w:tc>
          <w:tcPr>
            <w:tcW w:w="2131" w:type="dxa"/>
          </w:tcPr>
          <w:p w14:paraId="585F6990" w14:textId="77777777" w:rsidR="005239A8" w:rsidRPr="00546B0B" w:rsidRDefault="005239A8" w:rsidP="005239A8">
            <w:pPr>
              <w:spacing w:line="360" w:lineRule="auto"/>
              <w:rPr>
                <w:ins w:id="953" w:author="Paul Ekung" w:date="2023-02-21T02:20:00Z"/>
                <w:rFonts w:asciiTheme="majorHAnsi" w:hAnsiTheme="majorHAnsi" w:cs="Times New Roman"/>
                <w:sz w:val="24"/>
                <w:szCs w:val="24"/>
              </w:rPr>
            </w:pPr>
            <w:ins w:id="954" w:author="Paul Ekung" w:date="2023-02-21T02:20:00Z">
              <w:r w:rsidRPr="00546B0B">
                <w:rPr>
                  <w:rFonts w:asciiTheme="majorHAnsi" w:hAnsiTheme="majorHAnsi" w:cs="Times New Roman"/>
                  <w:sz w:val="24"/>
                  <w:szCs w:val="24"/>
                </w:rPr>
                <w:t>12</w:t>
              </w:r>
            </w:ins>
          </w:p>
        </w:tc>
        <w:tc>
          <w:tcPr>
            <w:tcW w:w="2717" w:type="dxa"/>
          </w:tcPr>
          <w:p w14:paraId="5F619852" w14:textId="77777777" w:rsidR="005239A8" w:rsidRPr="00546B0B" w:rsidRDefault="005239A8" w:rsidP="005239A8">
            <w:pPr>
              <w:spacing w:line="360" w:lineRule="auto"/>
              <w:rPr>
                <w:ins w:id="955" w:author="Paul Ekung" w:date="2023-02-21T02:20:00Z"/>
                <w:rFonts w:asciiTheme="majorHAnsi" w:hAnsiTheme="majorHAnsi" w:cs="Times New Roman"/>
                <w:sz w:val="24"/>
                <w:szCs w:val="24"/>
              </w:rPr>
            </w:pPr>
            <w:ins w:id="956" w:author="Paul Ekung" w:date="2023-02-21T02:20:00Z">
              <w:r w:rsidRPr="00546B0B">
                <w:rPr>
                  <w:rFonts w:asciiTheme="majorHAnsi" w:hAnsiTheme="majorHAnsi" w:cs="Times New Roman"/>
                  <w:sz w:val="24"/>
                  <w:szCs w:val="24"/>
                </w:rPr>
                <w:t>Stores date</w:t>
              </w:r>
            </w:ins>
          </w:p>
        </w:tc>
      </w:tr>
    </w:tbl>
    <w:p w14:paraId="5523AEBC" w14:textId="77777777" w:rsidR="00781957" w:rsidRDefault="00781957" w:rsidP="00781957">
      <w:pPr>
        <w:spacing w:line="360" w:lineRule="auto"/>
        <w:rPr>
          <w:ins w:id="957" w:author="Paul Ekung" w:date="2023-02-21T02:37:00Z"/>
          <w:rFonts w:asciiTheme="majorHAnsi" w:hAnsiTheme="majorHAnsi"/>
          <w:b/>
          <w:bCs/>
          <w:sz w:val="24"/>
          <w:szCs w:val="24"/>
        </w:rPr>
      </w:pPr>
    </w:p>
    <w:p w14:paraId="324FE406" w14:textId="4E0FF480" w:rsidR="005239A8" w:rsidRPr="00546B0B" w:rsidRDefault="005239A8" w:rsidP="00781957">
      <w:pPr>
        <w:spacing w:line="360" w:lineRule="auto"/>
        <w:rPr>
          <w:ins w:id="958" w:author="Paul Ekung" w:date="2023-02-21T02:20:00Z"/>
          <w:rFonts w:asciiTheme="majorHAnsi" w:hAnsiTheme="majorHAnsi"/>
          <w:b/>
          <w:bCs/>
          <w:sz w:val="24"/>
          <w:szCs w:val="24"/>
        </w:rPr>
      </w:pPr>
      <w:ins w:id="959" w:author="Paul Ekung" w:date="2023-02-21T02:20:00Z">
        <w:r w:rsidRPr="00546B0B">
          <w:rPr>
            <w:rFonts w:asciiTheme="majorHAnsi" w:hAnsiTheme="majorHAnsi"/>
            <w:b/>
            <w:bCs/>
            <w:sz w:val="24"/>
            <w:szCs w:val="24"/>
          </w:rPr>
          <w:t>Table 4.10 database for Admin notification</w:t>
        </w:r>
      </w:ins>
    </w:p>
    <w:p w14:paraId="3DEB7E37" w14:textId="77777777" w:rsidR="005239A8" w:rsidRPr="00546B0B" w:rsidRDefault="005239A8" w:rsidP="005239A8">
      <w:pPr>
        <w:spacing w:line="360" w:lineRule="auto"/>
        <w:rPr>
          <w:ins w:id="960" w:author="Paul Ekung" w:date="2023-02-21T02:20:00Z"/>
          <w:rFonts w:asciiTheme="majorHAnsi" w:hAnsiTheme="majorHAnsi"/>
          <w:b/>
          <w:bCs/>
          <w:sz w:val="24"/>
          <w:szCs w:val="24"/>
        </w:rPr>
      </w:pPr>
    </w:p>
    <w:p w14:paraId="0E55DB20" w14:textId="77777777" w:rsidR="005239A8" w:rsidRPr="00546B0B" w:rsidRDefault="005239A8" w:rsidP="005239A8">
      <w:pPr>
        <w:spacing w:line="360" w:lineRule="auto"/>
        <w:rPr>
          <w:ins w:id="961" w:author="Paul Ekung" w:date="2023-02-21T02:20:00Z"/>
          <w:rFonts w:asciiTheme="majorHAnsi" w:hAnsiTheme="majorHAnsi"/>
          <w:b/>
          <w:bCs/>
          <w:sz w:val="24"/>
          <w:szCs w:val="24"/>
        </w:rPr>
      </w:pPr>
      <w:ins w:id="962" w:author="Paul Ekung" w:date="2023-02-21T02:20:00Z">
        <w:r w:rsidRPr="00546B0B">
          <w:rPr>
            <w:rFonts w:asciiTheme="majorHAnsi" w:hAnsiTheme="majorHAnsi"/>
            <w:b/>
            <w:bCs/>
            <w:sz w:val="24"/>
            <w:szCs w:val="24"/>
          </w:rPr>
          <w:t>4.9.1 ENTITY RELATIONSHIP DIAGRAM (MS VISIO ERD)</w:t>
        </w:r>
      </w:ins>
    </w:p>
    <w:p w14:paraId="0EC4179F" w14:textId="77777777" w:rsidR="005239A8" w:rsidRPr="00546B0B" w:rsidRDefault="005239A8" w:rsidP="005239A8">
      <w:pPr>
        <w:spacing w:line="360" w:lineRule="auto"/>
        <w:rPr>
          <w:ins w:id="963" w:author="Paul Ekung" w:date="2023-02-21T02:20:00Z"/>
          <w:rFonts w:asciiTheme="majorHAnsi" w:hAnsiTheme="majorHAnsi"/>
          <w:b/>
          <w:bCs/>
          <w:sz w:val="24"/>
          <w:szCs w:val="24"/>
        </w:rPr>
      </w:pPr>
      <w:ins w:id="964" w:author="Paul Ekung" w:date="2023-02-21T02:20:00Z">
        <w:r w:rsidRPr="00546B0B">
          <w:rPr>
            <w:rFonts w:asciiTheme="majorHAnsi" w:hAnsiTheme="majorHAnsi"/>
            <w:b/>
            <w:bCs/>
            <w:noProof/>
            <w:sz w:val="24"/>
            <w:szCs w:val="24"/>
          </w:rPr>
          <mc:AlternateContent>
            <mc:Choice Requires="wps">
              <w:drawing>
                <wp:anchor distT="0" distB="0" distL="114300" distR="114300" simplePos="0" relativeHeight="251988992" behindDoc="0" locked="0" layoutInCell="1" allowOverlap="1" wp14:anchorId="1134F10C" wp14:editId="37100318">
                  <wp:simplePos x="0" y="0"/>
                  <wp:positionH relativeFrom="column">
                    <wp:posOffset>2558562</wp:posOffset>
                  </wp:positionH>
                  <wp:positionV relativeFrom="paragraph">
                    <wp:posOffset>162658</wp:posOffset>
                  </wp:positionV>
                  <wp:extent cx="967153" cy="844012"/>
                  <wp:effectExtent l="0" t="0" r="23495" b="13335"/>
                  <wp:wrapNone/>
                  <wp:docPr id="250" name="Flowchart: Decision 250"/>
                  <wp:cNvGraphicFramePr/>
                  <a:graphic xmlns:a="http://schemas.openxmlformats.org/drawingml/2006/main">
                    <a:graphicData uri="http://schemas.microsoft.com/office/word/2010/wordprocessingShape">
                      <wps:wsp>
                        <wps:cNvSpPr/>
                        <wps:spPr>
                          <a:xfrm>
                            <a:off x="0" y="0"/>
                            <a:ext cx="967153" cy="844012"/>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1D49CB2E" w14:textId="77777777" w:rsidR="002A7753" w:rsidRDefault="002A7753" w:rsidP="005239A8">
                              <w:pPr>
                                <w:jc w:val="center"/>
                              </w:pPr>
                              <w:r>
                                <w:t>Push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34F10C" id="_x0000_t110" coordsize="21600,21600" o:spt="110" path="m10800,l,10800,10800,21600,21600,10800xe">
                  <v:stroke joinstyle="miter"/>
                  <v:path gradientshapeok="t" o:connecttype="rect" textboxrect="5400,5400,16200,16200"/>
                </v:shapetype>
                <v:shape id="Flowchart: Decision 250" o:spid="_x0000_s1160" type="#_x0000_t110" style="position:absolute;left:0;text-align:left;margin-left:201.45pt;margin-top:12.8pt;width:76.15pt;height:66.45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" fillcolor="white [3201]" strokecolor="black [3200]" strokeweight="2pt">
                  <v:textbox>
                    <w:txbxContent>
                      <w:p w14:paraId="1D49CB2E" w14:textId="77777777" w:rsidR="002A7753" w:rsidRDefault="002A7753" w:rsidP="005239A8">
                        <w:pPr>
                          <w:jc w:val="center"/>
                        </w:pPr>
                        <w:r>
                          <w:t>Push</w:t>
                        </w:r>
                      </w:p>
                    </w:txbxContent>
                  </v:textbox>
                </v:shape>
              </w:pict>
            </mc:Fallback>
          </mc:AlternateContent>
        </w:r>
      </w:ins>
    </w:p>
    <w:p w14:paraId="13CADCB2" w14:textId="77777777" w:rsidR="005239A8" w:rsidRPr="00546B0B" w:rsidRDefault="005239A8" w:rsidP="005239A8">
      <w:pPr>
        <w:spacing w:line="360" w:lineRule="auto"/>
        <w:rPr>
          <w:ins w:id="965" w:author="Paul Ekung" w:date="2023-02-21T02:20:00Z"/>
          <w:rFonts w:asciiTheme="majorHAnsi" w:hAnsiTheme="majorHAnsi"/>
          <w:b/>
          <w:bCs/>
          <w:sz w:val="24"/>
          <w:szCs w:val="24"/>
        </w:rPr>
      </w:pPr>
      <w:ins w:id="966" w:author="Paul Ekung" w:date="2023-02-21T02:20:00Z">
        <w:r w:rsidRPr="00546B0B">
          <w:rPr>
            <w:rFonts w:asciiTheme="majorHAnsi" w:hAnsiTheme="majorHAnsi"/>
            <w:b/>
            <w:bCs/>
            <w:noProof/>
            <w:sz w:val="24"/>
            <w:szCs w:val="24"/>
          </w:rPr>
          <mc:AlternateContent>
            <mc:Choice Requires="wps">
              <w:drawing>
                <wp:anchor distT="0" distB="0" distL="114300" distR="114300" simplePos="0" relativeHeight="251990016" behindDoc="0" locked="0" layoutInCell="1" allowOverlap="1" wp14:anchorId="7C539039" wp14:editId="2CD0D91D">
                  <wp:simplePos x="0" y="0"/>
                  <wp:positionH relativeFrom="column">
                    <wp:posOffset>4694555</wp:posOffset>
                  </wp:positionH>
                  <wp:positionV relativeFrom="paragraph">
                    <wp:posOffset>39273</wp:posOffset>
                  </wp:positionV>
                  <wp:extent cx="1063869" cy="536331"/>
                  <wp:effectExtent l="0" t="0" r="22225" b="16510"/>
                  <wp:wrapNone/>
                  <wp:docPr id="251" name="Rectangle 251"/>
                  <wp:cNvGraphicFramePr/>
                  <a:graphic xmlns:a="http://schemas.openxmlformats.org/drawingml/2006/main">
                    <a:graphicData uri="http://schemas.microsoft.com/office/word/2010/wordprocessingShape">
                      <wps:wsp>
                        <wps:cNvSpPr/>
                        <wps:spPr>
                          <a:xfrm>
                            <a:off x="0" y="0"/>
                            <a:ext cx="1063869" cy="536331"/>
                          </a:xfrm>
                          <a:prstGeom prst="rect">
                            <a:avLst/>
                          </a:prstGeom>
                        </wps:spPr>
                        <wps:style>
                          <a:lnRef idx="2">
                            <a:schemeClr val="dk1"/>
                          </a:lnRef>
                          <a:fillRef idx="1">
                            <a:schemeClr val="lt1"/>
                          </a:fillRef>
                          <a:effectRef idx="0">
                            <a:schemeClr val="dk1"/>
                          </a:effectRef>
                          <a:fontRef idx="minor">
                            <a:schemeClr val="dk1"/>
                          </a:fontRef>
                        </wps:style>
                        <wps:txbx>
                          <w:txbxContent>
                            <w:p w14:paraId="48D3BB22" w14:textId="77777777" w:rsidR="002A7753" w:rsidRDefault="002A7753" w:rsidP="005239A8">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539039" id="Rectangle 251" o:spid="_x0000_s1161" style="position:absolute;left:0;text-align:left;margin-left:369.65pt;margin-top:3.1pt;width:83.75pt;height:42.25pt;z-index:25199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" fillcolor="white [3201]" strokecolor="black [3200]" strokeweight="2pt">
                  <v:textbox>
                    <w:txbxContent>
                      <w:p w14:paraId="48D3BB22" w14:textId="77777777" w:rsidR="002A7753" w:rsidRDefault="002A7753" w:rsidP="005239A8">
                        <w:pPr>
                          <w:jc w:val="center"/>
                        </w:pPr>
                        <w:r>
                          <w:t>Admin</w:t>
                        </w:r>
                      </w:p>
                    </w:txbxContent>
                  </v:textbox>
                </v:rect>
              </w:pict>
            </mc:Fallback>
          </mc:AlternateContent>
        </w:r>
        <w:r w:rsidRPr="00546B0B">
          <w:rPr>
            <w:rFonts w:asciiTheme="majorHAnsi" w:hAnsiTheme="majorHAnsi"/>
            <w:b/>
            <w:bCs/>
            <w:noProof/>
            <w:sz w:val="24"/>
            <w:szCs w:val="24"/>
          </w:rPr>
          <mc:AlternateContent>
            <mc:Choice Requires="wps">
              <w:drawing>
                <wp:anchor distT="0" distB="0" distL="114300" distR="114300" simplePos="0" relativeHeight="251986944" behindDoc="0" locked="0" layoutInCell="1" allowOverlap="1" wp14:anchorId="6325F17E" wp14:editId="41AE654F">
                  <wp:simplePos x="0" y="0"/>
                  <wp:positionH relativeFrom="column">
                    <wp:posOffset>175846</wp:posOffset>
                  </wp:positionH>
                  <wp:positionV relativeFrom="paragraph">
                    <wp:posOffset>40445</wp:posOffset>
                  </wp:positionV>
                  <wp:extent cx="1160585" cy="527538"/>
                  <wp:effectExtent l="0" t="0" r="20955" b="25400"/>
                  <wp:wrapNone/>
                  <wp:docPr id="252" name="Rectangle 252"/>
                  <wp:cNvGraphicFramePr/>
                  <a:graphic xmlns:a="http://schemas.openxmlformats.org/drawingml/2006/main">
                    <a:graphicData uri="http://schemas.microsoft.com/office/word/2010/wordprocessingShape">
                      <wps:wsp>
                        <wps:cNvSpPr/>
                        <wps:spPr>
                          <a:xfrm>
                            <a:off x="0" y="0"/>
                            <a:ext cx="1160585" cy="527538"/>
                          </a:xfrm>
                          <a:prstGeom prst="rect">
                            <a:avLst/>
                          </a:prstGeom>
                        </wps:spPr>
                        <wps:style>
                          <a:lnRef idx="2">
                            <a:schemeClr val="dk1"/>
                          </a:lnRef>
                          <a:fillRef idx="1">
                            <a:schemeClr val="lt1"/>
                          </a:fillRef>
                          <a:effectRef idx="0">
                            <a:schemeClr val="dk1"/>
                          </a:effectRef>
                          <a:fontRef idx="minor">
                            <a:schemeClr val="dk1"/>
                          </a:fontRef>
                        </wps:style>
                        <wps:txbx>
                          <w:txbxContent>
                            <w:p w14:paraId="21CBA434" w14:textId="77777777" w:rsidR="002A7753" w:rsidRDefault="002A7753" w:rsidP="005239A8">
                              <w:pPr>
                                <w:jc w:val="center"/>
                              </w:pPr>
                              <w:r>
                                <w:t>Staff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25F17E" id="Rectangle 252" o:spid="_x0000_s1162" style="position:absolute;left:0;text-align:left;margin-left:13.85pt;margin-top:3.2pt;width:91.4pt;height:41.55pt;z-index:25198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" fillcolor="white [3201]" strokecolor="black [3200]" strokeweight="2pt">
                  <v:textbox>
                    <w:txbxContent>
                      <w:p w14:paraId="21CBA434" w14:textId="77777777" w:rsidR="002A7753" w:rsidRDefault="002A7753" w:rsidP="005239A8">
                        <w:pPr>
                          <w:jc w:val="center"/>
                        </w:pPr>
                        <w:r>
                          <w:t>Staff</w:t>
                        </w:r>
                      </w:p>
                    </w:txbxContent>
                  </v:textbox>
                </v:rect>
              </w:pict>
            </mc:Fallback>
          </mc:AlternateContent>
        </w:r>
      </w:ins>
    </w:p>
    <w:p w14:paraId="68815966" w14:textId="77777777" w:rsidR="005239A8" w:rsidRPr="00546B0B" w:rsidRDefault="005239A8" w:rsidP="005239A8">
      <w:pPr>
        <w:spacing w:line="360" w:lineRule="auto"/>
        <w:rPr>
          <w:ins w:id="967" w:author="Paul Ekung" w:date="2023-02-21T02:20:00Z"/>
          <w:rFonts w:asciiTheme="majorHAnsi" w:hAnsiTheme="majorHAnsi"/>
          <w:b/>
          <w:bCs/>
          <w:sz w:val="24"/>
          <w:szCs w:val="24"/>
        </w:rPr>
      </w:pPr>
      <w:ins w:id="968" w:author="Paul Ekung" w:date="2023-02-21T02:20:00Z">
        <w:r w:rsidRPr="00546B0B">
          <w:rPr>
            <w:rFonts w:asciiTheme="majorHAnsi" w:hAnsiTheme="majorHAnsi"/>
            <w:b/>
            <w:bCs/>
            <w:noProof/>
            <w:sz w:val="24"/>
            <w:szCs w:val="24"/>
          </w:rPr>
          <mc:AlternateContent>
            <mc:Choice Requires="wps">
              <w:drawing>
                <wp:anchor distT="0" distB="0" distL="114300" distR="114300" simplePos="0" relativeHeight="251991040" behindDoc="0" locked="0" layoutInCell="1" allowOverlap="1" wp14:anchorId="5A716F2D" wp14:editId="4CC2E544">
                  <wp:simplePos x="0" y="0"/>
                  <wp:positionH relativeFrom="column">
                    <wp:posOffset>3525714</wp:posOffset>
                  </wp:positionH>
                  <wp:positionV relativeFrom="paragraph">
                    <wp:posOffset>41324</wp:posOffset>
                  </wp:positionV>
                  <wp:extent cx="1169377" cy="0"/>
                  <wp:effectExtent l="0" t="0" r="0" b="0"/>
                  <wp:wrapNone/>
                  <wp:docPr id="253" name="Straight Connector 253"/>
                  <wp:cNvGraphicFramePr/>
                  <a:graphic xmlns:a="http://schemas.openxmlformats.org/drawingml/2006/main">
                    <a:graphicData uri="http://schemas.microsoft.com/office/word/2010/wordprocessingShape">
                      <wps:wsp>
                        <wps:cNvCnPr/>
                        <wps:spPr>
                          <a:xfrm>
                            <a:off x="0" y="0"/>
                            <a:ext cx="11693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13B14B8" id="Straight Connector 253" o:spid="_x0000_s1026" style="position:absolute;z-index:25199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7.6pt,3.25pt" to="369.7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" strokecolor="#4579b8 [3044]"/>
              </w:pict>
            </mc:Fallback>
          </mc:AlternateContent>
        </w:r>
        <w:r w:rsidRPr="00546B0B">
          <w:rPr>
            <w:rFonts w:asciiTheme="majorHAnsi" w:hAnsiTheme="majorHAnsi"/>
            <w:b/>
            <w:bCs/>
            <w:noProof/>
            <w:sz w:val="24"/>
            <w:szCs w:val="24"/>
          </w:rPr>
          <mc:AlternateContent>
            <mc:Choice Requires="wps">
              <w:drawing>
                <wp:anchor distT="0" distB="0" distL="114300" distR="114300" simplePos="0" relativeHeight="251987968" behindDoc="0" locked="0" layoutInCell="1" allowOverlap="1" wp14:anchorId="6BE24C53" wp14:editId="6396F832">
                  <wp:simplePos x="0" y="0"/>
                  <wp:positionH relativeFrom="column">
                    <wp:posOffset>1336430</wp:posOffset>
                  </wp:positionH>
                  <wp:positionV relativeFrom="paragraph">
                    <wp:posOffset>41324</wp:posOffset>
                  </wp:positionV>
                  <wp:extent cx="1222131" cy="0"/>
                  <wp:effectExtent l="0" t="0" r="0" b="0"/>
                  <wp:wrapNone/>
                  <wp:docPr id="254" name="Straight Connector 254"/>
                  <wp:cNvGraphicFramePr/>
                  <a:graphic xmlns:a="http://schemas.openxmlformats.org/drawingml/2006/main">
                    <a:graphicData uri="http://schemas.microsoft.com/office/word/2010/wordprocessingShape">
                      <wps:wsp>
                        <wps:cNvCnPr/>
                        <wps:spPr>
                          <a:xfrm>
                            <a:off x="0" y="0"/>
                            <a:ext cx="122213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78EB35B" id="Straight Connector 254" o:spid="_x0000_s1026" style="position:absolute;z-index:25198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5.25pt,3.25pt" to="201.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" strokecolor="#4579b8 [3044]"/>
              </w:pict>
            </mc:Fallback>
          </mc:AlternateContent>
        </w:r>
      </w:ins>
    </w:p>
    <w:p w14:paraId="454F9BDC" w14:textId="77777777" w:rsidR="005239A8" w:rsidRPr="00546B0B" w:rsidRDefault="005239A8" w:rsidP="005239A8">
      <w:pPr>
        <w:spacing w:line="360" w:lineRule="auto"/>
        <w:rPr>
          <w:ins w:id="969" w:author="Paul Ekung" w:date="2023-02-21T02:20:00Z"/>
          <w:rFonts w:asciiTheme="majorHAnsi" w:hAnsiTheme="majorHAnsi"/>
          <w:b/>
          <w:bCs/>
          <w:sz w:val="24"/>
          <w:szCs w:val="24"/>
        </w:rPr>
      </w:pPr>
      <w:ins w:id="970" w:author="Paul Ekung" w:date="2023-02-21T02:20:00Z">
        <w:r w:rsidRPr="00546B0B">
          <w:rPr>
            <w:rFonts w:asciiTheme="majorHAnsi" w:hAnsiTheme="majorHAnsi"/>
            <w:b/>
            <w:bCs/>
            <w:noProof/>
            <w:sz w:val="24"/>
            <w:szCs w:val="24"/>
          </w:rPr>
          <mc:AlternateContent>
            <mc:Choice Requires="wps">
              <w:drawing>
                <wp:anchor distT="0" distB="0" distL="114300" distR="114300" simplePos="0" relativeHeight="251992064" behindDoc="0" locked="0" layoutInCell="1" allowOverlap="1" wp14:anchorId="31BC93AC" wp14:editId="2A79EA7A">
                  <wp:simplePos x="0" y="0"/>
                  <wp:positionH relativeFrom="column">
                    <wp:posOffset>5195863</wp:posOffset>
                  </wp:positionH>
                  <wp:positionV relativeFrom="paragraph">
                    <wp:posOffset>49677</wp:posOffset>
                  </wp:positionV>
                  <wp:extent cx="0" cy="1961076"/>
                  <wp:effectExtent l="0" t="0" r="38100" b="20320"/>
                  <wp:wrapNone/>
                  <wp:docPr id="255" name="Straight Connector 255"/>
                  <wp:cNvGraphicFramePr/>
                  <a:graphic xmlns:a="http://schemas.openxmlformats.org/drawingml/2006/main">
                    <a:graphicData uri="http://schemas.microsoft.com/office/word/2010/wordprocessingShape">
                      <wps:wsp>
                        <wps:cNvCnPr/>
                        <wps:spPr>
                          <a:xfrm>
                            <a:off x="0" y="0"/>
                            <a:ext cx="0" cy="196107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78FD5C" id="Straight Connector 255" o:spid="_x0000_s1026" style="position:absolute;z-index:251992064;visibility:visible;mso-wrap-style:square;mso-wrap-distance-left:9pt;mso-wrap-distance-top:0;mso-wrap-distance-right:9pt;mso-wrap-distance-bottom:0;mso-position-horizontal:absolute;mso-position-horizontal-relative:text;mso-position-vertical:absolute;mso-position-vertical-relative:text" from="409.1pt,3.9pt" to="409.1pt,1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" strokecolor="#4579b8 [3044]"/>
              </w:pict>
            </mc:Fallback>
          </mc:AlternateContent>
        </w:r>
        <w:r w:rsidRPr="00546B0B">
          <w:rPr>
            <w:rFonts w:asciiTheme="majorHAnsi" w:hAnsiTheme="majorHAnsi"/>
            <w:b/>
            <w:bCs/>
            <w:noProof/>
            <w:sz w:val="24"/>
            <w:szCs w:val="24"/>
          </w:rPr>
          <mc:AlternateContent>
            <mc:Choice Requires="wps">
              <w:drawing>
                <wp:anchor distT="0" distB="0" distL="114300" distR="114300" simplePos="0" relativeHeight="252003328" behindDoc="0" locked="0" layoutInCell="1" allowOverlap="1" wp14:anchorId="22251E9E" wp14:editId="05145424">
                  <wp:simplePos x="0" y="0"/>
                  <wp:positionH relativeFrom="column">
                    <wp:posOffset>756138</wp:posOffset>
                  </wp:positionH>
                  <wp:positionV relativeFrom="paragraph">
                    <wp:posOffset>42202</wp:posOffset>
                  </wp:positionV>
                  <wp:extent cx="0" cy="2022231"/>
                  <wp:effectExtent l="0" t="0" r="38100" b="35560"/>
                  <wp:wrapNone/>
                  <wp:docPr id="1095" name="Straight Connector 1095"/>
                  <wp:cNvGraphicFramePr/>
                  <a:graphic xmlns:a="http://schemas.openxmlformats.org/drawingml/2006/main">
                    <a:graphicData uri="http://schemas.microsoft.com/office/word/2010/wordprocessingShape">
                      <wps:wsp>
                        <wps:cNvCnPr/>
                        <wps:spPr>
                          <a:xfrm>
                            <a:off x="0" y="0"/>
                            <a:ext cx="0" cy="20222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D2F4A67" id="Straight Connector 1095" o:spid="_x0000_s1026" style="position:absolute;z-index:252003328;visibility:visible;mso-wrap-style:square;mso-wrap-distance-left:9pt;mso-wrap-distance-top:0;mso-wrap-distance-right:9pt;mso-wrap-distance-bottom:0;mso-position-horizontal:absolute;mso-position-horizontal-relative:text;mso-position-vertical:absolute;mso-position-vertical-relative:text" from="59.55pt,3.3pt" to="59.55pt,16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" strokecolor="#4579b8 [3044]"/>
              </w:pict>
            </mc:Fallback>
          </mc:AlternateContent>
        </w:r>
      </w:ins>
    </w:p>
    <w:p w14:paraId="1A1B1FCA" w14:textId="77777777" w:rsidR="005239A8" w:rsidRPr="00546B0B" w:rsidRDefault="005239A8" w:rsidP="005239A8">
      <w:pPr>
        <w:spacing w:line="360" w:lineRule="auto"/>
        <w:rPr>
          <w:ins w:id="971" w:author="Paul Ekung" w:date="2023-02-21T02:20:00Z"/>
          <w:rFonts w:asciiTheme="majorHAnsi" w:hAnsiTheme="majorHAnsi"/>
          <w:sz w:val="24"/>
          <w:szCs w:val="24"/>
        </w:rPr>
      </w:pPr>
    </w:p>
    <w:p w14:paraId="1D9F4C32" w14:textId="77777777" w:rsidR="005239A8" w:rsidRPr="00546B0B" w:rsidRDefault="005239A8" w:rsidP="005239A8">
      <w:pPr>
        <w:spacing w:line="360" w:lineRule="auto"/>
        <w:rPr>
          <w:ins w:id="972" w:author="Paul Ekung" w:date="2023-02-21T02:20:00Z"/>
          <w:rFonts w:asciiTheme="majorHAnsi" w:hAnsiTheme="majorHAnsi"/>
          <w:sz w:val="24"/>
          <w:szCs w:val="24"/>
        </w:rPr>
      </w:pPr>
      <w:ins w:id="973" w:author="Paul Ekung" w:date="2023-02-21T02:20:00Z">
        <w:r w:rsidRPr="00546B0B">
          <w:rPr>
            <w:rFonts w:asciiTheme="majorHAnsi" w:hAnsiTheme="majorHAnsi"/>
            <w:noProof/>
            <w:sz w:val="24"/>
            <w:szCs w:val="24"/>
          </w:rPr>
          <mc:AlternateContent>
            <mc:Choice Requires="wps">
              <w:drawing>
                <wp:anchor distT="0" distB="0" distL="114300" distR="114300" simplePos="0" relativeHeight="252011520" behindDoc="0" locked="0" layoutInCell="1" allowOverlap="1" wp14:anchorId="77EC9A27" wp14:editId="4AE2C965">
                  <wp:simplePos x="0" y="0"/>
                  <wp:positionH relativeFrom="column">
                    <wp:posOffset>2162908</wp:posOffset>
                  </wp:positionH>
                  <wp:positionV relativeFrom="paragraph">
                    <wp:posOffset>8792</wp:posOffset>
                  </wp:positionV>
                  <wp:extent cx="1521069" cy="641839"/>
                  <wp:effectExtent l="0" t="0" r="22225" b="25400"/>
                  <wp:wrapNone/>
                  <wp:docPr id="1096" name="Oval 1096"/>
                  <wp:cNvGraphicFramePr/>
                  <a:graphic xmlns:a="http://schemas.openxmlformats.org/drawingml/2006/main">
                    <a:graphicData uri="http://schemas.microsoft.com/office/word/2010/wordprocessingShape">
                      <wps:wsp>
                        <wps:cNvSpPr/>
                        <wps:spPr>
                          <a:xfrm>
                            <a:off x="0" y="0"/>
                            <a:ext cx="1521069" cy="641839"/>
                          </a:xfrm>
                          <a:prstGeom prst="ellipse">
                            <a:avLst/>
                          </a:prstGeom>
                        </wps:spPr>
                        <wps:style>
                          <a:lnRef idx="2">
                            <a:schemeClr val="dk1"/>
                          </a:lnRef>
                          <a:fillRef idx="1">
                            <a:schemeClr val="lt1"/>
                          </a:fillRef>
                          <a:effectRef idx="0">
                            <a:schemeClr val="dk1"/>
                          </a:effectRef>
                          <a:fontRef idx="minor">
                            <a:schemeClr val="dk1"/>
                          </a:fontRef>
                        </wps:style>
                        <wps:txbx>
                          <w:txbxContent>
                            <w:p w14:paraId="3C3ACF29" w14:textId="77777777" w:rsidR="002A7753" w:rsidRDefault="002A7753" w:rsidP="005239A8">
                              <w:pPr>
                                <w:jc w:val="center"/>
                              </w:pPr>
                              <w:r>
                                <w:t>Misconduct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7EC9A27" id="Oval 1096" o:spid="_x0000_s1163" style="position:absolute;left:0;text-align:left;margin-left:170.3pt;margin-top:.7pt;width:119.75pt;height:50.55pt;z-index:252011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" fillcolor="white [3201]" strokecolor="black [3200]" strokeweight="2pt">
                  <v:textbox>
                    <w:txbxContent>
                      <w:p w14:paraId="3C3ACF29" w14:textId="77777777" w:rsidR="002A7753" w:rsidRDefault="002A7753" w:rsidP="005239A8">
                        <w:pPr>
                          <w:jc w:val="center"/>
                        </w:pPr>
                        <w:r>
                          <w:t>Misconduct Case</w:t>
                        </w:r>
                      </w:p>
                    </w:txbxContent>
                  </v:textbox>
                </v:oval>
              </w:pict>
            </mc:Fallback>
          </mc:AlternateContent>
        </w:r>
      </w:ins>
    </w:p>
    <w:p w14:paraId="033ADC68" w14:textId="77777777" w:rsidR="005239A8" w:rsidRPr="00546B0B" w:rsidRDefault="005239A8" w:rsidP="005239A8">
      <w:pPr>
        <w:spacing w:line="360" w:lineRule="auto"/>
        <w:rPr>
          <w:ins w:id="974" w:author="Paul Ekung" w:date="2023-02-21T02:20:00Z"/>
          <w:rFonts w:asciiTheme="majorHAnsi" w:hAnsiTheme="majorHAnsi"/>
          <w:sz w:val="24"/>
          <w:szCs w:val="24"/>
        </w:rPr>
      </w:pPr>
      <w:ins w:id="975" w:author="Paul Ekung" w:date="2023-02-21T02:20:00Z">
        <w:r w:rsidRPr="00546B0B">
          <w:rPr>
            <w:rFonts w:asciiTheme="majorHAnsi" w:hAnsiTheme="majorHAnsi"/>
            <w:noProof/>
            <w:sz w:val="24"/>
            <w:szCs w:val="24"/>
          </w:rPr>
          <mc:AlternateContent>
            <mc:Choice Requires="wps">
              <w:drawing>
                <wp:anchor distT="0" distB="0" distL="114300" distR="114300" simplePos="0" relativeHeight="252010496" behindDoc="0" locked="0" layoutInCell="1" allowOverlap="1" wp14:anchorId="79551203" wp14:editId="4FA0F3A0">
                  <wp:simplePos x="0" y="0"/>
                  <wp:positionH relativeFrom="column">
                    <wp:posOffset>3859823</wp:posOffset>
                  </wp:positionH>
                  <wp:positionV relativeFrom="paragraph">
                    <wp:posOffset>18464</wp:posOffset>
                  </wp:positionV>
                  <wp:extent cx="1257007" cy="492125"/>
                  <wp:effectExtent l="0" t="0" r="19685" b="22225"/>
                  <wp:wrapNone/>
                  <wp:docPr id="1097" name="Oval 1097"/>
                  <wp:cNvGraphicFramePr/>
                  <a:graphic xmlns:a="http://schemas.openxmlformats.org/drawingml/2006/main">
                    <a:graphicData uri="http://schemas.microsoft.com/office/word/2010/wordprocessingShape">
                      <wps:wsp>
                        <wps:cNvSpPr/>
                        <wps:spPr>
                          <a:xfrm>
                            <a:off x="0" y="0"/>
                            <a:ext cx="1257007" cy="492125"/>
                          </a:xfrm>
                          <a:prstGeom prst="ellipse">
                            <a:avLst/>
                          </a:prstGeom>
                        </wps:spPr>
                        <wps:style>
                          <a:lnRef idx="2">
                            <a:schemeClr val="dk1"/>
                          </a:lnRef>
                          <a:fillRef idx="1">
                            <a:schemeClr val="lt1"/>
                          </a:fillRef>
                          <a:effectRef idx="0">
                            <a:schemeClr val="dk1"/>
                          </a:effectRef>
                          <a:fontRef idx="minor">
                            <a:schemeClr val="dk1"/>
                          </a:fontRef>
                        </wps:style>
                        <wps:txbx>
                          <w:txbxContent>
                            <w:p w14:paraId="69E7FDC6" w14:textId="77777777" w:rsidR="002A7753" w:rsidRDefault="002A7753" w:rsidP="005239A8">
                              <w:pPr>
                                <w:jc w:val="center"/>
                              </w:pPr>
                              <w:r>
                                <w:t>Punishment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9551203" id="Oval 1097" o:spid="_x0000_s1164" style="position:absolute;left:0;text-align:left;margin-left:303.9pt;margin-top:1.45pt;width:99pt;height:38.75pt;z-index:252010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" fillcolor="white [3201]" strokecolor="black [3200]" strokeweight="2pt">
                  <v:textbox>
                    <w:txbxContent>
                      <w:p w14:paraId="69E7FDC6" w14:textId="77777777" w:rsidR="002A7753" w:rsidRDefault="002A7753" w:rsidP="005239A8">
                        <w:pPr>
                          <w:jc w:val="center"/>
                        </w:pPr>
                        <w:r>
                          <w:t>Punishment</w:t>
                        </w:r>
                      </w:p>
                    </w:txbxContent>
                  </v:textbox>
                </v:oval>
              </w:pict>
            </mc:Fallback>
          </mc:AlternateContent>
        </w:r>
        <w:r w:rsidRPr="00546B0B">
          <w:rPr>
            <w:rFonts w:asciiTheme="majorHAnsi" w:hAnsiTheme="majorHAnsi"/>
            <w:noProof/>
            <w:sz w:val="24"/>
            <w:szCs w:val="24"/>
          </w:rPr>
          <mc:AlternateContent>
            <mc:Choice Requires="wps">
              <w:drawing>
                <wp:anchor distT="0" distB="0" distL="114300" distR="114300" simplePos="0" relativeHeight="252005376" behindDoc="0" locked="0" layoutInCell="1" allowOverlap="1" wp14:anchorId="6CAF28C0" wp14:editId="16BB2F9C">
                  <wp:simplePos x="0" y="0"/>
                  <wp:positionH relativeFrom="column">
                    <wp:posOffset>984738</wp:posOffset>
                  </wp:positionH>
                  <wp:positionV relativeFrom="paragraph">
                    <wp:posOffset>18464</wp:posOffset>
                  </wp:positionV>
                  <wp:extent cx="1142512" cy="492369"/>
                  <wp:effectExtent l="0" t="0" r="19685" b="22225"/>
                  <wp:wrapNone/>
                  <wp:docPr id="1127" name="Oval 1127"/>
                  <wp:cNvGraphicFramePr/>
                  <a:graphic xmlns:a="http://schemas.openxmlformats.org/drawingml/2006/main">
                    <a:graphicData uri="http://schemas.microsoft.com/office/word/2010/wordprocessingShape">
                      <wps:wsp>
                        <wps:cNvSpPr/>
                        <wps:spPr>
                          <a:xfrm>
                            <a:off x="0" y="0"/>
                            <a:ext cx="1142512" cy="492369"/>
                          </a:xfrm>
                          <a:prstGeom prst="ellipse">
                            <a:avLst/>
                          </a:prstGeom>
                        </wps:spPr>
                        <wps:style>
                          <a:lnRef idx="2">
                            <a:schemeClr val="dk1"/>
                          </a:lnRef>
                          <a:fillRef idx="1">
                            <a:schemeClr val="lt1"/>
                          </a:fillRef>
                          <a:effectRef idx="0">
                            <a:schemeClr val="dk1"/>
                          </a:effectRef>
                          <a:fontRef idx="minor">
                            <a:schemeClr val="dk1"/>
                          </a:fontRef>
                        </wps:style>
                        <wps:txbx>
                          <w:txbxContent>
                            <w:p w14:paraId="7F3708F3" w14:textId="77777777" w:rsidR="002A7753" w:rsidRDefault="002A7753" w:rsidP="005239A8">
                              <w:pPr>
                                <w:jc w:val="center"/>
                              </w:pPr>
                              <w:r>
                                <w:t>Timestamp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CAF28C0" id="Oval 1127" o:spid="_x0000_s1165" style="position:absolute;left:0;text-align:left;margin-left:77.55pt;margin-top:1.45pt;width:89.95pt;height:38.75pt;z-index:252005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" fillcolor="white [3201]" strokecolor="black [3200]" strokeweight="2pt">
                  <v:textbox>
                    <w:txbxContent>
                      <w:p w14:paraId="7F3708F3" w14:textId="77777777" w:rsidR="002A7753" w:rsidRDefault="002A7753" w:rsidP="005239A8">
                        <w:pPr>
                          <w:jc w:val="center"/>
                        </w:pPr>
                        <w:r>
                          <w:t>Timestamp</w:t>
                        </w:r>
                      </w:p>
                    </w:txbxContent>
                  </v:textbox>
                </v:oval>
              </w:pict>
            </mc:Fallback>
          </mc:AlternateContent>
        </w:r>
      </w:ins>
    </w:p>
    <w:p w14:paraId="042624C7" w14:textId="77777777" w:rsidR="005239A8" w:rsidRPr="00546B0B" w:rsidRDefault="005239A8" w:rsidP="005239A8">
      <w:pPr>
        <w:spacing w:line="360" w:lineRule="auto"/>
        <w:rPr>
          <w:ins w:id="976" w:author="Paul Ekung" w:date="2023-02-21T02:20:00Z"/>
          <w:rFonts w:asciiTheme="majorHAnsi" w:hAnsiTheme="majorHAnsi"/>
          <w:sz w:val="24"/>
          <w:szCs w:val="24"/>
        </w:rPr>
      </w:pPr>
      <w:ins w:id="977" w:author="Paul Ekung" w:date="2023-02-21T02:20:00Z">
        <w:r w:rsidRPr="00546B0B">
          <w:rPr>
            <w:rFonts w:asciiTheme="majorHAnsi" w:hAnsiTheme="majorHAnsi"/>
            <w:noProof/>
            <w:sz w:val="24"/>
            <w:szCs w:val="24"/>
          </w:rPr>
          <mc:AlternateContent>
            <mc:Choice Requires="wps">
              <w:drawing>
                <wp:anchor distT="0" distB="0" distL="114300" distR="114300" simplePos="0" relativeHeight="252008448" behindDoc="0" locked="0" layoutInCell="1" allowOverlap="1" wp14:anchorId="261E2FD7" wp14:editId="6F1E1F79">
                  <wp:simplePos x="0" y="0"/>
                  <wp:positionH relativeFrom="column">
                    <wp:posOffset>3648222</wp:posOffset>
                  </wp:positionH>
                  <wp:positionV relativeFrom="paragraph">
                    <wp:posOffset>124362</wp:posOffset>
                  </wp:positionV>
                  <wp:extent cx="721555" cy="712666"/>
                  <wp:effectExtent l="0" t="0" r="21590" b="30480"/>
                  <wp:wrapNone/>
                  <wp:docPr id="1128" name="Straight Connector 1128"/>
                  <wp:cNvGraphicFramePr/>
                  <a:graphic xmlns:a="http://schemas.openxmlformats.org/drawingml/2006/main">
                    <a:graphicData uri="http://schemas.microsoft.com/office/word/2010/wordprocessingShape">
                      <wps:wsp>
                        <wps:cNvCnPr/>
                        <wps:spPr>
                          <a:xfrm flipV="1">
                            <a:off x="0" y="0"/>
                            <a:ext cx="721555" cy="7126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F41F8D" id="Straight Connector 1128" o:spid="_x0000_s1026" style="position:absolute;flip:y;z-index:252008448;visibility:visible;mso-wrap-style:square;mso-wrap-distance-left:9pt;mso-wrap-distance-top:0;mso-wrap-distance-right:9pt;mso-wrap-distance-bottom:0;mso-position-horizontal:absolute;mso-position-horizontal-relative:text;mso-position-vertical:absolute;mso-position-vertical-relative:text" from="287.25pt,9.8pt" to="344.05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" strokecolor="#4579b8 [3044]"/>
              </w:pict>
            </mc:Fallback>
          </mc:AlternateContent>
        </w:r>
        <w:r w:rsidRPr="00546B0B">
          <w:rPr>
            <w:rFonts w:asciiTheme="majorHAnsi" w:hAnsiTheme="majorHAnsi"/>
            <w:noProof/>
            <w:sz w:val="24"/>
            <w:szCs w:val="24"/>
          </w:rPr>
          <mc:AlternateContent>
            <mc:Choice Requires="wps">
              <w:drawing>
                <wp:anchor distT="0" distB="0" distL="114300" distR="114300" simplePos="0" relativeHeight="252006400" behindDoc="0" locked="0" layoutInCell="1" allowOverlap="1" wp14:anchorId="71AA5306" wp14:editId="2E4006F1">
                  <wp:simplePos x="0" y="0"/>
                  <wp:positionH relativeFrom="column">
                    <wp:posOffset>2936631</wp:posOffset>
                  </wp:positionH>
                  <wp:positionV relativeFrom="paragraph">
                    <wp:posOffset>124850</wp:posOffset>
                  </wp:positionV>
                  <wp:extent cx="0" cy="711639"/>
                  <wp:effectExtent l="0" t="0" r="38100" b="12700"/>
                  <wp:wrapNone/>
                  <wp:docPr id="1129" name="Straight Connector 1129"/>
                  <wp:cNvGraphicFramePr/>
                  <a:graphic xmlns:a="http://schemas.openxmlformats.org/drawingml/2006/main">
                    <a:graphicData uri="http://schemas.microsoft.com/office/word/2010/wordprocessingShape">
                      <wps:wsp>
                        <wps:cNvCnPr/>
                        <wps:spPr>
                          <a:xfrm flipV="1">
                            <a:off x="0" y="0"/>
                            <a:ext cx="0" cy="7116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0C91E76" id="Straight Connector 1129" o:spid="_x0000_s1026" style="position:absolute;flip:y;z-index:252006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1.25pt,9.85pt" to="231.25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" strokecolor="#4579b8 [3044]"/>
              </w:pict>
            </mc:Fallback>
          </mc:AlternateContent>
        </w:r>
        <w:r w:rsidRPr="00546B0B">
          <w:rPr>
            <w:rFonts w:asciiTheme="majorHAnsi" w:hAnsiTheme="majorHAnsi"/>
            <w:noProof/>
            <w:sz w:val="24"/>
            <w:szCs w:val="24"/>
          </w:rPr>
          <mc:AlternateContent>
            <mc:Choice Requires="wps">
              <w:drawing>
                <wp:anchor distT="0" distB="0" distL="114300" distR="114300" simplePos="0" relativeHeight="252004352" behindDoc="0" locked="0" layoutInCell="1" allowOverlap="1" wp14:anchorId="69570578" wp14:editId="4A79B618">
                  <wp:simplePos x="0" y="0"/>
                  <wp:positionH relativeFrom="column">
                    <wp:posOffset>1723292</wp:posOffset>
                  </wp:positionH>
                  <wp:positionV relativeFrom="paragraph">
                    <wp:posOffset>247943</wp:posOffset>
                  </wp:positionV>
                  <wp:extent cx="492711" cy="589085"/>
                  <wp:effectExtent l="0" t="0" r="22225" b="20955"/>
                  <wp:wrapNone/>
                  <wp:docPr id="1130" name="Straight Connector 1130"/>
                  <wp:cNvGraphicFramePr/>
                  <a:graphic xmlns:a="http://schemas.openxmlformats.org/drawingml/2006/main">
                    <a:graphicData uri="http://schemas.microsoft.com/office/word/2010/wordprocessingShape">
                      <wps:wsp>
                        <wps:cNvCnPr/>
                        <wps:spPr>
                          <a:xfrm flipH="1" flipV="1">
                            <a:off x="0" y="0"/>
                            <a:ext cx="492711" cy="5890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DFE0EB" id="Straight Connector 1130" o:spid="_x0000_s1026" style="position:absolute;flip:x y;z-index:252004352;visibility:visible;mso-wrap-style:square;mso-wrap-distance-left:9pt;mso-wrap-distance-top:0;mso-wrap-distance-right:9pt;mso-wrap-distance-bottom:0;mso-position-horizontal:absolute;mso-position-horizontal-relative:text;mso-position-vertical:absolute;mso-position-vertical-relative:text" from="135.7pt,19.5pt" to="174.5pt,6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" strokecolor="#4579b8 [3044]"/>
              </w:pict>
            </mc:Fallback>
          </mc:AlternateContent>
        </w:r>
      </w:ins>
    </w:p>
    <w:p w14:paraId="465D931A" w14:textId="77777777" w:rsidR="005239A8" w:rsidRPr="00546B0B" w:rsidRDefault="005239A8" w:rsidP="005239A8">
      <w:pPr>
        <w:spacing w:line="360" w:lineRule="auto"/>
        <w:rPr>
          <w:ins w:id="978" w:author="Paul Ekung" w:date="2023-02-21T02:20:00Z"/>
          <w:rFonts w:asciiTheme="majorHAnsi" w:hAnsiTheme="majorHAnsi"/>
          <w:sz w:val="24"/>
          <w:szCs w:val="24"/>
        </w:rPr>
      </w:pPr>
    </w:p>
    <w:p w14:paraId="0EE12EBF" w14:textId="77777777" w:rsidR="005239A8" w:rsidRPr="00546B0B" w:rsidRDefault="005239A8" w:rsidP="005239A8">
      <w:pPr>
        <w:spacing w:line="360" w:lineRule="auto"/>
        <w:rPr>
          <w:ins w:id="979" w:author="Paul Ekung" w:date="2023-02-21T02:20:00Z"/>
          <w:rFonts w:asciiTheme="majorHAnsi" w:hAnsiTheme="majorHAnsi"/>
          <w:sz w:val="24"/>
          <w:szCs w:val="24"/>
        </w:rPr>
      </w:pPr>
    </w:p>
    <w:p w14:paraId="6FCB0590" w14:textId="77777777" w:rsidR="005239A8" w:rsidRPr="00546B0B" w:rsidRDefault="005239A8" w:rsidP="005239A8">
      <w:pPr>
        <w:spacing w:line="360" w:lineRule="auto"/>
        <w:rPr>
          <w:ins w:id="980" w:author="Paul Ekung" w:date="2023-02-21T02:20:00Z"/>
          <w:rFonts w:asciiTheme="majorHAnsi" w:hAnsiTheme="majorHAnsi"/>
          <w:sz w:val="24"/>
          <w:szCs w:val="24"/>
        </w:rPr>
      </w:pPr>
      <w:ins w:id="981" w:author="Paul Ekung" w:date="2023-02-21T02:20:00Z">
        <w:r w:rsidRPr="00546B0B">
          <w:rPr>
            <w:rFonts w:asciiTheme="majorHAnsi" w:hAnsiTheme="majorHAnsi"/>
            <w:noProof/>
            <w:sz w:val="24"/>
            <w:szCs w:val="24"/>
          </w:rPr>
          <mc:AlternateContent>
            <mc:Choice Requires="wps">
              <w:drawing>
                <wp:anchor distT="0" distB="0" distL="114300" distR="114300" simplePos="0" relativeHeight="251993088" behindDoc="0" locked="0" layoutInCell="1" allowOverlap="1" wp14:anchorId="3A4B86F8" wp14:editId="7E85A02C">
                  <wp:simplePos x="0" y="0"/>
                  <wp:positionH relativeFrom="column">
                    <wp:posOffset>4685128</wp:posOffset>
                  </wp:positionH>
                  <wp:positionV relativeFrom="paragraph">
                    <wp:posOffset>190353</wp:posOffset>
                  </wp:positionV>
                  <wp:extent cx="1011115" cy="843866"/>
                  <wp:effectExtent l="0" t="0" r="17780" b="13970"/>
                  <wp:wrapNone/>
                  <wp:docPr id="1131" name="Flowchart: Decision 1131"/>
                  <wp:cNvGraphicFramePr/>
                  <a:graphic xmlns:a="http://schemas.openxmlformats.org/drawingml/2006/main">
                    <a:graphicData uri="http://schemas.microsoft.com/office/word/2010/wordprocessingShape">
                      <wps:wsp>
                        <wps:cNvSpPr/>
                        <wps:spPr>
                          <a:xfrm>
                            <a:off x="0" y="0"/>
                            <a:ext cx="1011115" cy="843866"/>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4E78B895" w14:textId="77777777" w:rsidR="002A7753" w:rsidRDefault="002A7753" w:rsidP="005239A8">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4B86F8" id="Flowchart: Decision 1131" o:spid="_x0000_s1166" type="#_x0000_t110" style="position:absolute;left:0;text-align:left;margin-left:368.9pt;margin-top:15pt;width:79.6pt;height:66.45pt;z-index:25199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" fillcolor="white [3201]" strokecolor="black [3200]" strokeweight="2pt">
                  <v:textbox>
                    <w:txbxContent>
                      <w:p w14:paraId="4E78B895" w14:textId="77777777" w:rsidR="002A7753" w:rsidRDefault="002A7753" w:rsidP="005239A8">
                        <w:pPr>
                          <w:jc w:val="center"/>
                        </w:pPr>
                        <w:r>
                          <w:t>View</w:t>
                        </w:r>
                      </w:p>
                    </w:txbxContent>
                  </v:textbox>
                </v:shape>
              </w:pict>
            </mc:Fallback>
          </mc:AlternateContent>
        </w:r>
        <w:r w:rsidRPr="00546B0B">
          <w:rPr>
            <w:rFonts w:asciiTheme="majorHAnsi" w:hAnsiTheme="majorHAnsi"/>
            <w:noProof/>
            <w:sz w:val="24"/>
            <w:szCs w:val="24"/>
          </w:rPr>
          <mc:AlternateContent>
            <mc:Choice Requires="wps">
              <w:drawing>
                <wp:anchor distT="0" distB="0" distL="114300" distR="114300" simplePos="0" relativeHeight="252007424" behindDoc="0" locked="0" layoutInCell="1" allowOverlap="1" wp14:anchorId="675EAE25" wp14:editId="364BAC84">
                  <wp:simplePos x="0" y="0"/>
                  <wp:positionH relativeFrom="column">
                    <wp:posOffset>272415</wp:posOffset>
                  </wp:positionH>
                  <wp:positionV relativeFrom="paragraph">
                    <wp:posOffset>223520</wp:posOffset>
                  </wp:positionV>
                  <wp:extent cx="940435" cy="808355"/>
                  <wp:effectExtent l="0" t="0" r="12065" b="10795"/>
                  <wp:wrapNone/>
                  <wp:docPr id="1132" name="Flowchart: Decision 1132"/>
                  <wp:cNvGraphicFramePr/>
                  <a:graphic xmlns:a="http://schemas.openxmlformats.org/drawingml/2006/main">
                    <a:graphicData uri="http://schemas.microsoft.com/office/word/2010/wordprocessingShape">
                      <wps:wsp>
                        <wps:cNvSpPr/>
                        <wps:spPr>
                          <a:xfrm>
                            <a:off x="0" y="0"/>
                            <a:ext cx="940435" cy="808355"/>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364775BF" w14:textId="77777777" w:rsidR="002A7753" w:rsidRDefault="002A7753" w:rsidP="005239A8">
                              <w:pPr>
                                <w:jc w:val="center"/>
                              </w:pPr>
                              <w:r>
                                <w:t>Push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5EAE25" id="Flowchart: Decision 1132" o:spid="_x0000_s1167" type="#_x0000_t110" style="position:absolute;left:0;text-align:left;margin-left:21.45pt;margin-top:17.6pt;width:74.05pt;height:63.65pt;z-index:25200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" fillcolor="white [3201]" strokecolor="black [3200]" strokeweight="2pt">
                  <v:textbox>
                    <w:txbxContent>
                      <w:p w14:paraId="364775BF" w14:textId="77777777" w:rsidR="002A7753" w:rsidRDefault="002A7753" w:rsidP="005239A8">
                        <w:pPr>
                          <w:jc w:val="center"/>
                        </w:pPr>
                        <w:r>
                          <w:t>Push</w:t>
                        </w:r>
                      </w:p>
                    </w:txbxContent>
                  </v:textbox>
                </v:shape>
              </w:pict>
            </mc:Fallback>
          </mc:AlternateContent>
        </w:r>
        <w:r w:rsidRPr="00546B0B">
          <w:rPr>
            <w:rFonts w:asciiTheme="majorHAnsi" w:hAnsiTheme="majorHAnsi"/>
            <w:noProof/>
            <w:sz w:val="24"/>
            <w:szCs w:val="24"/>
          </w:rPr>
          <mc:AlternateContent>
            <mc:Choice Requires="wps">
              <w:drawing>
                <wp:anchor distT="0" distB="0" distL="114300" distR="114300" simplePos="0" relativeHeight="252000256" behindDoc="0" locked="0" layoutInCell="1" allowOverlap="1" wp14:anchorId="10260D16" wp14:editId="1ED0C343">
                  <wp:simplePos x="0" y="0"/>
                  <wp:positionH relativeFrom="column">
                    <wp:posOffset>2215662</wp:posOffset>
                  </wp:positionH>
                  <wp:positionV relativeFrom="paragraph">
                    <wp:posOffset>48993</wp:posOffset>
                  </wp:positionV>
                  <wp:extent cx="1433146" cy="1107830"/>
                  <wp:effectExtent l="0" t="0" r="15240" b="16510"/>
                  <wp:wrapNone/>
                  <wp:docPr id="1133" name="Rectangle 1133"/>
                  <wp:cNvGraphicFramePr/>
                  <a:graphic xmlns:a="http://schemas.openxmlformats.org/drawingml/2006/main">
                    <a:graphicData uri="http://schemas.microsoft.com/office/word/2010/wordprocessingShape">
                      <wps:wsp>
                        <wps:cNvSpPr/>
                        <wps:spPr>
                          <a:xfrm>
                            <a:off x="0" y="0"/>
                            <a:ext cx="1433146" cy="1107830"/>
                          </a:xfrm>
                          <a:prstGeom prst="rect">
                            <a:avLst/>
                          </a:prstGeom>
                        </wps:spPr>
                        <wps:style>
                          <a:lnRef idx="2">
                            <a:schemeClr val="dk1"/>
                          </a:lnRef>
                          <a:fillRef idx="1">
                            <a:schemeClr val="lt1"/>
                          </a:fillRef>
                          <a:effectRef idx="0">
                            <a:schemeClr val="dk1"/>
                          </a:effectRef>
                          <a:fontRef idx="minor">
                            <a:schemeClr val="dk1"/>
                          </a:fontRef>
                        </wps:style>
                        <wps:txbx>
                          <w:txbxContent>
                            <w:p w14:paraId="4AD4DD89" w14:textId="77777777" w:rsidR="002A7753" w:rsidRDefault="002A7753" w:rsidP="005239A8">
                              <w:pPr>
                                <w:jc w:val="center"/>
                              </w:pPr>
                              <w: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260D16" id="Rectangle 1133" o:spid="_x0000_s1168" style="position:absolute;left:0;text-align:left;margin-left:174.45pt;margin-top:3.85pt;width:112.85pt;height:87.25pt;z-index:25200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" fillcolor="white [3201]" strokecolor="black [3200]" strokeweight="2pt">
                  <v:textbox>
                    <w:txbxContent>
                      <w:p w14:paraId="4AD4DD89" w14:textId="77777777" w:rsidR="002A7753" w:rsidRDefault="002A7753" w:rsidP="005239A8">
                        <w:pPr>
                          <w:jc w:val="center"/>
                        </w:pPr>
                        <w:r>
                          <w:t>Report</w:t>
                        </w:r>
                      </w:p>
                    </w:txbxContent>
                  </v:textbox>
                </v:rect>
              </w:pict>
            </mc:Fallback>
          </mc:AlternateContent>
        </w:r>
      </w:ins>
    </w:p>
    <w:p w14:paraId="5AA15DA5" w14:textId="77777777" w:rsidR="005239A8" w:rsidRPr="00546B0B" w:rsidRDefault="005239A8" w:rsidP="005239A8">
      <w:pPr>
        <w:spacing w:line="360" w:lineRule="auto"/>
        <w:rPr>
          <w:ins w:id="982" w:author="Paul Ekung" w:date="2023-02-21T02:20:00Z"/>
          <w:rFonts w:asciiTheme="majorHAnsi" w:hAnsiTheme="majorHAnsi"/>
          <w:sz w:val="24"/>
          <w:szCs w:val="24"/>
        </w:rPr>
      </w:pPr>
    </w:p>
    <w:p w14:paraId="7B92785A" w14:textId="77777777" w:rsidR="005239A8" w:rsidRPr="00546B0B" w:rsidRDefault="005239A8" w:rsidP="005239A8">
      <w:pPr>
        <w:spacing w:line="360" w:lineRule="auto"/>
        <w:rPr>
          <w:ins w:id="983" w:author="Paul Ekung" w:date="2023-02-21T02:20:00Z"/>
          <w:rFonts w:asciiTheme="majorHAnsi" w:hAnsiTheme="majorHAnsi"/>
          <w:sz w:val="24"/>
          <w:szCs w:val="24"/>
        </w:rPr>
      </w:pPr>
      <w:ins w:id="984" w:author="Paul Ekung" w:date="2023-02-21T02:20:00Z">
        <w:r w:rsidRPr="00546B0B">
          <w:rPr>
            <w:rFonts w:asciiTheme="majorHAnsi" w:hAnsiTheme="majorHAnsi"/>
            <w:noProof/>
            <w:sz w:val="24"/>
            <w:szCs w:val="24"/>
          </w:rPr>
          <mc:AlternateContent>
            <mc:Choice Requires="wps">
              <w:drawing>
                <wp:anchor distT="0" distB="0" distL="114300" distR="114300" simplePos="0" relativeHeight="251996160" behindDoc="0" locked="0" layoutInCell="1" allowOverlap="1" wp14:anchorId="49DF92A4" wp14:editId="21098B5A">
                  <wp:simplePos x="0" y="0"/>
                  <wp:positionH relativeFrom="column">
                    <wp:posOffset>3648807</wp:posOffset>
                  </wp:positionH>
                  <wp:positionV relativeFrom="paragraph">
                    <wp:posOffset>59543</wp:posOffset>
                  </wp:positionV>
                  <wp:extent cx="1037492" cy="0"/>
                  <wp:effectExtent l="0" t="0" r="0" b="0"/>
                  <wp:wrapNone/>
                  <wp:docPr id="1134" name="Straight Connector 1134"/>
                  <wp:cNvGraphicFramePr/>
                  <a:graphic xmlns:a="http://schemas.openxmlformats.org/drawingml/2006/main">
                    <a:graphicData uri="http://schemas.microsoft.com/office/word/2010/wordprocessingShape">
                      <wps:wsp>
                        <wps:cNvCnPr/>
                        <wps:spPr>
                          <a:xfrm flipH="1">
                            <a:off x="0" y="0"/>
                            <a:ext cx="103749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E662970" id="Straight Connector 1134" o:spid="_x0000_s1026" style="position:absolute;flip:x;z-index:25199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7.3pt,4.7pt" to="369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" strokecolor="#4579b8 [3044]"/>
              </w:pict>
            </mc:Fallback>
          </mc:AlternateContent>
        </w:r>
        <w:r w:rsidRPr="00546B0B">
          <w:rPr>
            <w:rFonts w:asciiTheme="majorHAnsi" w:hAnsiTheme="majorHAnsi"/>
            <w:noProof/>
            <w:sz w:val="24"/>
            <w:szCs w:val="24"/>
          </w:rPr>
          <mc:AlternateContent>
            <mc:Choice Requires="wps">
              <w:drawing>
                <wp:anchor distT="0" distB="0" distL="114300" distR="114300" simplePos="0" relativeHeight="252009472" behindDoc="0" locked="0" layoutInCell="1" allowOverlap="1" wp14:anchorId="0633B325" wp14:editId="086C55CE">
                  <wp:simplePos x="0" y="0"/>
                  <wp:positionH relativeFrom="column">
                    <wp:posOffset>1212850</wp:posOffset>
                  </wp:positionH>
                  <wp:positionV relativeFrom="paragraph">
                    <wp:posOffset>111809</wp:posOffset>
                  </wp:positionV>
                  <wp:extent cx="1002665" cy="0"/>
                  <wp:effectExtent l="0" t="0" r="0" b="0"/>
                  <wp:wrapNone/>
                  <wp:docPr id="1135" name="Straight Connector 1135"/>
                  <wp:cNvGraphicFramePr/>
                  <a:graphic xmlns:a="http://schemas.openxmlformats.org/drawingml/2006/main">
                    <a:graphicData uri="http://schemas.microsoft.com/office/word/2010/wordprocessingShape">
                      <wps:wsp>
                        <wps:cNvCnPr/>
                        <wps:spPr>
                          <a:xfrm>
                            <a:off x="0" y="0"/>
                            <a:ext cx="10026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410153" id="Straight Connector 1135" o:spid="_x0000_s1026" style="position:absolute;z-index:252009472;visibility:visible;mso-wrap-style:square;mso-wrap-distance-left:9pt;mso-wrap-distance-top:0;mso-wrap-distance-right:9pt;mso-wrap-distance-bottom:0;mso-position-horizontal:absolute;mso-position-horizontal-relative:text;mso-position-vertical:absolute;mso-position-vertical-relative:text" from="95.5pt,8.8pt" to="174.4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" strokecolor="#4579b8 [3044]"/>
              </w:pict>
            </mc:Fallback>
          </mc:AlternateContent>
        </w:r>
      </w:ins>
    </w:p>
    <w:p w14:paraId="3D2006BD" w14:textId="77777777" w:rsidR="005239A8" w:rsidRPr="00546B0B" w:rsidRDefault="005239A8" w:rsidP="005239A8">
      <w:pPr>
        <w:spacing w:line="360" w:lineRule="auto"/>
        <w:rPr>
          <w:ins w:id="985" w:author="Paul Ekung" w:date="2023-02-21T02:20:00Z"/>
          <w:rFonts w:asciiTheme="majorHAnsi" w:hAnsiTheme="majorHAnsi"/>
          <w:sz w:val="24"/>
          <w:szCs w:val="24"/>
        </w:rPr>
      </w:pPr>
      <w:ins w:id="986" w:author="Paul Ekung" w:date="2023-02-21T02:20:00Z">
        <w:r w:rsidRPr="00546B0B">
          <w:rPr>
            <w:rFonts w:asciiTheme="majorHAnsi" w:hAnsiTheme="majorHAnsi"/>
            <w:noProof/>
            <w:sz w:val="24"/>
            <w:szCs w:val="24"/>
          </w:rPr>
          <mc:AlternateContent>
            <mc:Choice Requires="wps">
              <w:drawing>
                <wp:anchor distT="0" distB="0" distL="114300" distR="114300" simplePos="0" relativeHeight="251994112" behindDoc="0" locked="0" layoutInCell="1" allowOverlap="1" wp14:anchorId="3F247EA0" wp14:editId="761AA234">
                  <wp:simplePos x="0" y="0"/>
                  <wp:positionH relativeFrom="column">
                    <wp:posOffset>756138</wp:posOffset>
                  </wp:positionH>
                  <wp:positionV relativeFrom="paragraph">
                    <wp:posOffset>244524</wp:posOffset>
                  </wp:positionV>
                  <wp:extent cx="0" cy="1565568"/>
                  <wp:effectExtent l="0" t="0" r="38100" b="34925"/>
                  <wp:wrapNone/>
                  <wp:docPr id="1136" name="Straight Connector 1136"/>
                  <wp:cNvGraphicFramePr/>
                  <a:graphic xmlns:a="http://schemas.openxmlformats.org/drawingml/2006/main">
                    <a:graphicData uri="http://schemas.microsoft.com/office/word/2010/wordprocessingShape">
                      <wps:wsp>
                        <wps:cNvCnPr/>
                        <wps:spPr>
                          <a:xfrm>
                            <a:off x="0" y="0"/>
                            <a:ext cx="0" cy="156556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A1D356" id="Straight Connector 1136" o:spid="_x0000_s1026" style="position:absolute;z-index:251994112;visibility:visible;mso-wrap-style:square;mso-wrap-distance-left:9pt;mso-wrap-distance-top:0;mso-wrap-distance-right:9pt;mso-wrap-distance-bottom:0;mso-position-horizontal:absolute;mso-position-horizontal-relative:text;mso-position-vertical:absolute;mso-position-vertical-relative:text" from="59.55pt,19.25pt" to="59.5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" strokecolor="#4579b8 [3044]"/>
              </w:pict>
            </mc:Fallback>
          </mc:AlternateContent>
        </w:r>
      </w:ins>
    </w:p>
    <w:p w14:paraId="10AF45D2" w14:textId="77777777" w:rsidR="005239A8" w:rsidRPr="00546B0B" w:rsidRDefault="005239A8" w:rsidP="005239A8">
      <w:pPr>
        <w:spacing w:line="360" w:lineRule="auto"/>
        <w:rPr>
          <w:ins w:id="987" w:author="Paul Ekung" w:date="2023-02-21T02:20:00Z"/>
          <w:rFonts w:asciiTheme="majorHAnsi" w:hAnsiTheme="majorHAnsi"/>
          <w:b/>
          <w:bCs/>
          <w:sz w:val="24"/>
          <w:szCs w:val="24"/>
        </w:rPr>
      </w:pPr>
      <w:ins w:id="988" w:author="Paul Ekung" w:date="2023-02-21T02:20:00Z">
        <w:r w:rsidRPr="00546B0B">
          <w:rPr>
            <w:rFonts w:asciiTheme="majorHAnsi" w:hAnsiTheme="majorHAnsi"/>
            <w:b/>
            <w:bCs/>
            <w:noProof/>
            <w:sz w:val="24"/>
            <w:szCs w:val="24"/>
          </w:rPr>
          <mc:AlternateContent>
            <mc:Choice Requires="wps">
              <w:drawing>
                <wp:anchor distT="0" distB="0" distL="114300" distR="114300" simplePos="0" relativeHeight="251999232" behindDoc="0" locked="0" layoutInCell="1" allowOverlap="1" wp14:anchorId="76CD9C2C" wp14:editId="48ED4AC8">
                  <wp:simplePos x="0" y="0"/>
                  <wp:positionH relativeFrom="column">
                    <wp:posOffset>2804746</wp:posOffset>
                  </wp:positionH>
                  <wp:positionV relativeFrom="paragraph">
                    <wp:posOffset>105263</wp:posOffset>
                  </wp:positionV>
                  <wp:extent cx="0" cy="1494693"/>
                  <wp:effectExtent l="0" t="0" r="38100" b="29845"/>
                  <wp:wrapNone/>
                  <wp:docPr id="1137" name="Straight Connector 1137"/>
                  <wp:cNvGraphicFramePr/>
                  <a:graphic xmlns:a="http://schemas.openxmlformats.org/drawingml/2006/main">
                    <a:graphicData uri="http://schemas.microsoft.com/office/word/2010/wordprocessingShape">
                      <wps:wsp>
                        <wps:cNvCnPr/>
                        <wps:spPr>
                          <a:xfrm>
                            <a:off x="0" y="0"/>
                            <a:ext cx="0" cy="149469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3589616" id="Straight Connector 1137" o:spid="_x0000_s1026" style="position:absolute;z-index:251999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0.85pt,8.3pt" to="220.8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" strokecolor="#4579b8 [3044]"/>
              </w:pict>
            </mc:Fallback>
          </mc:AlternateContent>
        </w:r>
        <w:r w:rsidRPr="00546B0B">
          <w:rPr>
            <w:rFonts w:asciiTheme="majorHAnsi" w:hAnsiTheme="majorHAnsi"/>
            <w:b/>
            <w:bCs/>
            <w:sz w:val="24"/>
            <w:szCs w:val="24"/>
          </w:rPr>
          <w:tab/>
        </w:r>
      </w:ins>
    </w:p>
    <w:p w14:paraId="2F1655DE" w14:textId="77777777" w:rsidR="005239A8" w:rsidRPr="00546B0B" w:rsidRDefault="005239A8" w:rsidP="005239A8">
      <w:pPr>
        <w:spacing w:line="360" w:lineRule="auto"/>
        <w:rPr>
          <w:ins w:id="989" w:author="Paul Ekung" w:date="2023-02-21T02:20:00Z"/>
          <w:rFonts w:asciiTheme="majorHAnsi" w:hAnsiTheme="majorHAnsi"/>
          <w:b/>
          <w:bCs/>
          <w:sz w:val="24"/>
          <w:szCs w:val="24"/>
        </w:rPr>
      </w:pPr>
    </w:p>
    <w:p w14:paraId="06E8F18E" w14:textId="77777777" w:rsidR="005239A8" w:rsidRPr="00546B0B" w:rsidRDefault="005239A8" w:rsidP="005239A8">
      <w:pPr>
        <w:spacing w:line="360" w:lineRule="auto"/>
        <w:rPr>
          <w:ins w:id="990" w:author="Paul Ekung" w:date="2023-02-21T02:20:00Z"/>
          <w:rFonts w:asciiTheme="majorHAnsi" w:hAnsiTheme="majorHAnsi"/>
          <w:b/>
          <w:bCs/>
          <w:sz w:val="24"/>
          <w:szCs w:val="24"/>
        </w:rPr>
      </w:pPr>
    </w:p>
    <w:p w14:paraId="31878823" w14:textId="77777777" w:rsidR="005239A8" w:rsidRPr="00546B0B" w:rsidRDefault="005239A8" w:rsidP="005239A8">
      <w:pPr>
        <w:spacing w:line="360" w:lineRule="auto"/>
        <w:rPr>
          <w:ins w:id="991" w:author="Paul Ekung" w:date="2023-02-21T02:20:00Z"/>
          <w:rFonts w:asciiTheme="majorHAnsi" w:hAnsiTheme="majorHAnsi"/>
          <w:b/>
          <w:bCs/>
          <w:sz w:val="24"/>
          <w:szCs w:val="24"/>
        </w:rPr>
      </w:pPr>
    </w:p>
    <w:p w14:paraId="377E7F5B" w14:textId="77777777" w:rsidR="005239A8" w:rsidRPr="00546B0B" w:rsidRDefault="005239A8" w:rsidP="005239A8">
      <w:pPr>
        <w:spacing w:line="360" w:lineRule="auto"/>
        <w:rPr>
          <w:ins w:id="992" w:author="Paul Ekung" w:date="2023-02-21T02:20:00Z"/>
          <w:rFonts w:asciiTheme="majorHAnsi" w:hAnsiTheme="majorHAnsi"/>
          <w:b/>
          <w:bCs/>
          <w:sz w:val="24"/>
          <w:szCs w:val="24"/>
        </w:rPr>
      </w:pPr>
    </w:p>
    <w:p w14:paraId="0AE89B55" w14:textId="77777777" w:rsidR="005239A8" w:rsidRPr="00546B0B" w:rsidRDefault="005239A8" w:rsidP="005239A8">
      <w:pPr>
        <w:spacing w:line="360" w:lineRule="auto"/>
        <w:rPr>
          <w:ins w:id="993" w:author="Paul Ekung" w:date="2023-02-21T02:20:00Z"/>
          <w:rFonts w:asciiTheme="majorHAnsi" w:hAnsiTheme="majorHAnsi"/>
          <w:b/>
          <w:bCs/>
          <w:sz w:val="24"/>
          <w:szCs w:val="24"/>
        </w:rPr>
      </w:pPr>
    </w:p>
    <w:p w14:paraId="189BB41E" w14:textId="77777777" w:rsidR="005239A8" w:rsidRPr="00546B0B" w:rsidRDefault="005239A8" w:rsidP="005239A8">
      <w:pPr>
        <w:spacing w:line="360" w:lineRule="auto"/>
        <w:rPr>
          <w:ins w:id="994" w:author="Paul Ekung" w:date="2023-02-21T02:20:00Z"/>
          <w:rFonts w:asciiTheme="majorHAnsi" w:hAnsiTheme="majorHAnsi"/>
          <w:b/>
          <w:bCs/>
          <w:sz w:val="24"/>
          <w:szCs w:val="24"/>
        </w:rPr>
      </w:pPr>
      <w:ins w:id="995" w:author="Paul Ekung" w:date="2023-02-21T02:20:00Z">
        <w:r w:rsidRPr="00546B0B">
          <w:rPr>
            <w:rFonts w:asciiTheme="majorHAnsi" w:hAnsiTheme="majorHAnsi"/>
            <w:b/>
            <w:bCs/>
            <w:noProof/>
            <w:sz w:val="24"/>
            <w:szCs w:val="24"/>
          </w:rPr>
          <mc:AlternateContent>
            <mc:Choice Requires="wps">
              <w:drawing>
                <wp:anchor distT="0" distB="0" distL="114300" distR="114300" simplePos="0" relativeHeight="252002304" behindDoc="0" locked="0" layoutInCell="1" allowOverlap="1" wp14:anchorId="525AABCE" wp14:editId="7B7DCCCF">
                  <wp:simplePos x="0" y="0"/>
                  <wp:positionH relativeFrom="column">
                    <wp:posOffset>4466491</wp:posOffset>
                  </wp:positionH>
                  <wp:positionV relativeFrom="paragraph">
                    <wp:posOffset>31408</wp:posOffset>
                  </wp:positionV>
                  <wp:extent cx="1213339" cy="615462"/>
                  <wp:effectExtent l="0" t="0" r="25400" b="13335"/>
                  <wp:wrapNone/>
                  <wp:docPr id="1138" name="Oval 1138"/>
                  <wp:cNvGraphicFramePr/>
                  <a:graphic xmlns:a="http://schemas.openxmlformats.org/drawingml/2006/main">
                    <a:graphicData uri="http://schemas.microsoft.com/office/word/2010/wordprocessingShape">
                      <wps:wsp>
                        <wps:cNvSpPr/>
                        <wps:spPr>
                          <a:xfrm>
                            <a:off x="0" y="0"/>
                            <a:ext cx="1213339" cy="615462"/>
                          </a:xfrm>
                          <a:prstGeom prst="ellipse">
                            <a:avLst/>
                          </a:prstGeom>
                        </wps:spPr>
                        <wps:style>
                          <a:lnRef idx="2">
                            <a:schemeClr val="dk1"/>
                          </a:lnRef>
                          <a:fillRef idx="1">
                            <a:schemeClr val="lt1"/>
                          </a:fillRef>
                          <a:effectRef idx="0">
                            <a:schemeClr val="dk1"/>
                          </a:effectRef>
                          <a:fontRef idx="minor">
                            <a:schemeClr val="dk1"/>
                          </a:fontRef>
                        </wps:style>
                        <wps:txbx>
                          <w:txbxContent>
                            <w:p w14:paraId="37A9E0B0" w14:textId="77777777" w:rsidR="002A7753" w:rsidRDefault="002A7753" w:rsidP="005239A8">
                              <w:pPr>
                                <w:jc w:val="center"/>
                              </w:pPr>
                              <w:r>
                                <w:t>Appeal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25AABCE" id="Oval 1138" o:spid="_x0000_s1169" style="position:absolute;left:0;text-align:left;margin-left:351.7pt;margin-top:2.45pt;width:95.55pt;height:48.45pt;z-index:2520023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" fillcolor="white [3201]" strokecolor="black [3200]" strokeweight="2pt">
                  <v:textbox>
                    <w:txbxContent>
                      <w:p w14:paraId="37A9E0B0" w14:textId="77777777" w:rsidR="002A7753" w:rsidRDefault="002A7753" w:rsidP="005239A8">
                        <w:pPr>
                          <w:jc w:val="center"/>
                        </w:pPr>
                        <w:r>
                          <w:t>Appeal</w:t>
                        </w:r>
                      </w:p>
                    </w:txbxContent>
                  </v:textbox>
                </v:oval>
              </w:pict>
            </mc:Fallback>
          </mc:AlternateContent>
        </w:r>
        <w:r w:rsidRPr="00546B0B">
          <w:rPr>
            <w:rFonts w:asciiTheme="majorHAnsi" w:hAnsiTheme="majorHAnsi"/>
            <w:b/>
            <w:bCs/>
            <w:noProof/>
            <w:sz w:val="24"/>
            <w:szCs w:val="24"/>
          </w:rPr>
          <mc:AlternateContent>
            <mc:Choice Requires="wps">
              <w:drawing>
                <wp:anchor distT="0" distB="0" distL="114300" distR="114300" simplePos="0" relativeHeight="251998208" behindDoc="0" locked="0" layoutInCell="1" allowOverlap="1" wp14:anchorId="24270C46" wp14:editId="090EA2A3">
                  <wp:simplePos x="0" y="0"/>
                  <wp:positionH relativeFrom="column">
                    <wp:posOffset>2347009</wp:posOffset>
                  </wp:positionH>
                  <wp:positionV relativeFrom="paragraph">
                    <wp:posOffset>22225</wp:posOffset>
                  </wp:positionV>
                  <wp:extent cx="949570" cy="685800"/>
                  <wp:effectExtent l="0" t="0" r="22225" b="19050"/>
                  <wp:wrapNone/>
                  <wp:docPr id="1139" name="Flowchart: Decision 1139"/>
                  <wp:cNvGraphicFramePr/>
                  <a:graphic xmlns:a="http://schemas.openxmlformats.org/drawingml/2006/main">
                    <a:graphicData uri="http://schemas.microsoft.com/office/word/2010/wordprocessingShape">
                      <wps:wsp>
                        <wps:cNvSpPr/>
                        <wps:spPr>
                          <a:xfrm>
                            <a:off x="0" y="0"/>
                            <a:ext cx="949570" cy="685800"/>
                          </a:xfrm>
                          <a:prstGeom prst="flowChartDecision">
                            <a:avLst/>
                          </a:prstGeom>
                        </wps:spPr>
                        <wps:style>
                          <a:lnRef idx="2">
                            <a:schemeClr val="dk1"/>
                          </a:lnRef>
                          <a:fillRef idx="1">
                            <a:schemeClr val="lt1"/>
                          </a:fillRef>
                          <a:effectRef idx="0">
                            <a:schemeClr val="dk1"/>
                          </a:effectRef>
                          <a:fontRef idx="minor">
                            <a:schemeClr val="dk1"/>
                          </a:fontRef>
                        </wps:style>
                        <wps:txbx>
                          <w:txbxContent>
                            <w:p w14:paraId="07AD0F79" w14:textId="77777777" w:rsidR="002A7753" w:rsidRDefault="002A7753" w:rsidP="005239A8">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70C46" id="Flowchart: Decision 1139" o:spid="_x0000_s1170" type="#_x0000_t110" style="position:absolute;left:0;text-align:left;margin-left:184.8pt;margin-top:1.75pt;width:74.75pt;height:54pt;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" fillcolor="white [3201]" strokecolor="black [3200]" strokeweight="2pt">
                  <v:textbox>
                    <w:txbxContent>
                      <w:p w14:paraId="07AD0F79" w14:textId="77777777" w:rsidR="002A7753" w:rsidRDefault="002A7753" w:rsidP="005239A8">
                        <w:pPr>
                          <w:jc w:val="center"/>
                        </w:pPr>
                        <w:r>
                          <w:t>View</w:t>
                        </w:r>
                      </w:p>
                    </w:txbxContent>
                  </v:textbox>
                </v:shape>
              </w:pict>
            </mc:Fallback>
          </mc:AlternateContent>
        </w:r>
        <w:r w:rsidRPr="00546B0B">
          <w:rPr>
            <w:rFonts w:asciiTheme="majorHAnsi" w:hAnsiTheme="majorHAnsi"/>
            <w:b/>
            <w:bCs/>
            <w:noProof/>
            <w:sz w:val="24"/>
            <w:szCs w:val="24"/>
          </w:rPr>
          <mc:AlternateContent>
            <mc:Choice Requires="wps">
              <w:drawing>
                <wp:anchor distT="0" distB="0" distL="114300" distR="114300" simplePos="0" relativeHeight="251995136" behindDoc="0" locked="0" layoutInCell="1" allowOverlap="1" wp14:anchorId="11820C74" wp14:editId="45246B53">
                  <wp:simplePos x="0" y="0"/>
                  <wp:positionH relativeFrom="column">
                    <wp:posOffset>175260</wp:posOffset>
                  </wp:positionH>
                  <wp:positionV relativeFrom="paragraph">
                    <wp:posOffset>22225</wp:posOffset>
                  </wp:positionV>
                  <wp:extent cx="1186815" cy="624205"/>
                  <wp:effectExtent l="0" t="0" r="13335" b="23495"/>
                  <wp:wrapNone/>
                  <wp:docPr id="1140" name="Rectangle 1140"/>
                  <wp:cNvGraphicFramePr/>
                  <a:graphic xmlns:a="http://schemas.openxmlformats.org/drawingml/2006/main">
                    <a:graphicData uri="http://schemas.microsoft.com/office/word/2010/wordprocessingShape">
                      <wps:wsp>
                        <wps:cNvSpPr/>
                        <wps:spPr>
                          <a:xfrm>
                            <a:off x="0" y="0"/>
                            <a:ext cx="1186815" cy="624205"/>
                          </a:xfrm>
                          <a:prstGeom prst="rect">
                            <a:avLst/>
                          </a:prstGeom>
                        </wps:spPr>
                        <wps:style>
                          <a:lnRef idx="2">
                            <a:schemeClr val="dk1"/>
                          </a:lnRef>
                          <a:fillRef idx="1">
                            <a:schemeClr val="lt1"/>
                          </a:fillRef>
                          <a:effectRef idx="0">
                            <a:schemeClr val="dk1"/>
                          </a:effectRef>
                          <a:fontRef idx="minor">
                            <a:schemeClr val="dk1"/>
                          </a:fontRef>
                        </wps:style>
                        <wps:txbx>
                          <w:txbxContent>
                            <w:p w14:paraId="030B3136" w14:textId="77777777" w:rsidR="002A7753" w:rsidRDefault="002A7753" w:rsidP="005239A8">
                              <w:pPr>
                                <w:jc w:val="center"/>
                              </w:pPr>
                              <w:r>
                                <w:t>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820C74" id="Rectangle 1140" o:spid="_x0000_s1171" style="position:absolute;left:0;text-align:left;margin-left:13.8pt;margin-top:1.75pt;width:93.45pt;height:49.15pt;z-index:251995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" fillcolor="white [3201]" strokecolor="black [3200]" strokeweight="2pt">
                  <v:textbox>
                    <w:txbxContent>
                      <w:p w14:paraId="030B3136" w14:textId="77777777" w:rsidR="002A7753" w:rsidRDefault="002A7753" w:rsidP="005239A8">
                        <w:pPr>
                          <w:jc w:val="center"/>
                        </w:pPr>
                        <w:r>
                          <w:t>Student</w:t>
                        </w:r>
                      </w:p>
                    </w:txbxContent>
                  </v:textbox>
                </v:rect>
              </w:pict>
            </mc:Fallback>
          </mc:AlternateContent>
        </w:r>
      </w:ins>
    </w:p>
    <w:p w14:paraId="2859AB22" w14:textId="77777777" w:rsidR="005239A8" w:rsidRPr="00546B0B" w:rsidRDefault="005239A8" w:rsidP="005239A8">
      <w:pPr>
        <w:spacing w:line="360" w:lineRule="auto"/>
        <w:rPr>
          <w:ins w:id="996" w:author="Paul Ekung" w:date="2023-02-21T02:20:00Z"/>
          <w:rFonts w:asciiTheme="majorHAnsi" w:hAnsiTheme="majorHAnsi"/>
          <w:b/>
          <w:bCs/>
          <w:sz w:val="24"/>
          <w:szCs w:val="24"/>
        </w:rPr>
      </w:pPr>
      <w:ins w:id="997" w:author="Paul Ekung" w:date="2023-02-21T02:20:00Z">
        <w:r w:rsidRPr="00546B0B">
          <w:rPr>
            <w:rFonts w:asciiTheme="majorHAnsi" w:hAnsiTheme="majorHAnsi"/>
            <w:b/>
            <w:bCs/>
            <w:noProof/>
            <w:sz w:val="24"/>
            <w:szCs w:val="24"/>
          </w:rPr>
          <mc:AlternateContent>
            <mc:Choice Requires="wps">
              <w:drawing>
                <wp:anchor distT="0" distB="0" distL="114300" distR="114300" simplePos="0" relativeHeight="252001280" behindDoc="0" locked="0" layoutInCell="1" allowOverlap="1" wp14:anchorId="213616F0" wp14:editId="331AA91D">
                  <wp:simplePos x="0" y="0"/>
                  <wp:positionH relativeFrom="column">
                    <wp:posOffset>3296870</wp:posOffset>
                  </wp:positionH>
                  <wp:positionV relativeFrom="paragraph">
                    <wp:posOffset>85041</wp:posOffset>
                  </wp:positionV>
                  <wp:extent cx="1169621" cy="0"/>
                  <wp:effectExtent l="0" t="0" r="0" b="0"/>
                  <wp:wrapNone/>
                  <wp:docPr id="1141" name="Straight Connector 1141"/>
                  <wp:cNvGraphicFramePr/>
                  <a:graphic xmlns:a="http://schemas.openxmlformats.org/drawingml/2006/main">
                    <a:graphicData uri="http://schemas.microsoft.com/office/word/2010/wordprocessingShape">
                      <wps:wsp>
                        <wps:cNvCnPr/>
                        <wps:spPr>
                          <a:xfrm>
                            <a:off x="0" y="0"/>
                            <a:ext cx="116962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16AC79" id="Straight Connector 1141" o:spid="_x0000_s1026" style="position:absolute;z-index:252001280;visibility:visible;mso-wrap-style:square;mso-wrap-distance-left:9pt;mso-wrap-distance-top:0;mso-wrap-distance-right:9pt;mso-wrap-distance-bottom:0;mso-position-horizontal:absolute;mso-position-horizontal-relative:text;mso-position-vertical:absolute;mso-position-vertical-relative:text" from="259.6pt,6.7pt" to="351.7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" strokecolor="#4579b8 [3044]"/>
              </w:pict>
            </mc:Fallback>
          </mc:AlternateContent>
        </w:r>
        <w:r w:rsidRPr="00546B0B">
          <w:rPr>
            <w:rFonts w:asciiTheme="majorHAnsi" w:hAnsiTheme="majorHAnsi"/>
            <w:b/>
            <w:bCs/>
            <w:noProof/>
            <w:sz w:val="24"/>
            <w:szCs w:val="24"/>
          </w:rPr>
          <mc:AlternateContent>
            <mc:Choice Requires="wps">
              <w:drawing>
                <wp:anchor distT="0" distB="0" distL="114300" distR="114300" simplePos="0" relativeHeight="251997184" behindDoc="0" locked="0" layoutInCell="1" allowOverlap="1" wp14:anchorId="20D692A8" wp14:editId="62C4F7B1">
                  <wp:simplePos x="0" y="0"/>
                  <wp:positionH relativeFrom="column">
                    <wp:posOffset>1362808</wp:posOffset>
                  </wp:positionH>
                  <wp:positionV relativeFrom="paragraph">
                    <wp:posOffset>85041</wp:posOffset>
                  </wp:positionV>
                  <wp:extent cx="984738" cy="0"/>
                  <wp:effectExtent l="0" t="0" r="0" b="0"/>
                  <wp:wrapNone/>
                  <wp:docPr id="1142" name="Straight Connector 1142"/>
                  <wp:cNvGraphicFramePr/>
                  <a:graphic xmlns:a="http://schemas.openxmlformats.org/drawingml/2006/main">
                    <a:graphicData uri="http://schemas.microsoft.com/office/word/2010/wordprocessingShape">
                      <wps:wsp>
                        <wps:cNvCnPr/>
                        <wps:spPr>
                          <a:xfrm>
                            <a:off x="0" y="0"/>
                            <a:ext cx="98473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96D989C" id="Straight Connector 1142" o:spid="_x0000_s1026" style="position:absolute;z-index:251997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7.3pt,6.7pt" to="184.85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" strokecolor="#4579b8 [3044]"/>
              </w:pict>
            </mc:Fallback>
          </mc:AlternateContent>
        </w:r>
      </w:ins>
    </w:p>
    <w:p w14:paraId="1306EEBA" w14:textId="77777777" w:rsidR="005239A8" w:rsidRPr="00546B0B" w:rsidRDefault="005239A8" w:rsidP="005239A8">
      <w:pPr>
        <w:spacing w:line="360" w:lineRule="auto"/>
        <w:rPr>
          <w:ins w:id="998" w:author="Paul Ekung" w:date="2023-02-21T02:20:00Z"/>
          <w:rFonts w:asciiTheme="majorHAnsi" w:hAnsiTheme="majorHAnsi"/>
          <w:b/>
          <w:bCs/>
          <w:sz w:val="24"/>
          <w:szCs w:val="24"/>
        </w:rPr>
      </w:pPr>
    </w:p>
    <w:p w14:paraId="0C0111F7" w14:textId="77777777" w:rsidR="005239A8" w:rsidRPr="00546B0B" w:rsidRDefault="005239A8" w:rsidP="005239A8">
      <w:pPr>
        <w:pStyle w:val="Heading1"/>
        <w:rPr>
          <w:ins w:id="999" w:author="Paul Ekung" w:date="2023-02-21T02:20:00Z"/>
          <w:rFonts w:asciiTheme="majorHAnsi" w:hAnsiTheme="majorHAnsi" w:cs="Times New Roman"/>
          <w:b/>
          <w:bCs/>
          <w:sz w:val="24"/>
          <w:szCs w:val="24"/>
        </w:rPr>
      </w:pPr>
    </w:p>
    <w:p w14:paraId="201AF3A5" w14:textId="406511AF" w:rsidR="005239A8" w:rsidRPr="00546B0B" w:rsidRDefault="005239A8" w:rsidP="005239A8">
      <w:pPr>
        <w:spacing w:line="360" w:lineRule="auto"/>
        <w:rPr>
          <w:ins w:id="1000" w:author="Paul Ekung" w:date="2023-02-21T02:20:00Z"/>
          <w:rFonts w:asciiTheme="majorHAnsi" w:hAnsiTheme="majorHAnsi"/>
          <w:sz w:val="24"/>
          <w:szCs w:val="24"/>
        </w:rPr>
      </w:pPr>
      <w:ins w:id="1001" w:author="Paul Ekung" w:date="2023-02-21T02:20:00Z">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t>Fig 4.4 Entity relationship diagram</w:t>
        </w:r>
      </w:ins>
    </w:p>
    <w:p w14:paraId="4501BC49" w14:textId="77777777" w:rsidR="005239A8" w:rsidRPr="00546B0B" w:rsidRDefault="005239A8" w:rsidP="005239A8">
      <w:pPr>
        <w:spacing w:line="360" w:lineRule="auto"/>
        <w:rPr>
          <w:ins w:id="1002" w:author="Paul Ekung" w:date="2023-02-21T02:20:00Z"/>
          <w:rFonts w:asciiTheme="majorHAnsi" w:hAnsiTheme="majorHAnsi"/>
          <w:b/>
          <w:bCs/>
          <w:sz w:val="24"/>
          <w:szCs w:val="24"/>
        </w:rPr>
      </w:pPr>
      <w:ins w:id="1003" w:author="Paul Ekung" w:date="2023-02-21T02:20:00Z">
        <w:r w:rsidRPr="00546B0B">
          <w:rPr>
            <w:rFonts w:asciiTheme="majorHAnsi" w:hAnsiTheme="majorHAnsi"/>
            <w:b/>
            <w:bCs/>
            <w:sz w:val="24"/>
            <w:szCs w:val="24"/>
          </w:rPr>
          <w:tab/>
        </w:r>
        <w:r w:rsidRPr="00546B0B">
          <w:rPr>
            <w:rFonts w:asciiTheme="majorHAnsi" w:hAnsiTheme="majorHAnsi"/>
            <w:b/>
            <w:bCs/>
            <w:sz w:val="24"/>
            <w:szCs w:val="24"/>
          </w:rPr>
          <w:tab/>
        </w:r>
      </w:ins>
    </w:p>
    <w:p w14:paraId="6EA110F6" w14:textId="77777777" w:rsidR="005239A8" w:rsidRPr="00546B0B" w:rsidRDefault="005239A8" w:rsidP="005239A8">
      <w:pPr>
        <w:spacing w:line="360" w:lineRule="auto"/>
        <w:rPr>
          <w:ins w:id="1004" w:author="Paul Ekung" w:date="2023-02-21T02:20:00Z"/>
          <w:rFonts w:asciiTheme="majorHAnsi" w:hAnsiTheme="majorHAnsi"/>
          <w:b/>
          <w:bCs/>
          <w:sz w:val="24"/>
          <w:szCs w:val="24"/>
        </w:rPr>
      </w:pPr>
    </w:p>
    <w:p w14:paraId="3414A268" w14:textId="77777777" w:rsidR="005239A8" w:rsidRPr="00546B0B" w:rsidRDefault="005239A8" w:rsidP="005239A8">
      <w:pPr>
        <w:spacing w:line="360" w:lineRule="auto"/>
        <w:rPr>
          <w:ins w:id="1005" w:author="Paul Ekung" w:date="2023-02-21T02:20:00Z"/>
          <w:rFonts w:asciiTheme="majorHAnsi" w:hAnsiTheme="majorHAnsi"/>
          <w:b/>
          <w:bCs/>
          <w:sz w:val="24"/>
          <w:szCs w:val="24"/>
        </w:rPr>
      </w:pPr>
    </w:p>
    <w:p w14:paraId="16A73F22" w14:textId="1DB51A76" w:rsidR="005239A8" w:rsidRPr="00546B0B" w:rsidRDefault="005239A8" w:rsidP="005239A8">
      <w:pPr>
        <w:spacing w:line="360" w:lineRule="auto"/>
        <w:jc w:val="center"/>
        <w:rPr>
          <w:ins w:id="1006" w:author="Paul Ekung" w:date="2023-02-21T02:20:00Z"/>
          <w:rFonts w:asciiTheme="majorHAnsi" w:hAnsiTheme="majorHAnsi"/>
          <w:b/>
          <w:bCs/>
          <w:sz w:val="24"/>
          <w:szCs w:val="24"/>
        </w:rPr>
      </w:pPr>
    </w:p>
    <w:p w14:paraId="6996A009" w14:textId="77777777" w:rsidR="00781957" w:rsidRDefault="00781957" w:rsidP="005239A8">
      <w:pPr>
        <w:spacing w:line="360" w:lineRule="auto"/>
        <w:rPr>
          <w:ins w:id="1007" w:author="Paul Ekung" w:date="2023-02-21T02:38:00Z"/>
          <w:rFonts w:asciiTheme="majorHAnsi" w:hAnsiTheme="majorHAnsi"/>
          <w:b/>
          <w:bCs/>
          <w:sz w:val="24"/>
          <w:szCs w:val="24"/>
        </w:rPr>
      </w:pPr>
    </w:p>
    <w:p w14:paraId="0A177DD8" w14:textId="77777777" w:rsidR="00781957" w:rsidRDefault="00781957" w:rsidP="005239A8">
      <w:pPr>
        <w:spacing w:line="360" w:lineRule="auto"/>
        <w:rPr>
          <w:ins w:id="1008" w:author="Paul Ekung" w:date="2023-02-21T02:38:00Z"/>
          <w:rFonts w:asciiTheme="majorHAnsi" w:hAnsiTheme="majorHAnsi"/>
          <w:b/>
          <w:bCs/>
          <w:sz w:val="24"/>
          <w:szCs w:val="24"/>
        </w:rPr>
      </w:pPr>
    </w:p>
    <w:p w14:paraId="292DBC8A" w14:textId="42436BCF" w:rsidR="005239A8" w:rsidRDefault="005239A8" w:rsidP="005239A8">
      <w:pPr>
        <w:spacing w:line="360" w:lineRule="auto"/>
        <w:rPr>
          <w:ins w:id="1009" w:author="Paul Ekung" w:date="2023-02-21T02:38:00Z"/>
          <w:rFonts w:asciiTheme="majorHAnsi" w:hAnsiTheme="majorHAnsi"/>
          <w:b/>
          <w:bCs/>
          <w:sz w:val="24"/>
          <w:szCs w:val="24"/>
        </w:rPr>
      </w:pPr>
      <w:ins w:id="1010" w:author="Paul Ekung" w:date="2023-02-21T02:20:00Z">
        <w:r w:rsidRPr="00546B0B">
          <w:rPr>
            <w:rFonts w:asciiTheme="majorHAnsi" w:hAnsiTheme="majorHAnsi"/>
            <w:b/>
            <w:bCs/>
            <w:sz w:val="24"/>
            <w:szCs w:val="24"/>
          </w:rPr>
          <w:lastRenderedPageBreak/>
          <w:t>4.9.2 CLASS DIAGRAM</w:t>
        </w:r>
      </w:ins>
    </w:p>
    <w:p w14:paraId="2F8BC1B6" w14:textId="77777777" w:rsidR="00781957" w:rsidRPr="00546B0B" w:rsidRDefault="00781957" w:rsidP="005239A8">
      <w:pPr>
        <w:spacing w:line="360" w:lineRule="auto"/>
        <w:rPr>
          <w:ins w:id="1011" w:author="Paul Ekung" w:date="2023-02-21T02:20:00Z"/>
          <w:rFonts w:asciiTheme="majorHAnsi" w:hAnsiTheme="majorHAnsi"/>
          <w:b/>
          <w:bCs/>
          <w:sz w:val="24"/>
          <w:szCs w:val="24"/>
        </w:rPr>
      </w:pPr>
    </w:p>
    <w:p w14:paraId="5AA6D505" w14:textId="77777777" w:rsidR="005239A8" w:rsidRPr="00546B0B" w:rsidRDefault="005239A8" w:rsidP="005239A8">
      <w:pPr>
        <w:spacing w:line="360" w:lineRule="auto"/>
        <w:ind w:left="1440"/>
        <w:rPr>
          <w:ins w:id="1012" w:author="Paul Ekung" w:date="2023-02-21T02:20:00Z"/>
          <w:rFonts w:asciiTheme="majorHAnsi" w:hAnsiTheme="majorHAnsi"/>
          <w:sz w:val="24"/>
          <w:szCs w:val="24"/>
        </w:rPr>
      </w:pPr>
      <w:ins w:id="1013" w:author="Paul Ekung" w:date="2023-02-21T02:20:00Z">
        <w:r w:rsidRPr="00546B0B">
          <w:rPr>
            <w:rFonts w:asciiTheme="majorHAnsi" w:hAnsiTheme="majorHAnsi"/>
            <w:noProof/>
            <w:sz w:val="24"/>
            <w:szCs w:val="24"/>
          </w:rPr>
          <mc:AlternateContent>
            <mc:Choice Requires="wps">
              <w:drawing>
                <wp:anchor distT="0" distB="0" distL="0" distR="0" simplePos="0" relativeHeight="251910144" behindDoc="0" locked="0" layoutInCell="1" allowOverlap="1" wp14:anchorId="395F3823" wp14:editId="14F973B4">
                  <wp:simplePos x="0" y="0"/>
                  <wp:positionH relativeFrom="column">
                    <wp:posOffset>63393</wp:posOffset>
                  </wp:positionH>
                  <wp:positionV relativeFrom="paragraph">
                    <wp:posOffset>3757588</wp:posOffset>
                  </wp:positionV>
                  <wp:extent cx="1850390" cy="3204243"/>
                  <wp:effectExtent l="0" t="0" r="16510" b="15240"/>
                  <wp:wrapNone/>
                  <wp:docPr id="116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50390" cy="3204243"/>
                          </a:xfrm>
                          <a:prstGeom prst="rect">
                            <a:avLst/>
                          </a:prstGeom>
                          <a:solidFill>
                            <a:srgbClr val="FFFFFF"/>
                          </a:solidFill>
                          <a:ln w="12700" cap="flat" cmpd="sng">
                            <a:solidFill>
                              <a:srgbClr val="70AD47"/>
                            </a:solidFill>
                            <a:prstDash val="solid"/>
                            <a:miter/>
                            <a:headEnd type="none" w="med" len="med"/>
                            <a:tailEnd type="none" w="med" len="med"/>
                          </a:ln>
                        </wps:spPr>
                        <wps:txbx>
                          <w:txbxContent>
                            <w:p w14:paraId="3B71FC84" w14:textId="77777777" w:rsidR="002A7753" w:rsidRDefault="002A7753" w:rsidP="005239A8">
                              <w:r>
                                <w:t>-id: int</w:t>
                              </w:r>
                            </w:p>
                            <w:p w14:paraId="1EF138CF" w14:textId="77777777" w:rsidR="002A7753" w:rsidRDefault="002A7753" w:rsidP="005239A8">
                              <w:pPr>
                                <w:jc w:val="center"/>
                              </w:pPr>
                            </w:p>
                            <w:p w14:paraId="271D2369" w14:textId="77777777" w:rsidR="002A7753" w:rsidRDefault="002A7753" w:rsidP="005239A8">
                              <w:r>
                                <w:t>-</w:t>
                              </w:r>
                              <w:proofErr w:type="spellStart"/>
                              <w:r>
                                <w:t>studentName</w:t>
                              </w:r>
                              <w:proofErr w:type="spellEnd"/>
                              <w:r>
                                <w:t>: String</w:t>
                              </w:r>
                            </w:p>
                            <w:p w14:paraId="23E42E31" w14:textId="77777777" w:rsidR="002A7753" w:rsidRDefault="002A7753" w:rsidP="005239A8">
                              <w:pPr>
                                <w:jc w:val="center"/>
                              </w:pPr>
                            </w:p>
                            <w:p w14:paraId="03CCC660" w14:textId="77777777" w:rsidR="002A7753" w:rsidRDefault="002A7753" w:rsidP="005239A8">
                              <w:r>
                                <w:t>-department: String</w:t>
                              </w:r>
                            </w:p>
                            <w:p w14:paraId="61E309AB" w14:textId="77777777" w:rsidR="002A7753" w:rsidRDefault="002A7753" w:rsidP="005239A8">
                              <w:pPr>
                                <w:jc w:val="center"/>
                              </w:pPr>
                            </w:p>
                            <w:p w14:paraId="5DF6D92F" w14:textId="77777777" w:rsidR="002A7753" w:rsidRDefault="002A7753" w:rsidP="005239A8">
                              <w:r>
                                <w:t>-</w:t>
                              </w:r>
                              <w:proofErr w:type="spellStart"/>
                              <w:r>
                                <w:t>regNumber</w:t>
                              </w:r>
                              <w:proofErr w:type="spellEnd"/>
                              <w:r>
                                <w:t>: String</w:t>
                              </w:r>
                            </w:p>
                            <w:p w14:paraId="61F6C7C6" w14:textId="77777777" w:rsidR="002A7753" w:rsidRDefault="002A7753" w:rsidP="005239A8">
                              <w:pPr>
                                <w:jc w:val="center"/>
                              </w:pPr>
                            </w:p>
                            <w:p w14:paraId="535ADFC1" w14:textId="77777777" w:rsidR="002A7753" w:rsidRDefault="002A7753" w:rsidP="005239A8">
                              <w:r>
                                <w:t>-category: String</w:t>
                              </w:r>
                            </w:p>
                            <w:p w14:paraId="6046CD5F" w14:textId="77777777" w:rsidR="002A7753" w:rsidRDefault="002A7753" w:rsidP="005239A8">
                              <w:pPr>
                                <w:jc w:val="center"/>
                              </w:pPr>
                            </w:p>
                            <w:p w14:paraId="1741A2AF" w14:textId="77777777" w:rsidR="002A7753" w:rsidRDefault="002A7753" w:rsidP="005239A8">
                              <w:r>
                                <w:t>-Image: String</w:t>
                              </w:r>
                            </w:p>
                            <w:p w14:paraId="4C0AE000" w14:textId="77777777" w:rsidR="002A7753" w:rsidRDefault="002A7753" w:rsidP="005239A8">
                              <w:pPr>
                                <w:jc w:val="center"/>
                              </w:pPr>
                            </w:p>
                            <w:p w14:paraId="58404454" w14:textId="77777777" w:rsidR="002A7753" w:rsidRDefault="002A7753" w:rsidP="005239A8">
                              <w:r>
                                <w:t>-password: String</w:t>
                              </w:r>
                            </w:p>
                            <w:p w14:paraId="348A2CAC" w14:textId="77777777" w:rsidR="002A7753" w:rsidRDefault="002A7753" w:rsidP="005239A8">
                              <w:pPr>
                                <w:jc w:val="center"/>
                              </w:pPr>
                            </w:p>
                            <w:p w14:paraId="33E09A60" w14:textId="77777777" w:rsidR="002A7753" w:rsidRDefault="002A7753" w:rsidP="005239A8">
                              <w:pPr>
                                <w:jc w:val="center"/>
                              </w:pPr>
                            </w:p>
                            <w:p w14:paraId="4A8F3130" w14:textId="77777777" w:rsidR="002A7753" w:rsidRDefault="002A7753" w:rsidP="005239A8">
                              <w:r>
                                <w:t>+</w:t>
                              </w:r>
                              <w:proofErr w:type="spellStart"/>
                              <w:r>
                                <w:t>view_</w:t>
                              </w:r>
                              <w:proofErr w:type="gramStart"/>
                              <w:r>
                                <w:t>report</w:t>
                              </w:r>
                              <w:proofErr w:type="spellEnd"/>
                              <w:r>
                                <w:t>(</w:t>
                              </w:r>
                              <w:proofErr w:type="gramEnd"/>
                              <w:r>
                                <w:t>)</w:t>
                              </w:r>
                            </w:p>
                            <w:p w14:paraId="725ECFE2" w14:textId="77777777" w:rsidR="002A7753" w:rsidRDefault="002A7753" w:rsidP="005239A8">
                              <w:pPr>
                                <w:jc w:val="center"/>
                              </w:pPr>
                            </w:p>
                          </w:txbxContent>
                        </wps:txbx>
                        <wps:bodyPr vert="horz" wrap="square" lIns="91440" tIns="45720" rIns="91440" bIns="45720" anchor="ctr">
                          <a:prstTxWarp prst="textNoShape">
                            <a:avLst/>
                          </a:prstTxWarp>
                          <a:noAutofit/>
                        </wps:bodyPr>
                      </wps:wsp>
                    </a:graphicData>
                  </a:graphic>
                  <wp14:sizeRelV relativeFrom="margin">
                    <wp14:pctHeight>0</wp14:pctHeight>
                  </wp14:sizeRelV>
                </wp:anchor>
              </w:drawing>
            </mc:Choice>
            <mc:Fallback>
              <w:pict>
                <v:rect w14:anchorId="395F3823" id="Rectangle 221" o:spid="_x0000_s1172" style="position:absolute;left:0;text-align:left;margin-left:5pt;margin-top:295.85pt;width:145.7pt;height:252.3pt;z-index:251910144;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" strokecolor="#70ad47" strokeweight="1pt">
                  <v:path arrowok="t"/>
                  <v:textbox>
                    <w:txbxContent>
                      <w:p w14:paraId="3B71FC84" w14:textId="77777777" w:rsidR="002A7753" w:rsidRDefault="002A7753" w:rsidP="005239A8">
                        <w:r>
                          <w:t>-id: int</w:t>
                        </w:r>
                      </w:p>
                      <w:p w14:paraId="1EF138CF" w14:textId="77777777" w:rsidR="002A7753" w:rsidRDefault="002A7753" w:rsidP="005239A8">
                        <w:pPr>
                          <w:jc w:val="center"/>
                        </w:pPr>
                      </w:p>
                      <w:p w14:paraId="271D2369" w14:textId="77777777" w:rsidR="002A7753" w:rsidRDefault="002A7753" w:rsidP="005239A8">
                        <w:r>
                          <w:t>-</w:t>
                        </w:r>
                        <w:proofErr w:type="spellStart"/>
                        <w:r>
                          <w:t>studentName</w:t>
                        </w:r>
                        <w:proofErr w:type="spellEnd"/>
                        <w:r>
                          <w:t>: String</w:t>
                        </w:r>
                      </w:p>
                      <w:p w14:paraId="23E42E31" w14:textId="77777777" w:rsidR="002A7753" w:rsidRDefault="002A7753" w:rsidP="005239A8">
                        <w:pPr>
                          <w:jc w:val="center"/>
                        </w:pPr>
                      </w:p>
                      <w:p w14:paraId="03CCC660" w14:textId="77777777" w:rsidR="002A7753" w:rsidRDefault="002A7753" w:rsidP="005239A8">
                        <w:r>
                          <w:t>-department: String</w:t>
                        </w:r>
                      </w:p>
                      <w:p w14:paraId="61E309AB" w14:textId="77777777" w:rsidR="002A7753" w:rsidRDefault="002A7753" w:rsidP="005239A8">
                        <w:pPr>
                          <w:jc w:val="center"/>
                        </w:pPr>
                      </w:p>
                      <w:p w14:paraId="5DF6D92F" w14:textId="77777777" w:rsidR="002A7753" w:rsidRDefault="002A7753" w:rsidP="005239A8">
                        <w:r>
                          <w:t>-</w:t>
                        </w:r>
                        <w:proofErr w:type="spellStart"/>
                        <w:r>
                          <w:t>regNumber</w:t>
                        </w:r>
                        <w:proofErr w:type="spellEnd"/>
                        <w:r>
                          <w:t>: String</w:t>
                        </w:r>
                      </w:p>
                      <w:p w14:paraId="61F6C7C6" w14:textId="77777777" w:rsidR="002A7753" w:rsidRDefault="002A7753" w:rsidP="005239A8">
                        <w:pPr>
                          <w:jc w:val="center"/>
                        </w:pPr>
                      </w:p>
                      <w:p w14:paraId="535ADFC1" w14:textId="77777777" w:rsidR="002A7753" w:rsidRDefault="002A7753" w:rsidP="005239A8">
                        <w:r>
                          <w:t>-category: String</w:t>
                        </w:r>
                      </w:p>
                      <w:p w14:paraId="6046CD5F" w14:textId="77777777" w:rsidR="002A7753" w:rsidRDefault="002A7753" w:rsidP="005239A8">
                        <w:pPr>
                          <w:jc w:val="center"/>
                        </w:pPr>
                      </w:p>
                      <w:p w14:paraId="1741A2AF" w14:textId="77777777" w:rsidR="002A7753" w:rsidRDefault="002A7753" w:rsidP="005239A8">
                        <w:r>
                          <w:t>-Image: String</w:t>
                        </w:r>
                      </w:p>
                      <w:p w14:paraId="4C0AE000" w14:textId="77777777" w:rsidR="002A7753" w:rsidRDefault="002A7753" w:rsidP="005239A8">
                        <w:pPr>
                          <w:jc w:val="center"/>
                        </w:pPr>
                      </w:p>
                      <w:p w14:paraId="58404454" w14:textId="77777777" w:rsidR="002A7753" w:rsidRDefault="002A7753" w:rsidP="005239A8">
                        <w:r>
                          <w:t>-password: String</w:t>
                        </w:r>
                      </w:p>
                      <w:p w14:paraId="348A2CAC" w14:textId="77777777" w:rsidR="002A7753" w:rsidRDefault="002A7753" w:rsidP="005239A8">
                        <w:pPr>
                          <w:jc w:val="center"/>
                        </w:pPr>
                      </w:p>
                      <w:p w14:paraId="33E09A60" w14:textId="77777777" w:rsidR="002A7753" w:rsidRDefault="002A7753" w:rsidP="005239A8">
                        <w:pPr>
                          <w:jc w:val="center"/>
                        </w:pPr>
                      </w:p>
                      <w:p w14:paraId="4A8F3130" w14:textId="77777777" w:rsidR="002A7753" w:rsidRDefault="002A7753" w:rsidP="005239A8">
                        <w:r>
                          <w:t>+</w:t>
                        </w:r>
                        <w:proofErr w:type="spellStart"/>
                        <w:r>
                          <w:t>view_</w:t>
                        </w:r>
                        <w:proofErr w:type="gramStart"/>
                        <w:r>
                          <w:t>report</w:t>
                        </w:r>
                        <w:proofErr w:type="spellEnd"/>
                        <w:r>
                          <w:t>(</w:t>
                        </w:r>
                        <w:proofErr w:type="gramEnd"/>
                        <w:r>
                          <w:t>)</w:t>
                        </w:r>
                      </w:p>
                      <w:p w14:paraId="725ECFE2" w14:textId="77777777" w:rsidR="002A7753" w:rsidRDefault="002A7753" w:rsidP="005239A8">
                        <w:pPr>
                          <w:jc w:val="center"/>
                        </w:pPr>
                      </w:p>
                    </w:txbxContent>
                  </v:textbox>
                </v:rect>
              </w:pict>
            </mc:Fallback>
          </mc:AlternateContent>
        </w:r>
        <w:r w:rsidRPr="00546B0B">
          <w:rPr>
            <w:rFonts w:asciiTheme="majorHAnsi" w:hAnsiTheme="majorHAnsi"/>
            <w:noProof/>
            <w:sz w:val="24"/>
            <w:szCs w:val="24"/>
          </w:rPr>
          <mc:AlternateContent>
            <mc:Choice Requires="wps">
              <w:drawing>
                <wp:anchor distT="0" distB="0" distL="0" distR="0" simplePos="0" relativeHeight="251905024" behindDoc="0" locked="0" layoutInCell="1" allowOverlap="1" wp14:anchorId="40D883D4" wp14:editId="4D4621C6">
                  <wp:simplePos x="0" y="0"/>
                  <wp:positionH relativeFrom="column">
                    <wp:posOffset>63393</wp:posOffset>
                  </wp:positionH>
                  <wp:positionV relativeFrom="paragraph">
                    <wp:posOffset>92305</wp:posOffset>
                  </wp:positionV>
                  <wp:extent cx="1850390" cy="3012142"/>
                  <wp:effectExtent l="0" t="0" r="16510" b="17145"/>
                  <wp:wrapNone/>
                  <wp:docPr id="116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50390" cy="3012142"/>
                          </a:xfrm>
                          <a:prstGeom prst="rect">
                            <a:avLst/>
                          </a:prstGeom>
                          <a:solidFill>
                            <a:srgbClr val="FFFFFF"/>
                          </a:solidFill>
                          <a:ln w="12700" cap="flat" cmpd="sng">
                            <a:solidFill>
                              <a:srgbClr val="70AD47"/>
                            </a:solidFill>
                            <a:prstDash val="solid"/>
                            <a:miter/>
                            <a:headEnd type="none" w="med" len="med"/>
                            <a:tailEnd type="none" w="med" len="med"/>
                          </a:ln>
                        </wps:spPr>
                        <wps:txbx>
                          <w:txbxContent>
                            <w:p w14:paraId="29237404" w14:textId="77777777" w:rsidR="002A7753" w:rsidRDefault="002A7753" w:rsidP="005239A8">
                              <w:r>
                                <w:t>-id: int</w:t>
                              </w:r>
                            </w:p>
                            <w:p w14:paraId="50269605" w14:textId="77777777" w:rsidR="002A7753" w:rsidRDefault="002A7753" w:rsidP="005239A8">
                              <w:pPr>
                                <w:jc w:val="center"/>
                              </w:pPr>
                            </w:p>
                            <w:p w14:paraId="73560C1D" w14:textId="77777777" w:rsidR="002A7753" w:rsidRDefault="002A7753" w:rsidP="005239A8">
                              <w:r>
                                <w:t>-name: String</w:t>
                              </w:r>
                            </w:p>
                            <w:p w14:paraId="471BAD9F" w14:textId="77777777" w:rsidR="002A7753" w:rsidRDefault="002A7753" w:rsidP="005239A8">
                              <w:pPr>
                                <w:jc w:val="center"/>
                              </w:pPr>
                            </w:p>
                            <w:p w14:paraId="0BE0749F" w14:textId="77777777" w:rsidR="002A7753" w:rsidRDefault="002A7753" w:rsidP="005239A8">
                              <w:r>
                                <w:t>-department: String</w:t>
                              </w:r>
                            </w:p>
                            <w:p w14:paraId="3CE6B2A8" w14:textId="77777777" w:rsidR="002A7753" w:rsidRDefault="002A7753" w:rsidP="005239A8">
                              <w:pPr>
                                <w:jc w:val="center"/>
                              </w:pPr>
                            </w:p>
                            <w:p w14:paraId="7960A807" w14:textId="77777777" w:rsidR="002A7753" w:rsidRDefault="002A7753" w:rsidP="005239A8">
                              <w:r>
                                <w:t>-Image: String</w:t>
                              </w:r>
                            </w:p>
                            <w:p w14:paraId="0C1AFBF3" w14:textId="77777777" w:rsidR="002A7753" w:rsidRDefault="002A7753" w:rsidP="005239A8"/>
                            <w:p w14:paraId="02403FDF" w14:textId="77777777" w:rsidR="002A7753" w:rsidRDefault="002A7753" w:rsidP="005239A8">
                              <w:r>
                                <w:t>-Password: String</w:t>
                              </w:r>
                            </w:p>
                            <w:p w14:paraId="75DEF007" w14:textId="77777777" w:rsidR="002A7753" w:rsidRDefault="002A7753" w:rsidP="005239A8"/>
                            <w:p w14:paraId="04AB2839" w14:textId="77777777" w:rsidR="002A7753" w:rsidRDefault="002A7753" w:rsidP="005239A8"/>
                            <w:p w14:paraId="3532B77F" w14:textId="77777777" w:rsidR="002A7753" w:rsidRDefault="002A7753" w:rsidP="005239A8"/>
                            <w:p w14:paraId="75B66417" w14:textId="77777777" w:rsidR="002A7753" w:rsidRDefault="002A7753" w:rsidP="005239A8">
                              <w:r>
                                <w:t>+</w:t>
                              </w:r>
                              <w:proofErr w:type="spellStart"/>
                              <w:r>
                                <w:t>register_</w:t>
                              </w:r>
                              <w:proofErr w:type="gramStart"/>
                              <w:r>
                                <w:t>student</w:t>
                              </w:r>
                              <w:proofErr w:type="spellEnd"/>
                              <w:r>
                                <w:t>(</w:t>
                              </w:r>
                              <w:proofErr w:type="gramEnd"/>
                              <w:r>
                                <w:t>)</w:t>
                              </w:r>
                            </w:p>
                            <w:p w14:paraId="712AC834" w14:textId="77777777" w:rsidR="002A7753" w:rsidRDefault="002A7753" w:rsidP="005239A8">
                              <w:pPr>
                                <w:jc w:val="center"/>
                              </w:pPr>
                            </w:p>
                            <w:p w14:paraId="114F6ADB" w14:textId="77777777" w:rsidR="002A7753" w:rsidRDefault="002A7753" w:rsidP="005239A8">
                              <w:pPr>
                                <w:jc w:val="center"/>
                              </w:pPr>
                            </w:p>
                            <w:p w14:paraId="2EC2FFB1" w14:textId="77777777" w:rsidR="002A7753" w:rsidRDefault="002A7753" w:rsidP="005239A8">
                              <w:pPr>
                                <w:jc w:val="center"/>
                              </w:pP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883D4" id="Rectangle 33" o:spid="_x0000_s1173" style="position:absolute;left:0;text-align:left;margin-left:5pt;margin-top:7.25pt;width:145.7pt;height:237.2pt;z-index:2519050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" strokecolor="#70ad47" strokeweight="1pt">
                  <v:path arrowok="t"/>
                  <v:textbox>
                    <w:txbxContent>
                      <w:p w14:paraId="29237404" w14:textId="77777777" w:rsidR="002A7753" w:rsidRDefault="002A7753" w:rsidP="005239A8">
                        <w:r>
                          <w:t>-id: int</w:t>
                        </w:r>
                      </w:p>
                      <w:p w14:paraId="50269605" w14:textId="77777777" w:rsidR="002A7753" w:rsidRDefault="002A7753" w:rsidP="005239A8">
                        <w:pPr>
                          <w:jc w:val="center"/>
                        </w:pPr>
                      </w:p>
                      <w:p w14:paraId="73560C1D" w14:textId="77777777" w:rsidR="002A7753" w:rsidRDefault="002A7753" w:rsidP="005239A8">
                        <w:r>
                          <w:t>-name: String</w:t>
                        </w:r>
                      </w:p>
                      <w:p w14:paraId="471BAD9F" w14:textId="77777777" w:rsidR="002A7753" w:rsidRDefault="002A7753" w:rsidP="005239A8">
                        <w:pPr>
                          <w:jc w:val="center"/>
                        </w:pPr>
                      </w:p>
                      <w:p w14:paraId="0BE0749F" w14:textId="77777777" w:rsidR="002A7753" w:rsidRDefault="002A7753" w:rsidP="005239A8">
                        <w:r>
                          <w:t>-department: String</w:t>
                        </w:r>
                      </w:p>
                      <w:p w14:paraId="3CE6B2A8" w14:textId="77777777" w:rsidR="002A7753" w:rsidRDefault="002A7753" w:rsidP="005239A8">
                        <w:pPr>
                          <w:jc w:val="center"/>
                        </w:pPr>
                      </w:p>
                      <w:p w14:paraId="7960A807" w14:textId="77777777" w:rsidR="002A7753" w:rsidRDefault="002A7753" w:rsidP="005239A8">
                        <w:r>
                          <w:t>-Image: String</w:t>
                        </w:r>
                      </w:p>
                      <w:p w14:paraId="0C1AFBF3" w14:textId="77777777" w:rsidR="002A7753" w:rsidRDefault="002A7753" w:rsidP="005239A8"/>
                      <w:p w14:paraId="02403FDF" w14:textId="77777777" w:rsidR="002A7753" w:rsidRDefault="002A7753" w:rsidP="005239A8">
                        <w:r>
                          <w:t>-Password: String</w:t>
                        </w:r>
                      </w:p>
                      <w:p w14:paraId="75DEF007" w14:textId="77777777" w:rsidR="002A7753" w:rsidRDefault="002A7753" w:rsidP="005239A8"/>
                      <w:p w14:paraId="04AB2839" w14:textId="77777777" w:rsidR="002A7753" w:rsidRDefault="002A7753" w:rsidP="005239A8"/>
                      <w:p w14:paraId="3532B77F" w14:textId="77777777" w:rsidR="002A7753" w:rsidRDefault="002A7753" w:rsidP="005239A8"/>
                      <w:p w14:paraId="75B66417" w14:textId="77777777" w:rsidR="002A7753" w:rsidRDefault="002A7753" w:rsidP="005239A8">
                        <w:r>
                          <w:t>+</w:t>
                        </w:r>
                        <w:proofErr w:type="spellStart"/>
                        <w:r>
                          <w:t>register_</w:t>
                        </w:r>
                        <w:proofErr w:type="gramStart"/>
                        <w:r>
                          <w:t>student</w:t>
                        </w:r>
                        <w:proofErr w:type="spellEnd"/>
                        <w:r>
                          <w:t>(</w:t>
                        </w:r>
                        <w:proofErr w:type="gramEnd"/>
                        <w:r>
                          <w:t>)</w:t>
                        </w:r>
                      </w:p>
                      <w:p w14:paraId="712AC834" w14:textId="77777777" w:rsidR="002A7753" w:rsidRDefault="002A7753" w:rsidP="005239A8">
                        <w:pPr>
                          <w:jc w:val="center"/>
                        </w:pPr>
                      </w:p>
                      <w:p w14:paraId="114F6ADB" w14:textId="77777777" w:rsidR="002A7753" w:rsidRDefault="002A7753" w:rsidP="005239A8">
                        <w:pPr>
                          <w:jc w:val="center"/>
                        </w:pPr>
                      </w:p>
                      <w:p w14:paraId="2EC2FFB1" w14:textId="77777777" w:rsidR="002A7753" w:rsidRDefault="002A7753" w:rsidP="005239A8">
                        <w:pPr>
                          <w:jc w:val="center"/>
                        </w:pPr>
                      </w:p>
                    </w:txbxContent>
                  </v:textbox>
                </v:rect>
              </w:pict>
            </mc:Fallback>
          </mc:AlternateContent>
        </w:r>
        <w:r w:rsidRPr="00546B0B">
          <w:rPr>
            <w:rFonts w:asciiTheme="majorHAnsi" w:hAnsiTheme="majorHAnsi"/>
            <w:noProof/>
            <w:sz w:val="24"/>
            <w:szCs w:val="24"/>
          </w:rPr>
          <mc:AlternateContent>
            <mc:Choice Requires="wps">
              <w:drawing>
                <wp:anchor distT="0" distB="0" distL="0" distR="0" simplePos="0" relativeHeight="251920384" behindDoc="0" locked="0" layoutInCell="1" allowOverlap="1" wp14:anchorId="168A86E5" wp14:editId="5B65AA20">
                  <wp:simplePos x="0" y="0"/>
                  <wp:positionH relativeFrom="column">
                    <wp:posOffset>2330183</wp:posOffset>
                  </wp:positionH>
                  <wp:positionV relativeFrom="paragraph">
                    <wp:posOffset>138409</wp:posOffset>
                  </wp:positionV>
                  <wp:extent cx="2821305" cy="4372215"/>
                  <wp:effectExtent l="0" t="0" r="17145" b="28575"/>
                  <wp:wrapNone/>
                  <wp:docPr id="116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21305" cy="4372215"/>
                          </a:xfrm>
                          <a:prstGeom prst="rect">
                            <a:avLst/>
                          </a:prstGeom>
                          <a:solidFill>
                            <a:srgbClr val="FFFFFF"/>
                          </a:solidFill>
                          <a:ln w="12700" cap="flat" cmpd="sng">
                            <a:solidFill>
                              <a:srgbClr val="70AD47"/>
                            </a:solidFill>
                            <a:prstDash val="solid"/>
                            <a:miter/>
                            <a:headEnd type="none" w="med" len="med"/>
                            <a:tailEnd type="none" w="med" len="med"/>
                          </a:ln>
                        </wps:spPr>
                        <wps:txbx>
                          <w:txbxContent>
                            <w:p w14:paraId="3EE92EA8" w14:textId="77777777" w:rsidR="002A7753" w:rsidRDefault="002A7753" w:rsidP="005239A8">
                              <w:r>
                                <w:t>-id: int</w:t>
                              </w:r>
                            </w:p>
                            <w:p w14:paraId="12AFB2E8" w14:textId="77777777" w:rsidR="002A7753" w:rsidRDefault="002A7753" w:rsidP="005239A8"/>
                            <w:p w14:paraId="796F39E1" w14:textId="77777777" w:rsidR="002A7753" w:rsidRDefault="002A7753" w:rsidP="005239A8"/>
                            <w:p w14:paraId="3B0C7782" w14:textId="77777777" w:rsidR="002A7753" w:rsidRDefault="002A7753" w:rsidP="005239A8">
                              <w:r>
                                <w:t>-</w:t>
                              </w:r>
                              <w:proofErr w:type="spellStart"/>
                              <w:r>
                                <w:t>studentName</w:t>
                              </w:r>
                              <w:proofErr w:type="spellEnd"/>
                              <w:r>
                                <w:t>: String</w:t>
                              </w:r>
                            </w:p>
                            <w:p w14:paraId="685178FC" w14:textId="77777777" w:rsidR="002A7753" w:rsidRDefault="002A7753" w:rsidP="005239A8">
                              <w:r>
                                <w:t>-</w:t>
                              </w:r>
                              <w:proofErr w:type="spellStart"/>
                              <w:r>
                                <w:t>regNumber</w:t>
                              </w:r>
                              <w:proofErr w:type="spellEnd"/>
                              <w:r>
                                <w:t>: String</w:t>
                              </w:r>
                            </w:p>
                            <w:p w14:paraId="189B55AF" w14:textId="77777777" w:rsidR="002A7753" w:rsidRDefault="002A7753" w:rsidP="005239A8">
                              <w:r>
                                <w:t>-department: String</w:t>
                              </w:r>
                            </w:p>
                            <w:p w14:paraId="1A32D0E6" w14:textId="77777777" w:rsidR="002A7753" w:rsidRDefault="002A7753" w:rsidP="005239A8">
                              <w:r>
                                <w:t>-level: String</w:t>
                              </w:r>
                            </w:p>
                            <w:p w14:paraId="2A84D57B" w14:textId="77777777" w:rsidR="002A7753" w:rsidRDefault="002A7753" w:rsidP="005239A8">
                              <w:r>
                                <w:t>-</w:t>
                              </w:r>
                              <w:proofErr w:type="spellStart"/>
                              <w:r>
                                <w:t>student_category</w:t>
                              </w:r>
                              <w:proofErr w:type="spellEnd"/>
                              <w:r>
                                <w:t>: String</w:t>
                              </w:r>
                            </w:p>
                            <w:p w14:paraId="44FEA5ED" w14:textId="77777777" w:rsidR="002A7753" w:rsidRDefault="002A7753" w:rsidP="005239A8">
                              <w:r>
                                <w:t>-</w:t>
                              </w:r>
                              <w:proofErr w:type="spellStart"/>
                              <w:r>
                                <w:t>moblie</w:t>
                              </w:r>
                              <w:proofErr w:type="spellEnd"/>
                              <w:r>
                                <w:t>: String</w:t>
                              </w:r>
                            </w:p>
                            <w:p w14:paraId="7830518E" w14:textId="77777777" w:rsidR="002A7753" w:rsidRDefault="002A7753" w:rsidP="005239A8">
                              <w:r>
                                <w:t>-email: String</w:t>
                              </w:r>
                            </w:p>
                            <w:p w14:paraId="70B5BA55" w14:textId="77777777" w:rsidR="002A7753" w:rsidRDefault="002A7753" w:rsidP="005239A8">
                              <w:r>
                                <w:t>-</w:t>
                              </w:r>
                              <w:proofErr w:type="spellStart"/>
                              <w:r>
                                <w:t>misType</w:t>
                              </w:r>
                              <w:proofErr w:type="spellEnd"/>
                              <w:r>
                                <w:t>: String</w:t>
                              </w:r>
                            </w:p>
                            <w:p w14:paraId="06BA3190" w14:textId="77777777" w:rsidR="002A7753" w:rsidRDefault="002A7753" w:rsidP="005239A8">
                              <w:r>
                                <w:t>-description: String</w:t>
                              </w:r>
                            </w:p>
                            <w:p w14:paraId="300C1D55" w14:textId="77777777" w:rsidR="002A7753" w:rsidRDefault="002A7753" w:rsidP="005239A8">
                              <w:r>
                                <w:t>-</w:t>
                              </w:r>
                              <w:proofErr w:type="spellStart"/>
                              <w:r>
                                <w:t>date_of_misconduct</w:t>
                              </w:r>
                              <w:proofErr w:type="spellEnd"/>
                              <w:r>
                                <w:t>: String</w:t>
                              </w:r>
                            </w:p>
                            <w:p w14:paraId="5BCE0C4F" w14:textId="77777777" w:rsidR="002A7753" w:rsidRDefault="002A7753" w:rsidP="005239A8">
                              <w:r>
                                <w:t>-</w:t>
                              </w:r>
                              <w:proofErr w:type="spellStart"/>
                              <w:r>
                                <w:t>sample_image</w:t>
                              </w:r>
                              <w:proofErr w:type="spellEnd"/>
                              <w:r>
                                <w:t>: String</w:t>
                              </w:r>
                            </w:p>
                            <w:p w14:paraId="0ABB2904" w14:textId="77777777" w:rsidR="002A7753" w:rsidRDefault="002A7753" w:rsidP="005239A8">
                              <w:r>
                                <w:t>-punishment: String</w:t>
                              </w:r>
                            </w:p>
                            <w:p w14:paraId="49212AA9" w14:textId="77777777" w:rsidR="002A7753" w:rsidRDefault="002A7753" w:rsidP="005239A8">
                              <w:r>
                                <w:t>-</w:t>
                              </w:r>
                              <w:proofErr w:type="spellStart"/>
                              <w:r>
                                <w:t>punishmentDate</w:t>
                              </w:r>
                              <w:proofErr w:type="spellEnd"/>
                              <w:r>
                                <w:t>: String</w:t>
                              </w:r>
                            </w:p>
                            <w:p w14:paraId="186E75AE" w14:textId="77777777" w:rsidR="002A7753" w:rsidRDefault="002A7753" w:rsidP="005239A8">
                              <w:r>
                                <w:t>-</w:t>
                              </w:r>
                              <w:proofErr w:type="spellStart"/>
                              <w:r>
                                <w:t>date_added</w:t>
                              </w:r>
                              <w:proofErr w:type="spellEnd"/>
                              <w:r>
                                <w:t>: String</w:t>
                              </w:r>
                            </w:p>
                            <w:p w14:paraId="60A55758" w14:textId="77777777" w:rsidR="002A7753" w:rsidRDefault="002A7753" w:rsidP="005239A8"/>
                            <w:p w14:paraId="4214C195" w14:textId="77777777" w:rsidR="002A7753" w:rsidRDefault="002A7753" w:rsidP="005239A8"/>
                            <w:p w14:paraId="31533936" w14:textId="77777777" w:rsidR="002A7753" w:rsidRDefault="002A7753" w:rsidP="005239A8"/>
                            <w:p w14:paraId="60C69C6A" w14:textId="77777777" w:rsidR="002A7753" w:rsidRDefault="002A7753" w:rsidP="005239A8"/>
                            <w:p w14:paraId="3E6B7981" w14:textId="77777777" w:rsidR="002A7753" w:rsidRDefault="002A7753" w:rsidP="005239A8"/>
                            <w:p w14:paraId="3C213264" w14:textId="77777777" w:rsidR="002A7753" w:rsidRDefault="002A7753" w:rsidP="005239A8">
                              <w:r>
                                <w:t>+</w:t>
                              </w:r>
                              <w:proofErr w:type="spellStart"/>
                              <w:r>
                                <w:t>add_</w:t>
                              </w:r>
                              <w:proofErr w:type="gramStart"/>
                              <w:r>
                                <w:t>crime</w:t>
                              </w:r>
                              <w:proofErr w:type="spellEnd"/>
                              <w:r>
                                <w:t>(</w:t>
                              </w:r>
                              <w:proofErr w:type="gramEnd"/>
                              <w:r>
                                <w:t>)</w:t>
                              </w:r>
                            </w:p>
                            <w:p w14:paraId="6096E8B7" w14:textId="77777777" w:rsidR="002A7753" w:rsidRDefault="002A7753" w:rsidP="005239A8"/>
                            <w:p w14:paraId="186A8BC6" w14:textId="77777777" w:rsidR="002A7753" w:rsidRDefault="002A7753" w:rsidP="005239A8">
                              <w:r>
                                <w:t>+</w:t>
                              </w:r>
                              <w:proofErr w:type="spellStart"/>
                              <w:r>
                                <w:t>check_crime_</w:t>
                              </w:r>
                              <w:proofErr w:type="gramStart"/>
                              <w:r>
                                <w:t>record</w:t>
                              </w:r>
                              <w:proofErr w:type="spellEnd"/>
                              <w:r>
                                <w:t>(</w:t>
                              </w:r>
                              <w:proofErr w:type="gramEnd"/>
                              <w:r>
                                <w:t>)</w:t>
                              </w:r>
                            </w:p>
                            <w:p w14:paraId="4A80F5DC" w14:textId="77777777" w:rsidR="002A7753" w:rsidRDefault="002A7753" w:rsidP="005239A8"/>
                            <w:p w14:paraId="5064C4F9" w14:textId="77777777" w:rsidR="002A7753" w:rsidRDefault="002A7753" w:rsidP="005239A8">
                              <w:r>
                                <w:t>+</w:t>
                              </w:r>
                              <w:proofErr w:type="spellStart"/>
                              <w:r>
                                <w:t>delete_crime_</w:t>
                              </w:r>
                              <w:proofErr w:type="gramStart"/>
                              <w:r>
                                <w:t>record</w:t>
                              </w:r>
                              <w:proofErr w:type="spellEnd"/>
                              <w:r>
                                <w:t>(</w:t>
                              </w:r>
                              <w:proofErr w:type="gramEnd"/>
                              <w:r>
                                <w:t>)</w:t>
                              </w:r>
                            </w:p>
                            <w:p w14:paraId="44E56C4F" w14:textId="77777777" w:rsidR="002A7753" w:rsidRDefault="002A7753" w:rsidP="005239A8"/>
                            <w:p w14:paraId="3078E319" w14:textId="77777777" w:rsidR="002A7753" w:rsidRDefault="002A7753" w:rsidP="005239A8">
                              <w:pPr>
                                <w:jc w:val="center"/>
                              </w:pPr>
                            </w:p>
                            <w:p w14:paraId="28AD0C1A" w14:textId="77777777" w:rsidR="002A7753" w:rsidRDefault="002A7753" w:rsidP="005239A8">
                              <w:pPr>
                                <w:jc w:val="center"/>
                              </w:pPr>
                            </w:p>
                            <w:p w14:paraId="11B60901" w14:textId="77777777" w:rsidR="002A7753" w:rsidRDefault="002A7753" w:rsidP="005239A8">
                              <w:pPr>
                                <w:jc w:val="center"/>
                              </w:pPr>
                            </w:p>
                          </w:txbxContent>
                        </wps:txbx>
                        <wps:bodyPr vert="horz" wrap="square" lIns="91440" tIns="45720" rIns="91440" bIns="45720" anchor="ctr">
                          <a:prstTxWarp prst="textNoShape">
                            <a:avLst/>
                          </a:prstTxWarp>
                          <a:noAutofit/>
                        </wps:bodyPr>
                      </wps:wsp>
                    </a:graphicData>
                  </a:graphic>
                  <wp14:sizeRelV relativeFrom="margin">
                    <wp14:pctHeight>0</wp14:pctHeight>
                  </wp14:sizeRelV>
                </wp:anchor>
              </w:drawing>
            </mc:Choice>
            <mc:Fallback>
              <w:pict>
                <v:rect w14:anchorId="168A86E5" id="Rectangle 232" o:spid="_x0000_s1174" style="position:absolute;left:0;text-align:left;margin-left:183.5pt;margin-top:10.9pt;width:222.15pt;height:344.25pt;z-index:251920384;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" strokecolor="#70ad47" strokeweight="1pt">
                  <v:path arrowok="t"/>
                  <v:textbox>
                    <w:txbxContent>
                      <w:p w14:paraId="3EE92EA8" w14:textId="77777777" w:rsidR="002A7753" w:rsidRDefault="002A7753" w:rsidP="005239A8">
                        <w:r>
                          <w:t>-id: int</w:t>
                        </w:r>
                      </w:p>
                      <w:p w14:paraId="12AFB2E8" w14:textId="77777777" w:rsidR="002A7753" w:rsidRDefault="002A7753" w:rsidP="005239A8"/>
                      <w:p w14:paraId="796F39E1" w14:textId="77777777" w:rsidR="002A7753" w:rsidRDefault="002A7753" w:rsidP="005239A8"/>
                      <w:p w14:paraId="3B0C7782" w14:textId="77777777" w:rsidR="002A7753" w:rsidRDefault="002A7753" w:rsidP="005239A8">
                        <w:r>
                          <w:t>-</w:t>
                        </w:r>
                        <w:proofErr w:type="spellStart"/>
                        <w:r>
                          <w:t>studentName</w:t>
                        </w:r>
                        <w:proofErr w:type="spellEnd"/>
                        <w:r>
                          <w:t>: String</w:t>
                        </w:r>
                      </w:p>
                      <w:p w14:paraId="685178FC" w14:textId="77777777" w:rsidR="002A7753" w:rsidRDefault="002A7753" w:rsidP="005239A8">
                        <w:r>
                          <w:t>-</w:t>
                        </w:r>
                        <w:proofErr w:type="spellStart"/>
                        <w:r>
                          <w:t>regNumber</w:t>
                        </w:r>
                        <w:proofErr w:type="spellEnd"/>
                        <w:r>
                          <w:t>: String</w:t>
                        </w:r>
                      </w:p>
                      <w:p w14:paraId="189B55AF" w14:textId="77777777" w:rsidR="002A7753" w:rsidRDefault="002A7753" w:rsidP="005239A8">
                        <w:r>
                          <w:t>-department: String</w:t>
                        </w:r>
                      </w:p>
                      <w:p w14:paraId="1A32D0E6" w14:textId="77777777" w:rsidR="002A7753" w:rsidRDefault="002A7753" w:rsidP="005239A8">
                        <w:r>
                          <w:t>-level: String</w:t>
                        </w:r>
                      </w:p>
                      <w:p w14:paraId="2A84D57B" w14:textId="77777777" w:rsidR="002A7753" w:rsidRDefault="002A7753" w:rsidP="005239A8">
                        <w:r>
                          <w:t>-</w:t>
                        </w:r>
                        <w:proofErr w:type="spellStart"/>
                        <w:r>
                          <w:t>student_category</w:t>
                        </w:r>
                        <w:proofErr w:type="spellEnd"/>
                        <w:r>
                          <w:t>: String</w:t>
                        </w:r>
                      </w:p>
                      <w:p w14:paraId="44FEA5ED" w14:textId="77777777" w:rsidR="002A7753" w:rsidRDefault="002A7753" w:rsidP="005239A8">
                        <w:r>
                          <w:t>-</w:t>
                        </w:r>
                        <w:proofErr w:type="spellStart"/>
                        <w:r>
                          <w:t>moblie</w:t>
                        </w:r>
                        <w:proofErr w:type="spellEnd"/>
                        <w:r>
                          <w:t>: String</w:t>
                        </w:r>
                      </w:p>
                      <w:p w14:paraId="7830518E" w14:textId="77777777" w:rsidR="002A7753" w:rsidRDefault="002A7753" w:rsidP="005239A8">
                        <w:r>
                          <w:t>-email: String</w:t>
                        </w:r>
                      </w:p>
                      <w:p w14:paraId="70B5BA55" w14:textId="77777777" w:rsidR="002A7753" w:rsidRDefault="002A7753" w:rsidP="005239A8">
                        <w:r>
                          <w:t>-</w:t>
                        </w:r>
                        <w:proofErr w:type="spellStart"/>
                        <w:r>
                          <w:t>misType</w:t>
                        </w:r>
                        <w:proofErr w:type="spellEnd"/>
                        <w:r>
                          <w:t>: String</w:t>
                        </w:r>
                      </w:p>
                      <w:p w14:paraId="06BA3190" w14:textId="77777777" w:rsidR="002A7753" w:rsidRDefault="002A7753" w:rsidP="005239A8">
                        <w:r>
                          <w:t>-description: String</w:t>
                        </w:r>
                      </w:p>
                      <w:p w14:paraId="300C1D55" w14:textId="77777777" w:rsidR="002A7753" w:rsidRDefault="002A7753" w:rsidP="005239A8">
                        <w:r>
                          <w:t>-</w:t>
                        </w:r>
                        <w:proofErr w:type="spellStart"/>
                        <w:r>
                          <w:t>date_of_misconduct</w:t>
                        </w:r>
                        <w:proofErr w:type="spellEnd"/>
                        <w:r>
                          <w:t>: String</w:t>
                        </w:r>
                      </w:p>
                      <w:p w14:paraId="5BCE0C4F" w14:textId="77777777" w:rsidR="002A7753" w:rsidRDefault="002A7753" w:rsidP="005239A8">
                        <w:r>
                          <w:t>-</w:t>
                        </w:r>
                        <w:proofErr w:type="spellStart"/>
                        <w:r>
                          <w:t>sample_image</w:t>
                        </w:r>
                        <w:proofErr w:type="spellEnd"/>
                        <w:r>
                          <w:t>: String</w:t>
                        </w:r>
                      </w:p>
                      <w:p w14:paraId="0ABB2904" w14:textId="77777777" w:rsidR="002A7753" w:rsidRDefault="002A7753" w:rsidP="005239A8">
                        <w:r>
                          <w:t>-punishment: String</w:t>
                        </w:r>
                      </w:p>
                      <w:p w14:paraId="49212AA9" w14:textId="77777777" w:rsidR="002A7753" w:rsidRDefault="002A7753" w:rsidP="005239A8">
                        <w:r>
                          <w:t>-</w:t>
                        </w:r>
                        <w:proofErr w:type="spellStart"/>
                        <w:r>
                          <w:t>punishmentDate</w:t>
                        </w:r>
                        <w:proofErr w:type="spellEnd"/>
                        <w:r>
                          <w:t>: String</w:t>
                        </w:r>
                      </w:p>
                      <w:p w14:paraId="186E75AE" w14:textId="77777777" w:rsidR="002A7753" w:rsidRDefault="002A7753" w:rsidP="005239A8">
                        <w:r>
                          <w:t>-</w:t>
                        </w:r>
                        <w:proofErr w:type="spellStart"/>
                        <w:r>
                          <w:t>date_added</w:t>
                        </w:r>
                        <w:proofErr w:type="spellEnd"/>
                        <w:r>
                          <w:t>: String</w:t>
                        </w:r>
                      </w:p>
                      <w:p w14:paraId="60A55758" w14:textId="77777777" w:rsidR="002A7753" w:rsidRDefault="002A7753" w:rsidP="005239A8"/>
                      <w:p w14:paraId="4214C195" w14:textId="77777777" w:rsidR="002A7753" w:rsidRDefault="002A7753" w:rsidP="005239A8"/>
                      <w:p w14:paraId="31533936" w14:textId="77777777" w:rsidR="002A7753" w:rsidRDefault="002A7753" w:rsidP="005239A8"/>
                      <w:p w14:paraId="60C69C6A" w14:textId="77777777" w:rsidR="002A7753" w:rsidRDefault="002A7753" w:rsidP="005239A8"/>
                      <w:p w14:paraId="3E6B7981" w14:textId="77777777" w:rsidR="002A7753" w:rsidRDefault="002A7753" w:rsidP="005239A8"/>
                      <w:p w14:paraId="3C213264" w14:textId="77777777" w:rsidR="002A7753" w:rsidRDefault="002A7753" w:rsidP="005239A8">
                        <w:r>
                          <w:t>+</w:t>
                        </w:r>
                        <w:proofErr w:type="spellStart"/>
                        <w:r>
                          <w:t>add_</w:t>
                        </w:r>
                        <w:proofErr w:type="gramStart"/>
                        <w:r>
                          <w:t>crime</w:t>
                        </w:r>
                        <w:proofErr w:type="spellEnd"/>
                        <w:r>
                          <w:t>(</w:t>
                        </w:r>
                        <w:proofErr w:type="gramEnd"/>
                        <w:r>
                          <w:t>)</w:t>
                        </w:r>
                      </w:p>
                      <w:p w14:paraId="6096E8B7" w14:textId="77777777" w:rsidR="002A7753" w:rsidRDefault="002A7753" w:rsidP="005239A8"/>
                      <w:p w14:paraId="186A8BC6" w14:textId="77777777" w:rsidR="002A7753" w:rsidRDefault="002A7753" w:rsidP="005239A8">
                        <w:r>
                          <w:t>+</w:t>
                        </w:r>
                        <w:proofErr w:type="spellStart"/>
                        <w:r>
                          <w:t>check_crime_</w:t>
                        </w:r>
                        <w:proofErr w:type="gramStart"/>
                        <w:r>
                          <w:t>record</w:t>
                        </w:r>
                        <w:proofErr w:type="spellEnd"/>
                        <w:r>
                          <w:t>(</w:t>
                        </w:r>
                        <w:proofErr w:type="gramEnd"/>
                        <w:r>
                          <w:t>)</w:t>
                        </w:r>
                      </w:p>
                      <w:p w14:paraId="4A80F5DC" w14:textId="77777777" w:rsidR="002A7753" w:rsidRDefault="002A7753" w:rsidP="005239A8"/>
                      <w:p w14:paraId="5064C4F9" w14:textId="77777777" w:rsidR="002A7753" w:rsidRDefault="002A7753" w:rsidP="005239A8">
                        <w:r>
                          <w:t>+</w:t>
                        </w:r>
                        <w:proofErr w:type="spellStart"/>
                        <w:r>
                          <w:t>delete_crime_</w:t>
                        </w:r>
                        <w:proofErr w:type="gramStart"/>
                        <w:r>
                          <w:t>record</w:t>
                        </w:r>
                        <w:proofErr w:type="spellEnd"/>
                        <w:r>
                          <w:t>(</w:t>
                        </w:r>
                        <w:proofErr w:type="gramEnd"/>
                        <w:r>
                          <w:t>)</w:t>
                        </w:r>
                      </w:p>
                      <w:p w14:paraId="44E56C4F" w14:textId="77777777" w:rsidR="002A7753" w:rsidRDefault="002A7753" w:rsidP="005239A8"/>
                      <w:p w14:paraId="3078E319" w14:textId="77777777" w:rsidR="002A7753" w:rsidRDefault="002A7753" w:rsidP="005239A8">
                        <w:pPr>
                          <w:jc w:val="center"/>
                        </w:pPr>
                      </w:p>
                      <w:p w14:paraId="28AD0C1A" w14:textId="77777777" w:rsidR="002A7753" w:rsidRDefault="002A7753" w:rsidP="005239A8">
                        <w:pPr>
                          <w:jc w:val="center"/>
                        </w:pPr>
                      </w:p>
                      <w:p w14:paraId="11B60901" w14:textId="77777777" w:rsidR="002A7753" w:rsidRDefault="002A7753" w:rsidP="005239A8">
                        <w:pPr>
                          <w:jc w:val="center"/>
                        </w:pPr>
                      </w:p>
                    </w:txbxContent>
                  </v:textbox>
                </v:rect>
              </w:pict>
            </mc:Fallback>
          </mc:AlternateContent>
        </w:r>
        <w:r w:rsidRPr="00546B0B">
          <w:rPr>
            <w:rFonts w:asciiTheme="majorHAnsi" w:hAnsiTheme="majorHAnsi"/>
            <w:noProof/>
            <w:sz w:val="24"/>
            <w:szCs w:val="24"/>
          </w:rPr>
          <mc:AlternateContent>
            <mc:Choice Requires="wps">
              <w:drawing>
                <wp:anchor distT="0" distB="0" distL="0" distR="0" simplePos="0" relativeHeight="251952128" behindDoc="0" locked="0" layoutInCell="1" allowOverlap="1" wp14:anchorId="663C6A89" wp14:editId="36CFEC9A">
                  <wp:simplePos x="0" y="0"/>
                  <wp:positionH relativeFrom="column">
                    <wp:posOffset>2521799</wp:posOffset>
                  </wp:positionH>
                  <wp:positionV relativeFrom="paragraph">
                    <wp:posOffset>6454710</wp:posOffset>
                  </wp:positionV>
                  <wp:extent cx="2626995" cy="0"/>
                  <wp:effectExtent l="0" t="0" r="0" b="0"/>
                  <wp:wrapNone/>
                  <wp:docPr id="1159" name="Straight Connector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626995" cy="0"/>
                          </a:xfrm>
                          <a:prstGeom prst="line">
                            <a:avLst/>
                          </a:prstGeom>
                          <a:ln w="6350" cap="flat" cmpd="sng">
                            <a:solidFill>
                              <a:srgbClr val="5B9BD5"/>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472189DB" id="Straight Connector 241" o:spid="_x0000_s1026" style="position:absolute;z-index:2519521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198.55pt,508.25pt" to="405.4pt,5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" strokecolor="#5b9bd5" strokeweight=".5pt">
                  <v:stroke joinstyle="miter"/>
                  <o:lock v:ext="edit" shapetype="f"/>
                </v:line>
              </w:pict>
            </mc:Fallback>
          </mc:AlternateContent>
        </w:r>
        <w:r w:rsidRPr="00546B0B">
          <w:rPr>
            <w:rFonts w:asciiTheme="majorHAnsi" w:hAnsiTheme="majorHAnsi"/>
            <w:noProof/>
            <w:sz w:val="24"/>
            <w:szCs w:val="24"/>
          </w:rPr>
          <mc:AlternateContent>
            <mc:Choice Requires="wps">
              <w:drawing>
                <wp:anchor distT="0" distB="0" distL="0" distR="0" simplePos="0" relativeHeight="251937792" behindDoc="0" locked="0" layoutInCell="1" allowOverlap="1" wp14:anchorId="61B499D3" wp14:editId="687E113C">
                  <wp:simplePos x="0" y="0"/>
                  <wp:positionH relativeFrom="column">
                    <wp:posOffset>2521800</wp:posOffset>
                  </wp:positionH>
                  <wp:positionV relativeFrom="paragraph">
                    <wp:posOffset>5302710</wp:posOffset>
                  </wp:positionV>
                  <wp:extent cx="2627540" cy="2224405"/>
                  <wp:effectExtent l="0" t="0" r="20955" b="23495"/>
                  <wp:wrapNone/>
                  <wp:docPr id="1160" name="Rectangle 2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27540" cy="2224405"/>
                          </a:xfrm>
                          <a:prstGeom prst="rect">
                            <a:avLst/>
                          </a:prstGeom>
                          <a:solidFill>
                            <a:srgbClr val="FFFFFF"/>
                          </a:solidFill>
                          <a:ln w="12700" cap="flat" cmpd="sng">
                            <a:solidFill>
                              <a:srgbClr val="70AD47"/>
                            </a:solidFill>
                            <a:prstDash val="solid"/>
                            <a:miter/>
                            <a:headEnd type="none" w="med" len="med"/>
                            <a:tailEnd type="none" w="med" len="med"/>
                          </a:ln>
                        </wps:spPr>
                        <wps:txbx>
                          <w:txbxContent>
                            <w:p w14:paraId="5D4EF0DE" w14:textId="77777777" w:rsidR="002A7753" w:rsidRDefault="002A7753" w:rsidP="005239A8">
                              <w:r>
                                <w:t>-id: int</w:t>
                              </w:r>
                            </w:p>
                            <w:p w14:paraId="387B5A8D" w14:textId="77777777" w:rsidR="002A7753" w:rsidRDefault="002A7753" w:rsidP="005239A8">
                              <w:r>
                                <w:t>-</w:t>
                              </w:r>
                              <w:proofErr w:type="spellStart"/>
                              <w:r>
                                <w:t>Admin_id</w:t>
                              </w:r>
                              <w:proofErr w:type="spellEnd"/>
                              <w:r>
                                <w:t>: int</w:t>
                              </w:r>
                            </w:p>
                            <w:p w14:paraId="6F4DAE42" w14:textId="77777777" w:rsidR="002A7753" w:rsidRDefault="002A7753" w:rsidP="005239A8">
                              <w:r>
                                <w:t>Password: String</w:t>
                              </w:r>
                            </w:p>
                            <w:p w14:paraId="12230E6B" w14:textId="77777777" w:rsidR="002A7753" w:rsidRDefault="002A7753" w:rsidP="005239A8"/>
                            <w:p w14:paraId="65ECDCD6" w14:textId="77777777" w:rsidR="002A7753" w:rsidRDefault="002A7753" w:rsidP="005239A8"/>
                            <w:p w14:paraId="4AE0DFE6" w14:textId="77777777" w:rsidR="002A7753" w:rsidRDefault="002A7753" w:rsidP="005239A8">
                              <w:r>
                                <w:t>+</w:t>
                              </w:r>
                              <w:proofErr w:type="spellStart"/>
                              <w:r>
                                <w:t>login_</w:t>
                              </w:r>
                              <w:proofErr w:type="gramStart"/>
                              <w:r>
                                <w:t>user</w:t>
                              </w:r>
                              <w:proofErr w:type="spellEnd"/>
                              <w:r>
                                <w:t>(</w:t>
                              </w:r>
                              <w:proofErr w:type="gramEnd"/>
                              <w:r>
                                <w:t>)</w:t>
                              </w:r>
                            </w:p>
                            <w:p w14:paraId="2FFA5272" w14:textId="77777777" w:rsidR="002A7753" w:rsidRDefault="002A7753" w:rsidP="005239A8">
                              <w:r>
                                <w:t>+</w:t>
                              </w:r>
                              <w:proofErr w:type="spellStart"/>
                              <w:r>
                                <w:t>register_</w:t>
                              </w:r>
                              <w:proofErr w:type="gramStart"/>
                              <w:r>
                                <w:t>user</w:t>
                              </w:r>
                              <w:proofErr w:type="spellEnd"/>
                              <w:r>
                                <w:t>(</w:t>
                              </w:r>
                              <w:proofErr w:type="gramEnd"/>
                              <w:r>
                                <w:t>)</w:t>
                              </w:r>
                            </w:p>
                            <w:p w14:paraId="3139BBBA" w14:textId="77777777" w:rsidR="002A7753" w:rsidRDefault="002A7753" w:rsidP="005239A8">
                              <w:r>
                                <w:t>+</w:t>
                              </w:r>
                              <w:proofErr w:type="spellStart"/>
                              <w:r>
                                <w:t>delete_</w:t>
                              </w:r>
                              <w:proofErr w:type="gramStart"/>
                              <w:r>
                                <w:t>crime</w:t>
                              </w:r>
                              <w:proofErr w:type="spellEnd"/>
                              <w:r>
                                <w:t>(</w:t>
                              </w:r>
                              <w:proofErr w:type="gramEnd"/>
                              <w:r>
                                <w: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499D3" id="Rectangle 235" o:spid="_x0000_s1175" style="position:absolute;left:0;text-align:left;margin-left:198.55pt;margin-top:417.55pt;width:206.9pt;height:175.15pt;z-index:2519377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" strokecolor="#70ad47" strokeweight="1pt">
                  <v:path arrowok="t"/>
                  <v:textbox>
                    <w:txbxContent>
                      <w:p w14:paraId="5D4EF0DE" w14:textId="77777777" w:rsidR="002A7753" w:rsidRDefault="002A7753" w:rsidP="005239A8">
                        <w:r>
                          <w:t>-id: int</w:t>
                        </w:r>
                      </w:p>
                      <w:p w14:paraId="387B5A8D" w14:textId="77777777" w:rsidR="002A7753" w:rsidRDefault="002A7753" w:rsidP="005239A8">
                        <w:r>
                          <w:t>-</w:t>
                        </w:r>
                        <w:proofErr w:type="spellStart"/>
                        <w:r>
                          <w:t>Admin_id</w:t>
                        </w:r>
                        <w:proofErr w:type="spellEnd"/>
                        <w:r>
                          <w:t>: int</w:t>
                        </w:r>
                      </w:p>
                      <w:p w14:paraId="6F4DAE42" w14:textId="77777777" w:rsidR="002A7753" w:rsidRDefault="002A7753" w:rsidP="005239A8">
                        <w:r>
                          <w:t>Password: String</w:t>
                        </w:r>
                      </w:p>
                      <w:p w14:paraId="12230E6B" w14:textId="77777777" w:rsidR="002A7753" w:rsidRDefault="002A7753" w:rsidP="005239A8"/>
                      <w:p w14:paraId="65ECDCD6" w14:textId="77777777" w:rsidR="002A7753" w:rsidRDefault="002A7753" w:rsidP="005239A8"/>
                      <w:p w14:paraId="4AE0DFE6" w14:textId="77777777" w:rsidR="002A7753" w:rsidRDefault="002A7753" w:rsidP="005239A8">
                        <w:r>
                          <w:t>+</w:t>
                        </w:r>
                        <w:proofErr w:type="spellStart"/>
                        <w:r>
                          <w:t>login_</w:t>
                        </w:r>
                        <w:proofErr w:type="gramStart"/>
                        <w:r>
                          <w:t>user</w:t>
                        </w:r>
                        <w:proofErr w:type="spellEnd"/>
                        <w:r>
                          <w:t>(</w:t>
                        </w:r>
                        <w:proofErr w:type="gramEnd"/>
                        <w:r>
                          <w:t>)</w:t>
                        </w:r>
                      </w:p>
                      <w:p w14:paraId="2FFA5272" w14:textId="77777777" w:rsidR="002A7753" w:rsidRDefault="002A7753" w:rsidP="005239A8">
                        <w:r>
                          <w:t>+</w:t>
                        </w:r>
                        <w:proofErr w:type="spellStart"/>
                        <w:r>
                          <w:t>register_</w:t>
                        </w:r>
                        <w:proofErr w:type="gramStart"/>
                        <w:r>
                          <w:t>user</w:t>
                        </w:r>
                        <w:proofErr w:type="spellEnd"/>
                        <w:r>
                          <w:t>(</w:t>
                        </w:r>
                        <w:proofErr w:type="gramEnd"/>
                        <w:r>
                          <w:t>)</w:t>
                        </w:r>
                      </w:p>
                      <w:p w14:paraId="3139BBBA" w14:textId="77777777" w:rsidR="002A7753" w:rsidRDefault="002A7753" w:rsidP="005239A8">
                        <w:r>
                          <w:t>+</w:t>
                        </w:r>
                        <w:proofErr w:type="spellStart"/>
                        <w:r>
                          <w:t>delete_</w:t>
                        </w:r>
                        <w:proofErr w:type="gramStart"/>
                        <w:r>
                          <w:t>crime</w:t>
                        </w:r>
                        <w:proofErr w:type="spellEnd"/>
                        <w:r>
                          <w:t>(</w:t>
                        </w:r>
                        <w:proofErr w:type="gramEnd"/>
                        <w:r>
                          <w:t>)</w:t>
                        </w:r>
                      </w:p>
                    </w:txbxContent>
                  </v:textbox>
                </v:rect>
              </w:pict>
            </mc:Fallback>
          </mc:AlternateContent>
        </w:r>
        <w:r w:rsidRPr="00546B0B">
          <w:rPr>
            <w:rFonts w:asciiTheme="majorHAnsi" w:hAnsiTheme="majorHAnsi"/>
            <w:noProof/>
            <w:sz w:val="24"/>
            <w:szCs w:val="24"/>
          </w:rPr>
          <mc:AlternateContent>
            <mc:Choice Requires="wps">
              <w:drawing>
                <wp:anchor distT="0" distB="0" distL="0" distR="0" simplePos="0" relativeHeight="251943936" behindDoc="0" locked="0" layoutInCell="1" allowOverlap="1" wp14:anchorId="476825FB" wp14:editId="0185D957">
                  <wp:simplePos x="0" y="0"/>
                  <wp:positionH relativeFrom="column">
                    <wp:posOffset>2521800</wp:posOffset>
                  </wp:positionH>
                  <wp:positionV relativeFrom="paragraph">
                    <wp:posOffset>5302710</wp:posOffset>
                  </wp:positionV>
                  <wp:extent cx="2627540" cy="337820"/>
                  <wp:effectExtent l="0" t="0" r="20955" b="24130"/>
                  <wp:wrapNone/>
                  <wp:docPr id="1161" name="Text Box 2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27540" cy="337820"/>
                          </a:xfrm>
                          <a:prstGeom prst="rect">
                            <a:avLst/>
                          </a:prstGeom>
                          <a:solidFill>
                            <a:srgbClr val="FFFFFF"/>
                          </a:solidFill>
                          <a:ln w="6350" cap="flat" cmpd="sng">
                            <a:solidFill>
                              <a:srgbClr val="000000"/>
                            </a:solidFill>
                            <a:prstDash val="solid"/>
                            <a:round/>
                            <a:headEnd type="none" w="med" len="med"/>
                            <a:tailEnd type="none" w="med" len="med"/>
                          </a:ln>
                        </wps:spPr>
                        <wps:txbx>
                          <w:txbxContent>
                            <w:p w14:paraId="4D7EA44D" w14:textId="77777777" w:rsidR="002A7753" w:rsidRDefault="002A7753" w:rsidP="005239A8">
                              <w:pPr>
                                <w:rPr>
                                  <w:b/>
                                  <w:bCs/>
                                </w:rPr>
                              </w:pPr>
                              <w:r>
                                <w:rPr>
                                  <w:b/>
                                  <w:bCs/>
                                </w:rPr>
                                <w:t xml:space="preserve">                   Admin class</w:t>
                              </w:r>
                            </w:p>
                          </w:txbxContent>
                        </wps:txbx>
                        <wps:bodyPr vert="horz" wrap="square" lIns="91440" tIns="45720" rIns="91440" bIns="45720" anchor="t">
                          <a:prstTxWarp prst="textNoShape">
                            <a:avLst/>
                          </a:prstTxWarp>
                          <a:noAutofit/>
                        </wps:bodyPr>
                      </wps:wsp>
                    </a:graphicData>
                  </a:graphic>
                  <wp14:sizeRelH relativeFrom="margin">
                    <wp14:pctWidth>0</wp14:pctWidth>
                  </wp14:sizeRelH>
                </wp:anchor>
              </w:drawing>
            </mc:Choice>
            <mc:Fallback>
              <w:pict>
                <v:rect w14:anchorId="476825FB" id="Text Box 237" o:spid="_x0000_s1176" style="position:absolute;left:0;text-align:left;margin-left:198.55pt;margin-top:417.55pt;width:206.9pt;height:26.6pt;z-index:25194393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" strokeweight=".5pt">
                  <v:stroke joinstyle="round"/>
                  <v:path arrowok="t"/>
                  <v:textbox>
                    <w:txbxContent>
                      <w:p w14:paraId="4D7EA44D" w14:textId="77777777" w:rsidR="002A7753" w:rsidRDefault="002A7753" w:rsidP="005239A8">
                        <w:pPr>
                          <w:rPr>
                            <w:b/>
                            <w:bCs/>
                          </w:rPr>
                        </w:pPr>
                        <w:r>
                          <w:rPr>
                            <w:b/>
                            <w:bCs/>
                          </w:rPr>
                          <w:t xml:space="preserve">                   Admin class</w:t>
                        </w:r>
                      </w:p>
                    </w:txbxContent>
                  </v:textbox>
                </v:rect>
              </w:pict>
            </mc:Fallback>
          </mc:AlternateContent>
        </w:r>
        <w:r w:rsidRPr="00546B0B">
          <w:rPr>
            <w:rFonts w:asciiTheme="majorHAnsi" w:hAnsiTheme="majorHAnsi"/>
            <w:noProof/>
            <w:sz w:val="24"/>
            <w:szCs w:val="24"/>
          </w:rPr>
          <mc:AlternateContent>
            <mc:Choice Requires="wps">
              <w:drawing>
                <wp:anchor distT="0" distB="0" distL="0" distR="0" simplePos="0" relativeHeight="251930624" behindDoc="0" locked="0" layoutInCell="1" allowOverlap="1" wp14:anchorId="06EF9934" wp14:editId="30D51504">
                  <wp:simplePos x="0" y="0"/>
                  <wp:positionH relativeFrom="column">
                    <wp:posOffset>2327275</wp:posOffset>
                  </wp:positionH>
                  <wp:positionV relativeFrom="paragraph">
                    <wp:posOffset>3207135</wp:posOffset>
                  </wp:positionV>
                  <wp:extent cx="2821940" cy="0"/>
                  <wp:effectExtent l="0" t="0" r="0" b="0"/>
                  <wp:wrapNone/>
                  <wp:docPr id="1163" name="Straight Connector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21940" cy="0"/>
                          </a:xfrm>
                          <a:prstGeom prst="line">
                            <a:avLst/>
                          </a:prstGeom>
                          <a:ln w="6350" cap="flat" cmpd="sng">
                            <a:solidFill>
                              <a:srgbClr val="5B9BD5"/>
                            </a:solidFill>
                            <a:prstDash val="solid"/>
                            <a:miter/>
                            <a:headEnd type="none" w="med" len="med"/>
                            <a:tailEnd type="none" w="med" len="med"/>
                          </a:ln>
                        </wps:spPr>
                        <wps:bodyPr/>
                      </wps:wsp>
                    </a:graphicData>
                  </a:graphic>
                </wp:anchor>
              </w:drawing>
            </mc:Choice>
            <mc:Fallback>
              <w:pict>
                <v:line w14:anchorId="79364392" id="Straight Connector 234" o:spid="_x0000_s1026" style="position:absolute;z-index:251930624;visibility:visible;mso-wrap-style:square;mso-wrap-distance-left:0;mso-wrap-distance-top:0;mso-wrap-distance-right:0;mso-wrap-distance-bottom:0;mso-position-horizontal:absolute;mso-position-horizontal-relative:text;mso-position-vertical:absolute;mso-position-vertical-relative:text" from="183.25pt,252.55pt" to="405.45pt,25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" strokecolor="#5b9bd5" strokeweight=".5pt">
                  <v:stroke joinstyle="miter"/>
                  <o:lock v:ext="edit" shapetype="f"/>
                </v:line>
              </w:pict>
            </mc:Fallback>
          </mc:AlternateContent>
        </w:r>
        <w:r w:rsidRPr="00546B0B">
          <w:rPr>
            <w:rFonts w:asciiTheme="majorHAnsi" w:hAnsiTheme="majorHAnsi"/>
            <w:noProof/>
            <w:sz w:val="24"/>
            <w:szCs w:val="24"/>
          </w:rPr>
          <mc:AlternateContent>
            <mc:Choice Requires="wps">
              <w:drawing>
                <wp:anchor distT="0" distB="0" distL="0" distR="0" simplePos="0" relativeHeight="251925504" behindDoc="0" locked="0" layoutInCell="1" allowOverlap="1" wp14:anchorId="79941779" wp14:editId="41557D6C">
                  <wp:simplePos x="0" y="0"/>
                  <wp:positionH relativeFrom="column">
                    <wp:posOffset>2327400</wp:posOffset>
                  </wp:positionH>
                  <wp:positionV relativeFrom="paragraph">
                    <wp:posOffset>140310</wp:posOffset>
                  </wp:positionV>
                  <wp:extent cx="2821939" cy="366795"/>
                  <wp:effectExtent l="0" t="0" r="16510" b="14605"/>
                  <wp:wrapNone/>
                  <wp:docPr id="1164" name="Text Box 2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21939" cy="366795"/>
                          </a:xfrm>
                          <a:prstGeom prst="rect">
                            <a:avLst/>
                          </a:prstGeom>
                          <a:solidFill>
                            <a:srgbClr val="FFFFFF"/>
                          </a:solidFill>
                          <a:ln w="6350" cap="flat" cmpd="sng">
                            <a:solidFill>
                              <a:srgbClr val="000000"/>
                            </a:solidFill>
                            <a:prstDash val="solid"/>
                            <a:round/>
                            <a:headEnd type="none" w="med" len="med"/>
                            <a:tailEnd type="none" w="med" len="med"/>
                          </a:ln>
                        </wps:spPr>
                        <wps:txbx>
                          <w:txbxContent>
                            <w:p w14:paraId="455976F1" w14:textId="77777777" w:rsidR="002A7753" w:rsidRDefault="002A7753" w:rsidP="005239A8">
                              <w:pPr>
                                <w:rPr>
                                  <w:b/>
                                  <w:bCs/>
                                </w:rPr>
                              </w:pPr>
                              <w:r>
                                <w:rPr>
                                  <w:b/>
                                  <w:bCs/>
                                </w:rPr>
                                <w:t xml:space="preserve">                                    Report class</w:t>
                              </w:r>
                            </w:p>
                          </w:txbxContent>
                        </wps:txbx>
                        <wps:bodyPr vert="horz" wrap="square" lIns="91440" tIns="45720" rIns="91440" bIns="45720" anchor="t">
                          <a:prstTxWarp prst="textNoShape">
                            <a:avLst/>
                          </a:prstTxWarp>
                          <a:noAutofit/>
                        </wps:bodyPr>
                      </wps:wsp>
                    </a:graphicData>
                  </a:graphic>
                </wp:anchor>
              </w:drawing>
            </mc:Choice>
            <mc:Fallback>
              <w:pict>
                <v:rect w14:anchorId="79941779" id="Text Box 233" o:spid="_x0000_s1177" style="position:absolute;left:0;text-align:left;margin-left:183.25pt;margin-top:11.05pt;width:222.2pt;height:28.9pt;z-index:25192550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" strokeweight=".5pt">
                  <v:stroke joinstyle="round"/>
                  <v:path arrowok="t"/>
                  <v:textbox>
                    <w:txbxContent>
                      <w:p w14:paraId="455976F1" w14:textId="77777777" w:rsidR="002A7753" w:rsidRDefault="002A7753" w:rsidP="005239A8">
                        <w:pPr>
                          <w:rPr>
                            <w:b/>
                            <w:bCs/>
                          </w:rPr>
                        </w:pPr>
                        <w:r>
                          <w:rPr>
                            <w:b/>
                            <w:bCs/>
                          </w:rPr>
                          <w:t xml:space="preserve">                                    Report class</w:t>
                        </w:r>
                      </w:p>
                    </w:txbxContent>
                  </v:textbox>
                </v:rect>
              </w:pict>
            </mc:Fallback>
          </mc:AlternateContent>
        </w:r>
        <w:r w:rsidRPr="00546B0B">
          <w:rPr>
            <w:rFonts w:asciiTheme="majorHAnsi" w:hAnsiTheme="majorHAnsi"/>
            <w:noProof/>
            <w:sz w:val="24"/>
            <w:szCs w:val="24"/>
          </w:rPr>
          <mc:AlternateContent>
            <mc:Choice Requires="wps">
              <w:drawing>
                <wp:anchor distT="0" distB="0" distL="0" distR="0" simplePos="0" relativeHeight="251957248" behindDoc="0" locked="0" layoutInCell="1" allowOverlap="1" wp14:anchorId="07B96F3B" wp14:editId="6FECD97C">
                  <wp:simplePos x="0" y="0"/>
                  <wp:positionH relativeFrom="column">
                    <wp:posOffset>66600</wp:posOffset>
                  </wp:positionH>
                  <wp:positionV relativeFrom="paragraph">
                    <wp:posOffset>6454710</wp:posOffset>
                  </wp:positionV>
                  <wp:extent cx="1850390" cy="0"/>
                  <wp:effectExtent l="0" t="0" r="0" b="0"/>
                  <wp:wrapNone/>
                  <wp:docPr id="1165" name="Straight Connector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50390" cy="0"/>
                          </a:xfrm>
                          <a:prstGeom prst="line">
                            <a:avLst/>
                          </a:prstGeom>
                          <a:ln w="6350" cap="flat" cmpd="sng">
                            <a:solidFill>
                              <a:srgbClr val="5B9BD5"/>
                            </a:solidFill>
                            <a:prstDash val="solid"/>
                            <a:miter/>
                            <a:headEnd type="none" w="med" len="med"/>
                            <a:tailEnd type="none" w="med" len="med"/>
                          </a:ln>
                        </wps:spPr>
                        <wps:bodyPr/>
                      </wps:wsp>
                    </a:graphicData>
                  </a:graphic>
                </wp:anchor>
              </w:drawing>
            </mc:Choice>
            <mc:Fallback>
              <w:pict>
                <v:line w14:anchorId="71EDD79F" id="Straight Connector 231" o:spid="_x0000_s1026" style="position:absolute;z-index:251957248;visibility:visible;mso-wrap-style:square;mso-wrap-distance-left:0;mso-wrap-distance-top:0;mso-wrap-distance-right:0;mso-wrap-distance-bottom:0;mso-position-horizontal:absolute;mso-position-horizontal-relative:text;mso-position-vertical:absolute;mso-position-vertical-relative:text" from="5.25pt,508.25pt" to="150.95pt,50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" strokecolor="#5b9bd5" strokeweight=".5pt">
                  <v:stroke joinstyle="miter"/>
                  <o:lock v:ext="edit" shapetype="f"/>
                </v:line>
              </w:pict>
            </mc:Fallback>
          </mc:AlternateContent>
        </w:r>
        <w:r w:rsidRPr="00546B0B">
          <w:rPr>
            <w:rFonts w:asciiTheme="majorHAnsi" w:hAnsiTheme="majorHAnsi"/>
            <w:noProof/>
            <w:sz w:val="24"/>
            <w:szCs w:val="24"/>
          </w:rPr>
          <mc:AlternateContent>
            <mc:Choice Requires="wps">
              <w:drawing>
                <wp:anchor distT="0" distB="0" distL="0" distR="0" simplePos="0" relativeHeight="251913216" behindDoc="0" locked="0" layoutInCell="1" allowOverlap="1" wp14:anchorId="6C606CF2" wp14:editId="4A406657">
                  <wp:simplePos x="0" y="0"/>
                  <wp:positionH relativeFrom="column">
                    <wp:posOffset>66600</wp:posOffset>
                  </wp:positionH>
                  <wp:positionV relativeFrom="paragraph">
                    <wp:posOffset>3754710</wp:posOffset>
                  </wp:positionV>
                  <wp:extent cx="1850390" cy="410400"/>
                  <wp:effectExtent l="0" t="0" r="16510" b="27940"/>
                  <wp:wrapNone/>
                  <wp:docPr id="1167" name="Text Box 2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50390" cy="410400"/>
                          </a:xfrm>
                          <a:prstGeom prst="rect">
                            <a:avLst/>
                          </a:prstGeom>
                          <a:solidFill>
                            <a:srgbClr val="FFFFFF"/>
                          </a:solidFill>
                          <a:ln w="6350" cap="flat" cmpd="sng">
                            <a:solidFill>
                              <a:srgbClr val="000000"/>
                            </a:solidFill>
                            <a:prstDash val="solid"/>
                            <a:round/>
                            <a:headEnd type="none" w="med" len="med"/>
                            <a:tailEnd type="none" w="med" len="med"/>
                          </a:ln>
                        </wps:spPr>
                        <wps:txbx>
                          <w:txbxContent>
                            <w:p w14:paraId="496CB4B1" w14:textId="77777777" w:rsidR="002A7753" w:rsidRDefault="002A7753" w:rsidP="005239A8">
                              <w:pPr>
                                <w:rPr>
                                  <w:b/>
                                  <w:bCs/>
                                </w:rPr>
                              </w:pPr>
                              <w:r>
                                <w:rPr>
                                  <w:b/>
                                  <w:bCs/>
                                </w:rPr>
                                <w:t xml:space="preserve">                Student class</w:t>
                              </w:r>
                            </w:p>
                          </w:txbxContent>
                        </wps:txbx>
                        <wps:bodyPr vert="horz" wrap="square" lIns="91440" tIns="45720" rIns="91440" bIns="45720" anchor="t">
                          <a:prstTxWarp prst="textNoShape">
                            <a:avLst/>
                          </a:prstTxWarp>
                          <a:noAutofit/>
                        </wps:bodyPr>
                      </wps:wsp>
                    </a:graphicData>
                  </a:graphic>
                </wp:anchor>
              </w:drawing>
            </mc:Choice>
            <mc:Fallback>
              <w:pict>
                <v:rect w14:anchorId="6C606CF2" id="Text Box 230" o:spid="_x0000_s1178" style="position:absolute;left:0;text-align:left;margin-left:5.25pt;margin-top:295.65pt;width:145.7pt;height:32.3pt;z-index:251913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" strokeweight=".5pt">
                  <v:stroke joinstyle="round"/>
                  <v:path arrowok="t"/>
                  <v:textbox>
                    <w:txbxContent>
                      <w:p w14:paraId="496CB4B1" w14:textId="77777777" w:rsidR="002A7753" w:rsidRDefault="002A7753" w:rsidP="005239A8">
                        <w:pPr>
                          <w:rPr>
                            <w:b/>
                            <w:bCs/>
                          </w:rPr>
                        </w:pPr>
                        <w:r>
                          <w:rPr>
                            <w:b/>
                            <w:bCs/>
                          </w:rPr>
                          <w:t xml:space="preserve">                Student class</w:t>
                        </w:r>
                      </w:p>
                    </w:txbxContent>
                  </v:textbox>
                </v:rect>
              </w:pict>
            </mc:Fallback>
          </mc:AlternateContent>
        </w:r>
        <w:r w:rsidRPr="00546B0B">
          <w:rPr>
            <w:rFonts w:asciiTheme="majorHAnsi" w:hAnsiTheme="majorHAnsi"/>
            <w:noProof/>
            <w:sz w:val="24"/>
            <w:szCs w:val="24"/>
          </w:rPr>
          <mc:AlternateContent>
            <mc:Choice Requires="wps">
              <w:drawing>
                <wp:anchor distT="0" distB="0" distL="0" distR="0" simplePos="0" relativeHeight="251837440" behindDoc="0" locked="0" layoutInCell="1" allowOverlap="1" wp14:anchorId="23A2FD23" wp14:editId="3ED5DFE9">
                  <wp:simplePos x="0" y="0"/>
                  <wp:positionH relativeFrom="column">
                    <wp:posOffset>66600</wp:posOffset>
                  </wp:positionH>
                  <wp:positionV relativeFrom="paragraph">
                    <wp:posOffset>2199510</wp:posOffset>
                  </wp:positionV>
                  <wp:extent cx="1850390" cy="0"/>
                  <wp:effectExtent l="0" t="0" r="0" b="0"/>
                  <wp:wrapNone/>
                  <wp:docPr id="1169" name="Straight Connector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850390" cy="0"/>
                          </a:xfrm>
                          <a:prstGeom prst="line">
                            <a:avLst/>
                          </a:prstGeom>
                          <a:ln w="6350" cap="flat" cmpd="sng">
                            <a:solidFill>
                              <a:srgbClr val="5B9BD5"/>
                            </a:solidFill>
                            <a:prstDash val="solid"/>
                            <a:miter/>
                            <a:headEnd type="none" w="med" len="med"/>
                            <a:tailEnd type="none" w="med" len="med"/>
                          </a:ln>
                        </wps:spPr>
                        <wps:bodyPr/>
                      </wps:wsp>
                    </a:graphicData>
                  </a:graphic>
                </wp:anchor>
              </w:drawing>
            </mc:Choice>
            <mc:Fallback>
              <w:pict>
                <v:line w14:anchorId="6934E6D4" id="Straight Connector 204" o:spid="_x0000_s1026" style="position:absolute;z-index:251837440;visibility:visible;mso-wrap-style:square;mso-wrap-distance-left:0;mso-wrap-distance-top:0;mso-wrap-distance-right:0;mso-wrap-distance-bottom:0;mso-position-horizontal:absolute;mso-position-horizontal-relative:text;mso-position-vertical:absolute;mso-position-vertical-relative:text" from="5.25pt,173.2pt" to="150.95pt,1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" strokecolor="#5b9bd5" strokeweight=".5pt">
                  <v:stroke joinstyle="miter"/>
                  <o:lock v:ext="edit" shapetype="f"/>
                </v:line>
              </w:pict>
            </mc:Fallback>
          </mc:AlternateContent>
        </w:r>
        <w:r w:rsidRPr="00546B0B">
          <w:rPr>
            <w:rFonts w:asciiTheme="majorHAnsi" w:hAnsiTheme="majorHAnsi"/>
            <w:noProof/>
            <w:sz w:val="24"/>
            <w:szCs w:val="24"/>
          </w:rPr>
          <mc:AlternateContent>
            <mc:Choice Requires="wps">
              <w:drawing>
                <wp:anchor distT="0" distB="0" distL="0" distR="0" simplePos="0" relativeHeight="251836416" behindDoc="0" locked="0" layoutInCell="1" allowOverlap="1" wp14:anchorId="2DFBD054" wp14:editId="3073E276">
                  <wp:simplePos x="0" y="0"/>
                  <wp:positionH relativeFrom="column">
                    <wp:posOffset>66600</wp:posOffset>
                  </wp:positionH>
                  <wp:positionV relativeFrom="paragraph">
                    <wp:posOffset>89910</wp:posOffset>
                  </wp:positionV>
                  <wp:extent cx="1850390" cy="417600"/>
                  <wp:effectExtent l="0" t="0" r="16510" b="20955"/>
                  <wp:wrapNone/>
                  <wp:docPr id="1170"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50390" cy="417600"/>
                          </a:xfrm>
                          <a:prstGeom prst="rect">
                            <a:avLst/>
                          </a:prstGeom>
                          <a:solidFill>
                            <a:srgbClr val="FFFFFF"/>
                          </a:solidFill>
                          <a:ln w="6350" cap="flat" cmpd="sng">
                            <a:solidFill>
                              <a:srgbClr val="000000"/>
                            </a:solidFill>
                            <a:prstDash val="solid"/>
                            <a:round/>
                            <a:headEnd type="none" w="med" len="med"/>
                            <a:tailEnd type="none" w="med" len="med"/>
                          </a:ln>
                        </wps:spPr>
                        <wps:txbx>
                          <w:txbxContent>
                            <w:p w14:paraId="0239BDA3" w14:textId="77777777" w:rsidR="002A7753" w:rsidRDefault="002A7753" w:rsidP="005239A8">
                              <w:pPr>
                                <w:rPr>
                                  <w:b/>
                                  <w:bCs/>
                                </w:rPr>
                              </w:pPr>
                              <w:r>
                                <w:rPr>
                                  <w:b/>
                                  <w:bCs/>
                                </w:rPr>
                                <w:t xml:space="preserve">               Staff class</w:t>
                              </w:r>
                            </w:p>
                          </w:txbxContent>
                        </wps:txbx>
                        <wps:bodyPr vert="horz" wrap="square" lIns="91440" tIns="45720" rIns="91440" bIns="45720" anchor="t">
                          <a:prstTxWarp prst="textNoShape">
                            <a:avLst/>
                          </a:prstTxWarp>
                          <a:noAutofit/>
                        </wps:bodyPr>
                      </wps:wsp>
                    </a:graphicData>
                  </a:graphic>
                </wp:anchor>
              </w:drawing>
            </mc:Choice>
            <mc:Fallback>
              <w:pict>
                <v:rect w14:anchorId="2DFBD054" id="Text Box 48" o:spid="_x0000_s1179" style="position:absolute;left:0;text-align:left;margin-left:5.25pt;margin-top:7.1pt;width:145.7pt;height:32.9pt;z-index:2518364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" strokeweight=".5pt">
                  <v:stroke joinstyle="round"/>
                  <v:path arrowok="t"/>
                  <v:textbox>
                    <w:txbxContent>
                      <w:p w14:paraId="0239BDA3" w14:textId="77777777" w:rsidR="002A7753" w:rsidRDefault="002A7753" w:rsidP="005239A8">
                        <w:pPr>
                          <w:rPr>
                            <w:b/>
                            <w:bCs/>
                          </w:rPr>
                        </w:pPr>
                        <w:r>
                          <w:rPr>
                            <w:b/>
                            <w:bCs/>
                          </w:rPr>
                          <w:t xml:space="preserve">               Staff class</w:t>
                        </w:r>
                      </w:p>
                    </w:txbxContent>
                  </v:textbox>
                </v:rect>
              </w:pict>
            </mc:Fallback>
          </mc:AlternateContent>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r w:rsidRPr="00546B0B">
          <w:rPr>
            <w:rFonts w:asciiTheme="majorHAnsi" w:hAnsiTheme="majorHAnsi"/>
            <w:sz w:val="24"/>
            <w:szCs w:val="24"/>
          </w:rPr>
          <w:tab/>
        </w:r>
      </w:ins>
    </w:p>
    <w:p w14:paraId="4D470751" w14:textId="77777777" w:rsidR="005239A8" w:rsidRPr="00546B0B" w:rsidRDefault="005239A8" w:rsidP="005239A8">
      <w:pPr>
        <w:spacing w:line="360" w:lineRule="auto"/>
        <w:ind w:left="1440"/>
        <w:rPr>
          <w:ins w:id="1014" w:author="Paul Ekung" w:date="2023-02-21T02:20:00Z"/>
          <w:rFonts w:asciiTheme="majorHAnsi" w:hAnsiTheme="majorHAnsi"/>
          <w:sz w:val="24"/>
          <w:szCs w:val="24"/>
        </w:rPr>
      </w:pPr>
    </w:p>
    <w:p w14:paraId="38F09AD9" w14:textId="77777777" w:rsidR="005239A8" w:rsidRPr="00546B0B" w:rsidRDefault="005239A8" w:rsidP="005239A8">
      <w:pPr>
        <w:spacing w:line="360" w:lineRule="auto"/>
        <w:ind w:left="1440"/>
        <w:rPr>
          <w:ins w:id="1015" w:author="Paul Ekung" w:date="2023-02-21T02:20:00Z"/>
          <w:rFonts w:asciiTheme="majorHAnsi" w:hAnsiTheme="majorHAnsi"/>
          <w:sz w:val="24"/>
          <w:szCs w:val="24"/>
        </w:rPr>
      </w:pPr>
    </w:p>
    <w:p w14:paraId="11ABEA8D" w14:textId="77777777" w:rsidR="00781957" w:rsidRDefault="00781957" w:rsidP="005239A8">
      <w:pPr>
        <w:spacing w:line="360" w:lineRule="auto"/>
        <w:rPr>
          <w:ins w:id="1016" w:author="Paul Ekung" w:date="2023-02-21T02:38:00Z"/>
          <w:rFonts w:asciiTheme="majorHAnsi" w:hAnsiTheme="majorHAnsi"/>
          <w:b/>
          <w:bCs/>
          <w:sz w:val="24"/>
          <w:szCs w:val="24"/>
        </w:rPr>
      </w:pPr>
    </w:p>
    <w:p w14:paraId="605843A9" w14:textId="77777777" w:rsidR="00781957" w:rsidRDefault="00781957" w:rsidP="005239A8">
      <w:pPr>
        <w:spacing w:line="360" w:lineRule="auto"/>
        <w:rPr>
          <w:ins w:id="1017" w:author="Paul Ekung" w:date="2023-02-21T02:38:00Z"/>
          <w:rFonts w:asciiTheme="majorHAnsi" w:hAnsiTheme="majorHAnsi"/>
          <w:b/>
          <w:bCs/>
          <w:sz w:val="24"/>
          <w:szCs w:val="24"/>
        </w:rPr>
      </w:pPr>
    </w:p>
    <w:p w14:paraId="6F9675C2" w14:textId="77777777" w:rsidR="00781957" w:rsidRDefault="00781957" w:rsidP="005239A8">
      <w:pPr>
        <w:spacing w:line="360" w:lineRule="auto"/>
        <w:rPr>
          <w:ins w:id="1018" w:author="Paul Ekung" w:date="2023-02-21T02:38:00Z"/>
          <w:rFonts w:asciiTheme="majorHAnsi" w:hAnsiTheme="majorHAnsi"/>
          <w:b/>
          <w:bCs/>
          <w:sz w:val="24"/>
          <w:szCs w:val="24"/>
        </w:rPr>
      </w:pPr>
    </w:p>
    <w:p w14:paraId="3253E657" w14:textId="77777777" w:rsidR="00781957" w:rsidRDefault="00781957" w:rsidP="005239A8">
      <w:pPr>
        <w:spacing w:line="360" w:lineRule="auto"/>
        <w:rPr>
          <w:ins w:id="1019" w:author="Paul Ekung" w:date="2023-02-21T02:38:00Z"/>
          <w:rFonts w:asciiTheme="majorHAnsi" w:hAnsiTheme="majorHAnsi"/>
          <w:b/>
          <w:bCs/>
          <w:sz w:val="24"/>
          <w:szCs w:val="24"/>
        </w:rPr>
      </w:pPr>
    </w:p>
    <w:p w14:paraId="01714A4E" w14:textId="7A308464" w:rsidR="005239A8" w:rsidRPr="00546B0B" w:rsidRDefault="005239A8" w:rsidP="005239A8">
      <w:pPr>
        <w:spacing w:line="360" w:lineRule="auto"/>
        <w:rPr>
          <w:ins w:id="1020" w:author="Paul Ekung" w:date="2023-02-21T02:20:00Z"/>
          <w:rFonts w:asciiTheme="majorHAnsi" w:hAnsiTheme="majorHAnsi"/>
          <w:sz w:val="24"/>
          <w:szCs w:val="24"/>
        </w:rPr>
      </w:pPr>
      <w:ins w:id="1021" w:author="Paul Ekung" w:date="2023-02-21T02:20:00Z">
        <w:r w:rsidRPr="00546B0B">
          <w:rPr>
            <w:rFonts w:asciiTheme="majorHAnsi" w:hAnsiTheme="majorHAnsi"/>
            <w:b/>
            <w:bCs/>
            <w:sz w:val="24"/>
            <w:szCs w:val="24"/>
          </w:rPr>
          <w:t>Fig 4.5 Class diagram</w:t>
        </w:r>
      </w:ins>
    </w:p>
    <w:p w14:paraId="723C5325" w14:textId="77777777" w:rsidR="005239A8" w:rsidRPr="00546B0B" w:rsidRDefault="005239A8" w:rsidP="005239A8">
      <w:pPr>
        <w:spacing w:line="360" w:lineRule="auto"/>
        <w:ind w:left="1440"/>
        <w:rPr>
          <w:ins w:id="1022" w:author="Paul Ekung" w:date="2023-02-21T02:20:00Z"/>
          <w:rFonts w:asciiTheme="majorHAnsi" w:hAnsiTheme="majorHAnsi"/>
          <w:b/>
          <w:bCs/>
          <w:sz w:val="24"/>
          <w:szCs w:val="24"/>
        </w:rPr>
      </w:pPr>
    </w:p>
    <w:p w14:paraId="0F4EB738" w14:textId="77777777" w:rsidR="005239A8" w:rsidRPr="00546B0B" w:rsidRDefault="005239A8" w:rsidP="005239A8">
      <w:pPr>
        <w:spacing w:line="360" w:lineRule="auto"/>
        <w:ind w:left="1440"/>
        <w:jc w:val="center"/>
        <w:rPr>
          <w:ins w:id="1023" w:author="Paul Ekung" w:date="2023-02-21T02:20:00Z"/>
          <w:rFonts w:asciiTheme="majorHAnsi" w:hAnsiTheme="majorHAnsi"/>
          <w:sz w:val="24"/>
          <w:szCs w:val="24"/>
        </w:rPr>
      </w:pPr>
    </w:p>
    <w:p w14:paraId="59D79943" w14:textId="77777777" w:rsidR="005239A8" w:rsidRPr="00546B0B" w:rsidRDefault="005239A8" w:rsidP="005239A8">
      <w:pPr>
        <w:spacing w:line="360" w:lineRule="auto"/>
        <w:ind w:left="1440"/>
        <w:rPr>
          <w:ins w:id="1024" w:author="Paul Ekung" w:date="2023-02-21T02:20:00Z"/>
          <w:rFonts w:asciiTheme="majorHAnsi" w:hAnsiTheme="majorHAnsi"/>
          <w:b/>
          <w:bCs/>
          <w:sz w:val="24"/>
          <w:szCs w:val="24"/>
        </w:rPr>
      </w:pPr>
    </w:p>
    <w:p w14:paraId="37D1705B" w14:textId="2C391BBC" w:rsidR="005239A8" w:rsidRPr="00546B0B" w:rsidRDefault="005239A8" w:rsidP="00781957">
      <w:pPr>
        <w:spacing w:line="360" w:lineRule="auto"/>
        <w:rPr>
          <w:ins w:id="1025" w:author="Paul Ekung" w:date="2023-02-21T02:20:00Z"/>
          <w:rFonts w:asciiTheme="majorHAnsi" w:hAnsiTheme="majorHAnsi"/>
          <w:b/>
          <w:bCs/>
          <w:sz w:val="24"/>
          <w:szCs w:val="24"/>
        </w:rPr>
      </w:pPr>
      <w:ins w:id="1026" w:author="Paul Ekung" w:date="2023-02-21T02:20:00Z">
        <w:r w:rsidRPr="00546B0B">
          <w:rPr>
            <w:rFonts w:asciiTheme="majorHAnsi" w:hAnsiTheme="majorHAnsi"/>
            <w:b/>
            <w:bCs/>
            <w:sz w:val="24"/>
            <w:szCs w:val="24"/>
          </w:rPr>
          <w:t>4.9.3 ACTIVITY DIGRAM</w:t>
        </w:r>
      </w:ins>
    </w:p>
    <w:p w14:paraId="78D01B23" w14:textId="77777777" w:rsidR="005239A8" w:rsidRPr="00546B0B" w:rsidRDefault="005239A8" w:rsidP="005239A8">
      <w:pPr>
        <w:spacing w:line="360" w:lineRule="auto"/>
        <w:rPr>
          <w:ins w:id="1027" w:author="Paul Ekung" w:date="2023-02-21T02:20:00Z"/>
          <w:rFonts w:asciiTheme="majorHAnsi" w:hAnsiTheme="majorHAnsi"/>
          <w:b/>
          <w:bCs/>
          <w:sz w:val="24"/>
          <w:szCs w:val="24"/>
        </w:rPr>
      </w:pPr>
      <w:ins w:id="1028" w:author="Paul Ekung" w:date="2023-02-21T02:20:00Z">
        <w:r w:rsidRPr="00546B0B">
          <w:rPr>
            <w:rFonts w:asciiTheme="majorHAnsi" w:hAnsiTheme="majorHAnsi"/>
            <w:b/>
            <w:bCs/>
            <w:noProof/>
            <w:sz w:val="24"/>
            <w:szCs w:val="24"/>
          </w:rPr>
          <mc:AlternateContent>
            <mc:Choice Requires="wps">
              <w:drawing>
                <wp:anchor distT="0" distB="0" distL="0" distR="0" simplePos="0" relativeHeight="251985920" behindDoc="0" locked="0" layoutInCell="1" allowOverlap="1" wp14:anchorId="68C38854" wp14:editId="3051F8F3">
                  <wp:simplePos x="0" y="0"/>
                  <wp:positionH relativeFrom="column">
                    <wp:posOffset>2344570</wp:posOffset>
                  </wp:positionH>
                  <wp:positionV relativeFrom="paragraph">
                    <wp:posOffset>6371330</wp:posOffset>
                  </wp:positionV>
                  <wp:extent cx="321165" cy="309598"/>
                  <wp:effectExtent l="0" t="0" r="22225" b="14605"/>
                  <wp:wrapNone/>
                  <wp:docPr id="1171" name="Circle: Hollow 3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1165" cy="309598"/>
                          </a:xfrm>
                          <a:prstGeom prst="donut">
                            <a:avLst/>
                          </a:prstGeom>
                          <a:solidFill>
                            <a:srgbClr val="FFFFFF"/>
                          </a:solidFill>
                          <a:ln w="12700" cap="flat" cmpd="sng">
                            <a:solidFill>
                              <a:srgbClr val="000000"/>
                            </a:solidFill>
                            <a:prstDash val="solid"/>
                            <a:miter/>
                            <a:headEnd type="none" w="med" len="med"/>
                            <a:tailEnd type="none" w="med" len="med"/>
                          </a:ln>
                        </wps:spPr>
                        <wps:bodyPr>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1CA5AC10"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311" o:spid="_x0000_s1026" type="#_x0000_t23" style="position:absolute;margin-left:184.6pt;margin-top:501.7pt;width:25.3pt;height:24.4pt;z-index:2519859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" adj="5206" strokeweight="1pt">
                  <v:stroke joinstyle="miter"/>
                  <v:path arrowok="t"/>
                </v:shape>
              </w:pict>
            </mc:Fallback>
          </mc:AlternateContent>
        </w:r>
        <w:r w:rsidRPr="00546B0B">
          <w:rPr>
            <w:rFonts w:asciiTheme="majorHAnsi" w:hAnsiTheme="majorHAnsi"/>
            <w:b/>
            <w:bCs/>
            <w:noProof/>
            <w:sz w:val="24"/>
            <w:szCs w:val="24"/>
          </w:rPr>
          <mc:AlternateContent>
            <mc:Choice Requires="wps">
              <w:drawing>
                <wp:anchor distT="0" distB="0" distL="0" distR="0" simplePos="0" relativeHeight="251984896" behindDoc="0" locked="0" layoutInCell="1" allowOverlap="1" wp14:anchorId="53C85479" wp14:editId="475D89C3">
                  <wp:simplePos x="0" y="0"/>
                  <wp:positionH relativeFrom="column">
                    <wp:posOffset>2518800</wp:posOffset>
                  </wp:positionH>
                  <wp:positionV relativeFrom="paragraph">
                    <wp:posOffset>5767050</wp:posOffset>
                  </wp:positionV>
                  <wp:extent cx="0" cy="604770"/>
                  <wp:effectExtent l="76200" t="0" r="57150" b="62230"/>
                  <wp:wrapNone/>
                  <wp:docPr id="1172" name="Straight Arrow Connector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04770"/>
                          </a:xfrm>
                          <a:prstGeom prst="straightConnector1">
                            <a:avLst/>
                          </a:prstGeom>
                          <a:ln w="6350" cap="flat" cmpd="sng">
                            <a:solidFill>
                              <a:srgbClr val="000000"/>
                            </a:solidFill>
                            <a:prstDash val="solid"/>
                            <a:miter/>
                            <a:headEnd type="none" w="med" len="med"/>
                            <a:tailEnd type="triangle" w="med" len="med"/>
                          </a:ln>
                        </wps:spPr>
                        <wps:bodyPr/>
                      </wps:wsp>
                    </a:graphicData>
                  </a:graphic>
                </wp:anchor>
              </w:drawing>
            </mc:Choice>
            <mc:Fallback>
              <w:pict>
                <v:shape w14:anchorId="3FBB9362" id="Straight Arrow Connector 310" o:spid="_x0000_s1026" type="#_x0000_t32" style="position:absolute;margin-left:198.35pt;margin-top:454.1pt;width:0;height:47.6pt;z-index:251984896;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" strokeweight=".5pt">
                  <v:stroke endarrow="block" joinstyle="miter"/>
                  <o:lock v:ext="edit" shapetype="f"/>
                </v:shape>
              </w:pict>
            </mc:Fallback>
          </mc:AlternateContent>
        </w:r>
        <w:r w:rsidRPr="00546B0B">
          <w:rPr>
            <w:rFonts w:asciiTheme="majorHAnsi" w:hAnsiTheme="majorHAnsi"/>
            <w:b/>
            <w:bCs/>
            <w:noProof/>
            <w:sz w:val="24"/>
            <w:szCs w:val="24"/>
          </w:rPr>
          <mc:AlternateContent>
            <mc:Choice Requires="wps">
              <w:drawing>
                <wp:anchor distT="45720" distB="45720" distL="114300" distR="114300" simplePos="0" relativeHeight="251983872" behindDoc="0" locked="0" layoutInCell="1" allowOverlap="1" wp14:anchorId="6A7AD594" wp14:editId="05608382">
                  <wp:simplePos x="0" y="0"/>
                  <wp:positionH relativeFrom="column">
                    <wp:posOffset>4911525</wp:posOffset>
                  </wp:positionH>
                  <wp:positionV relativeFrom="paragraph">
                    <wp:posOffset>2795250</wp:posOffset>
                  </wp:positionV>
                  <wp:extent cx="503554" cy="1404619"/>
                  <wp:effectExtent l="0" t="0" r="10795" b="11430"/>
                  <wp:wrapSquare wrapText="bothSides"/>
                  <wp:docPr id="11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3554" cy="1404619"/>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5B5F72B3" w14:textId="77777777" w:rsidR="002A7753" w:rsidRDefault="002A7753" w:rsidP="005239A8">
                              <w:r>
                                <w:t xml:space="preserve">   No</w:t>
                              </w:r>
                            </w:p>
                          </w:txbxContent>
                        </wps:txbx>
                        <wps:bodyPr vert="horz" wrap="square" lIns="91440" tIns="45720" rIns="91440" bIns="45720" anchor="t">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rect w14:anchorId="6A7AD594" id="_x0000_s1180" style="position:absolute;left:0;text-align:left;margin-left:386.75pt;margin-top:220.1pt;width:39.65pt;height:110.6pt;z-index:2519838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" strokecolor="white">
                  <v:path arrowok="t"/>
                  <v:textbox style="mso-fit-shape-to-text:t">
                    <w:txbxContent>
                      <w:p w14:paraId="5B5F72B3" w14:textId="77777777" w:rsidR="002A7753" w:rsidRDefault="002A7753" w:rsidP="005239A8">
                        <w:r>
                          <w:t xml:space="preserve">   No</w:t>
                        </w:r>
                      </w:p>
                    </w:txbxContent>
                  </v:textbox>
                  <w10:wrap type="square"/>
                </v:rect>
              </w:pict>
            </mc:Fallback>
          </mc:AlternateContent>
        </w:r>
        <w:r w:rsidRPr="00546B0B">
          <w:rPr>
            <w:rFonts w:asciiTheme="majorHAnsi" w:hAnsiTheme="majorHAnsi"/>
            <w:b/>
            <w:bCs/>
            <w:noProof/>
            <w:sz w:val="24"/>
            <w:szCs w:val="24"/>
          </w:rPr>
          <mc:AlternateContent>
            <mc:Choice Requires="wps">
              <w:drawing>
                <wp:anchor distT="45720" distB="45720" distL="114300" distR="114300" simplePos="0" relativeHeight="251982848" behindDoc="0" locked="0" layoutInCell="1" allowOverlap="1" wp14:anchorId="62A1C58D" wp14:editId="73249C51">
                  <wp:simplePos x="0" y="0"/>
                  <wp:positionH relativeFrom="column">
                    <wp:posOffset>3320795</wp:posOffset>
                  </wp:positionH>
                  <wp:positionV relativeFrom="paragraph">
                    <wp:posOffset>2800880</wp:posOffset>
                  </wp:positionV>
                  <wp:extent cx="496570" cy="1404619"/>
                  <wp:effectExtent l="0" t="0" r="17780" b="11430"/>
                  <wp:wrapSquare wrapText="bothSides"/>
                  <wp:docPr id="11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6570" cy="1404619"/>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22E32A2A" w14:textId="77777777" w:rsidR="002A7753" w:rsidRDefault="002A7753" w:rsidP="005239A8">
                              <w:r>
                                <w:t>Yes</w:t>
                              </w:r>
                            </w:p>
                          </w:txbxContent>
                        </wps:txbx>
                        <wps:bodyPr vert="horz" wrap="square" lIns="91440" tIns="45720" rIns="91440" bIns="45720" anchor="t">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rect w14:anchorId="62A1C58D" id="_x0000_s1181" style="position:absolute;left:0;text-align:left;margin-left:261.5pt;margin-top:220.55pt;width:39.1pt;height:110.6pt;z-index:251982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" strokecolor="white">
                  <v:path arrowok="t"/>
                  <v:textbox style="mso-fit-shape-to-text:t">
                    <w:txbxContent>
                      <w:p w14:paraId="22E32A2A" w14:textId="77777777" w:rsidR="002A7753" w:rsidRDefault="002A7753" w:rsidP="005239A8">
                        <w:r>
                          <w:t>Yes</w:t>
                        </w:r>
                      </w:p>
                    </w:txbxContent>
                  </v:textbox>
                  <w10:wrap type="square"/>
                </v:rect>
              </w:pict>
            </mc:Fallback>
          </mc:AlternateContent>
        </w:r>
        <w:r w:rsidRPr="00546B0B">
          <w:rPr>
            <w:rFonts w:asciiTheme="majorHAnsi" w:hAnsiTheme="majorHAnsi"/>
            <w:b/>
            <w:bCs/>
            <w:noProof/>
            <w:sz w:val="24"/>
            <w:szCs w:val="24"/>
          </w:rPr>
          <mc:AlternateContent>
            <mc:Choice Requires="wps">
              <w:drawing>
                <wp:anchor distT="45720" distB="45720" distL="114300" distR="114300" simplePos="0" relativeHeight="251981824" behindDoc="0" locked="0" layoutInCell="1" allowOverlap="1" wp14:anchorId="5E8DD76B" wp14:editId="028E17CA">
                  <wp:simplePos x="0" y="0"/>
                  <wp:positionH relativeFrom="column">
                    <wp:posOffset>1268730</wp:posOffset>
                  </wp:positionH>
                  <wp:positionV relativeFrom="paragraph">
                    <wp:posOffset>2807335</wp:posOffset>
                  </wp:positionV>
                  <wp:extent cx="683895" cy="1404619"/>
                  <wp:effectExtent l="0" t="0" r="20955" b="11430"/>
                  <wp:wrapSquare wrapText="bothSides"/>
                  <wp:docPr id="11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3895" cy="1404619"/>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32F3400A" w14:textId="77777777" w:rsidR="002A7753" w:rsidRDefault="002A7753" w:rsidP="005239A8">
                              <w:r>
                                <w:t xml:space="preserve">          No</w:t>
                              </w:r>
                            </w:p>
                          </w:txbxContent>
                        </wps:txbx>
                        <wps:bodyPr vert="horz" wrap="square" lIns="91440" tIns="45720" rIns="91440" bIns="45720" anchor="t">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rect w14:anchorId="5E8DD76B" id="_x0000_s1182" style="position:absolute;left:0;text-align:left;margin-left:99.9pt;margin-top:221.05pt;width:53.85pt;height:110.6pt;z-index:2519818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" strokecolor="white">
                  <v:path arrowok="t"/>
                  <v:textbox style="mso-fit-shape-to-text:t">
                    <w:txbxContent>
                      <w:p w14:paraId="32F3400A" w14:textId="77777777" w:rsidR="002A7753" w:rsidRDefault="002A7753" w:rsidP="005239A8">
                        <w:r>
                          <w:t xml:space="preserve">          No</w:t>
                        </w:r>
                      </w:p>
                    </w:txbxContent>
                  </v:textbox>
                  <w10:wrap type="square"/>
                </v:rect>
              </w:pict>
            </mc:Fallback>
          </mc:AlternateContent>
        </w:r>
        <w:r w:rsidRPr="00546B0B">
          <w:rPr>
            <w:rFonts w:asciiTheme="majorHAnsi" w:hAnsiTheme="majorHAnsi"/>
            <w:b/>
            <w:bCs/>
            <w:noProof/>
            <w:sz w:val="24"/>
            <w:szCs w:val="24"/>
          </w:rPr>
          <mc:AlternateContent>
            <mc:Choice Requires="wps">
              <w:drawing>
                <wp:anchor distT="45720" distB="45720" distL="114300" distR="114300" simplePos="0" relativeHeight="251980800" behindDoc="0" locked="0" layoutInCell="1" allowOverlap="1" wp14:anchorId="203353C9" wp14:editId="6C2210B9">
                  <wp:simplePos x="0" y="0"/>
                  <wp:positionH relativeFrom="column">
                    <wp:posOffset>66040</wp:posOffset>
                  </wp:positionH>
                  <wp:positionV relativeFrom="paragraph">
                    <wp:posOffset>2850515</wp:posOffset>
                  </wp:positionV>
                  <wp:extent cx="496569" cy="1404619"/>
                  <wp:effectExtent l="0" t="0" r="17780" b="11430"/>
                  <wp:wrapSquare wrapText="bothSides"/>
                  <wp:docPr id="11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6569" cy="1404619"/>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661F1BC4" w14:textId="77777777" w:rsidR="002A7753" w:rsidRDefault="002A7753" w:rsidP="005239A8">
                              <w:r>
                                <w:t>Yes</w:t>
                              </w:r>
                            </w:p>
                          </w:txbxContent>
                        </wps:txbx>
                        <wps:bodyPr vert="horz" wrap="square" lIns="91440" tIns="45720" rIns="91440" bIns="45720" anchor="t">
                          <a:prstTxWarp prst="textNoShape">
                            <a:avLst/>
                          </a:prstTxWarp>
                          <a:spAutoFit/>
                        </wps:bodyPr>
                      </wps:wsp>
                    </a:graphicData>
                  </a:graphic>
                  <wp14:sizeRelH relativeFrom="margin">
                    <wp14:pctWidth>0</wp14:pctWidth>
                  </wp14:sizeRelH>
                  <wp14:sizeRelV relativeFrom="margin">
                    <wp14:pctHeight>20000</wp14:pctHeight>
                  </wp14:sizeRelV>
                </wp:anchor>
              </w:drawing>
            </mc:Choice>
            <mc:Fallback>
              <w:pict>
                <v:rect w14:anchorId="203353C9" id="_x0000_s1183" style="position:absolute;left:0;text-align:left;margin-left:5.2pt;margin-top:224.45pt;width:39.1pt;height:110.6pt;z-index:251980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" strokecolor="white">
                  <v:path arrowok="t"/>
                  <v:textbox style="mso-fit-shape-to-text:t">
                    <w:txbxContent>
                      <w:p w14:paraId="661F1BC4" w14:textId="77777777" w:rsidR="002A7753" w:rsidRDefault="002A7753" w:rsidP="005239A8">
                        <w:r>
                          <w:t>Yes</w:t>
                        </w:r>
                      </w:p>
                    </w:txbxContent>
                  </v:textbox>
                  <w10:wrap type="square"/>
                </v:rect>
              </w:pict>
            </mc:Fallback>
          </mc:AlternateContent>
        </w:r>
        <w:r w:rsidRPr="00546B0B">
          <w:rPr>
            <w:rFonts w:asciiTheme="majorHAnsi" w:hAnsiTheme="majorHAnsi"/>
            <w:b/>
            <w:bCs/>
            <w:noProof/>
            <w:sz w:val="24"/>
            <w:szCs w:val="24"/>
          </w:rPr>
          <mc:AlternateContent>
            <mc:Choice Requires="wps">
              <w:drawing>
                <wp:anchor distT="0" distB="0" distL="0" distR="0" simplePos="0" relativeHeight="251949056" behindDoc="0" locked="0" layoutInCell="1" allowOverlap="1" wp14:anchorId="71E87DB8" wp14:editId="7F2BE710">
                  <wp:simplePos x="0" y="0"/>
                  <wp:positionH relativeFrom="column">
                    <wp:posOffset>-315000</wp:posOffset>
                  </wp:positionH>
                  <wp:positionV relativeFrom="paragraph">
                    <wp:posOffset>5766415</wp:posOffset>
                  </wp:positionV>
                  <wp:extent cx="6084000" cy="605"/>
                  <wp:effectExtent l="0" t="0" r="0" b="0"/>
                  <wp:wrapNone/>
                  <wp:docPr id="1177" name="Straight Connector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084000" cy="60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anchor>
              </w:drawing>
            </mc:Choice>
            <mc:Fallback>
              <w:pict>
                <v:line w14:anchorId="1A23EA49" id="Straight Connector 300" o:spid="_x0000_s1026" style="position:absolute;flip:x;z-index:25194905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24.8pt,454.05pt" to="454.25pt,45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" strokeweight=".5pt">
                  <v:stroke joinstyle="miter"/>
                  <o:lock v:ext="edit" shapetype="f"/>
                </v:line>
              </w:pict>
            </mc:Fallback>
          </mc:AlternateContent>
        </w:r>
        <w:r w:rsidRPr="00546B0B">
          <w:rPr>
            <w:rFonts w:asciiTheme="majorHAnsi" w:hAnsiTheme="majorHAnsi"/>
            <w:b/>
            <w:bCs/>
            <w:noProof/>
            <w:sz w:val="24"/>
            <w:szCs w:val="24"/>
          </w:rPr>
          <mc:AlternateContent>
            <mc:Choice Requires="wps">
              <w:drawing>
                <wp:anchor distT="0" distB="0" distL="0" distR="0" simplePos="0" relativeHeight="251964416" behindDoc="0" locked="0" layoutInCell="1" allowOverlap="1" wp14:anchorId="524C4E51" wp14:editId="54655CDB">
                  <wp:simplePos x="0" y="0"/>
                  <wp:positionH relativeFrom="column">
                    <wp:posOffset>5493935</wp:posOffset>
                  </wp:positionH>
                  <wp:positionV relativeFrom="paragraph">
                    <wp:posOffset>4917420</wp:posOffset>
                  </wp:positionV>
                  <wp:extent cx="0" cy="849600"/>
                  <wp:effectExtent l="76200" t="0" r="57150" b="65405"/>
                  <wp:wrapNone/>
                  <wp:docPr id="1178" name="Straight Arrow Connector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49600"/>
                          </a:xfrm>
                          <a:prstGeom prst="straightConnector1">
                            <a:avLst/>
                          </a:prstGeom>
                          <a:ln w="6350" cap="flat" cmpd="sng">
                            <a:solidFill>
                              <a:srgbClr val="000000"/>
                            </a:solidFill>
                            <a:prstDash val="solid"/>
                            <a:miter/>
                            <a:headEnd type="none" w="med" len="med"/>
                            <a:tailEnd type="triangle" w="med" len="med"/>
                          </a:ln>
                        </wps:spPr>
                        <wps:bodyPr/>
                      </wps:wsp>
                    </a:graphicData>
                  </a:graphic>
                </wp:anchor>
              </w:drawing>
            </mc:Choice>
            <mc:Fallback>
              <w:pict>
                <v:shape w14:anchorId="2C91526C" id="Straight Arrow Connector 304" o:spid="_x0000_s1026" type="#_x0000_t32" style="position:absolute;margin-left:432.6pt;margin-top:387.2pt;width:0;height:66.9pt;z-index:251964416;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" strokeweight=".5pt">
                  <v:stroke endarrow="block" joinstyle="miter"/>
                  <o:lock v:ext="edit" shapetype="f"/>
                </v:shape>
              </w:pict>
            </mc:Fallback>
          </mc:AlternateContent>
        </w:r>
        <w:r w:rsidRPr="00546B0B">
          <w:rPr>
            <w:rFonts w:asciiTheme="majorHAnsi" w:hAnsiTheme="majorHAnsi"/>
            <w:b/>
            <w:bCs/>
            <w:noProof/>
            <w:sz w:val="24"/>
            <w:szCs w:val="24"/>
          </w:rPr>
          <mc:AlternateContent>
            <mc:Choice Requires="wps">
              <w:drawing>
                <wp:anchor distT="0" distB="0" distL="0" distR="0" simplePos="0" relativeHeight="251963392" behindDoc="0" locked="0" layoutInCell="1" allowOverlap="1" wp14:anchorId="4FA818D2" wp14:editId="7ECD1344">
                  <wp:simplePos x="0" y="0"/>
                  <wp:positionH relativeFrom="column">
                    <wp:posOffset>3220200</wp:posOffset>
                  </wp:positionH>
                  <wp:positionV relativeFrom="paragraph">
                    <wp:posOffset>4967600</wp:posOffset>
                  </wp:positionV>
                  <wp:extent cx="0" cy="799450"/>
                  <wp:effectExtent l="76200" t="0" r="57150" b="58420"/>
                  <wp:wrapNone/>
                  <wp:docPr id="1179" name="Straight Arrow Connector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799450"/>
                          </a:xfrm>
                          <a:prstGeom prst="straightConnector1">
                            <a:avLst/>
                          </a:prstGeom>
                          <a:ln w="6350" cap="flat" cmpd="sng">
                            <a:solidFill>
                              <a:srgbClr val="000000"/>
                            </a:solidFill>
                            <a:prstDash val="solid"/>
                            <a:miter/>
                            <a:headEnd type="none" w="med" len="med"/>
                            <a:tailEnd type="triangle" w="med" len="med"/>
                          </a:ln>
                        </wps:spPr>
                        <wps:bodyPr/>
                      </wps:wsp>
                    </a:graphicData>
                  </a:graphic>
                </wp:anchor>
              </w:drawing>
            </mc:Choice>
            <mc:Fallback>
              <w:pict>
                <v:shape w14:anchorId="0773C52A" id="Straight Arrow Connector 303" o:spid="_x0000_s1026" type="#_x0000_t32" style="position:absolute;margin-left:253.55pt;margin-top:391.15pt;width:0;height:62.95pt;z-index:25196339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" strokeweight=".5pt">
                  <v:stroke endarrow="block" joinstyle="miter"/>
                  <o:lock v:ext="edit" shapetype="f"/>
                </v:shape>
              </w:pict>
            </mc:Fallback>
          </mc:AlternateContent>
        </w:r>
        <w:r w:rsidRPr="00546B0B">
          <w:rPr>
            <w:rFonts w:asciiTheme="majorHAnsi" w:hAnsiTheme="majorHAnsi"/>
            <w:b/>
            <w:bCs/>
            <w:noProof/>
            <w:sz w:val="24"/>
            <w:szCs w:val="24"/>
          </w:rPr>
          <mc:AlternateContent>
            <mc:Choice Requires="wps">
              <w:drawing>
                <wp:anchor distT="0" distB="0" distL="0" distR="0" simplePos="0" relativeHeight="251960320" behindDoc="0" locked="0" layoutInCell="1" allowOverlap="1" wp14:anchorId="1C6915E3" wp14:editId="06795473">
                  <wp:simplePos x="0" y="0"/>
                  <wp:positionH relativeFrom="column">
                    <wp:posOffset>1950765</wp:posOffset>
                  </wp:positionH>
                  <wp:positionV relativeFrom="paragraph">
                    <wp:posOffset>4917420</wp:posOffset>
                  </wp:positionV>
                  <wp:extent cx="0" cy="849600"/>
                  <wp:effectExtent l="76200" t="0" r="57150" b="65405"/>
                  <wp:wrapNone/>
                  <wp:docPr id="1180" name="Straight Arrow Connector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49600"/>
                          </a:xfrm>
                          <a:prstGeom prst="straightConnector1">
                            <a:avLst/>
                          </a:prstGeom>
                          <a:ln w="6350" cap="flat" cmpd="sng">
                            <a:solidFill>
                              <a:srgbClr val="000000"/>
                            </a:solidFill>
                            <a:prstDash val="solid"/>
                            <a:miter/>
                            <a:headEnd type="none" w="med" len="med"/>
                            <a:tailEnd type="triangle" w="med" len="med"/>
                          </a:ln>
                        </wps:spPr>
                        <wps:bodyPr/>
                      </wps:wsp>
                    </a:graphicData>
                  </a:graphic>
                </wp:anchor>
              </w:drawing>
            </mc:Choice>
            <mc:Fallback>
              <w:pict>
                <v:shape w14:anchorId="619BC233" id="Straight Arrow Connector 302" o:spid="_x0000_s1026" type="#_x0000_t32" style="position:absolute;margin-left:153.6pt;margin-top:387.2pt;width:0;height:66.9pt;z-index:25196032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" strokeweight=".5pt">
                  <v:stroke endarrow="block" joinstyle="miter"/>
                  <o:lock v:ext="edit" shapetype="f"/>
                </v:shape>
              </w:pict>
            </mc:Fallback>
          </mc:AlternateContent>
        </w:r>
        <w:r w:rsidRPr="00546B0B">
          <w:rPr>
            <w:rFonts w:asciiTheme="majorHAnsi" w:hAnsiTheme="majorHAnsi"/>
            <w:b/>
            <w:bCs/>
            <w:noProof/>
            <w:sz w:val="24"/>
            <w:szCs w:val="24"/>
          </w:rPr>
          <mc:AlternateContent>
            <mc:Choice Requires="wps">
              <w:drawing>
                <wp:anchor distT="0" distB="0" distL="0" distR="0" simplePos="0" relativeHeight="251955200" behindDoc="0" locked="0" layoutInCell="1" allowOverlap="1" wp14:anchorId="77A96EFB" wp14:editId="3A137DA8">
                  <wp:simplePos x="0" y="0"/>
                  <wp:positionH relativeFrom="column">
                    <wp:posOffset>66600</wp:posOffset>
                  </wp:positionH>
                  <wp:positionV relativeFrom="paragraph">
                    <wp:posOffset>4917200</wp:posOffset>
                  </wp:positionV>
                  <wp:extent cx="0" cy="849820"/>
                  <wp:effectExtent l="76200" t="0" r="57150" b="64770"/>
                  <wp:wrapNone/>
                  <wp:docPr id="1181" name="Straight Arrow Connector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49820"/>
                          </a:xfrm>
                          <a:prstGeom prst="straightConnector1">
                            <a:avLst/>
                          </a:prstGeom>
                          <a:ln w="6350" cap="flat" cmpd="sng">
                            <a:solidFill>
                              <a:srgbClr val="000000"/>
                            </a:solidFill>
                            <a:prstDash val="solid"/>
                            <a:miter/>
                            <a:headEnd type="none" w="med" len="med"/>
                            <a:tailEnd type="triangle" w="med" len="med"/>
                          </a:ln>
                        </wps:spPr>
                        <wps:bodyPr/>
                      </wps:wsp>
                    </a:graphicData>
                  </a:graphic>
                </wp:anchor>
              </w:drawing>
            </mc:Choice>
            <mc:Fallback>
              <w:pict>
                <v:shape w14:anchorId="5C76B02D" id="Straight Arrow Connector 301" o:spid="_x0000_s1026" type="#_x0000_t32" style="position:absolute;margin-left:5.25pt;margin-top:387.2pt;width:0;height:66.9pt;z-index:25195520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" strokeweight=".5pt">
                  <v:stroke endarrow="block" joinstyle="miter"/>
                  <o:lock v:ext="edit" shapetype="f"/>
                </v:shape>
              </w:pict>
            </mc:Fallback>
          </mc:AlternateContent>
        </w:r>
        <w:r w:rsidRPr="00546B0B">
          <w:rPr>
            <w:rFonts w:asciiTheme="majorHAnsi" w:hAnsiTheme="majorHAnsi"/>
            <w:b/>
            <w:bCs/>
            <w:noProof/>
            <w:sz w:val="24"/>
            <w:szCs w:val="24"/>
          </w:rPr>
          <mc:AlternateContent>
            <mc:Choice Requires="wps">
              <w:drawing>
                <wp:anchor distT="0" distB="0" distL="0" distR="0" simplePos="0" relativeHeight="251979776" behindDoc="0" locked="0" layoutInCell="1" allowOverlap="1" wp14:anchorId="18C87438" wp14:editId="5D1F482E">
                  <wp:simplePos x="0" y="0"/>
                  <wp:positionH relativeFrom="column">
                    <wp:posOffset>-588050</wp:posOffset>
                  </wp:positionH>
                  <wp:positionV relativeFrom="paragraph">
                    <wp:posOffset>4441590</wp:posOffset>
                  </wp:positionV>
                  <wp:extent cx="1353550" cy="474979"/>
                  <wp:effectExtent l="0" t="0" r="18415" b="20320"/>
                  <wp:wrapNone/>
                  <wp:docPr id="1182" name="Rectangle: Rounded Corners 2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53550" cy="474979"/>
                          </a:xfrm>
                          <a:prstGeom prst="roundRect">
                            <a:avLst/>
                          </a:prstGeom>
                          <a:solidFill>
                            <a:srgbClr val="FFFFFF"/>
                          </a:solidFill>
                          <a:ln w="12700" cap="flat" cmpd="sng">
                            <a:solidFill>
                              <a:srgbClr val="000000"/>
                            </a:solidFill>
                            <a:prstDash val="solid"/>
                            <a:miter/>
                            <a:headEnd type="none" w="med" len="med"/>
                            <a:tailEnd type="none" w="med" len="med"/>
                          </a:ln>
                        </wps:spPr>
                        <wps:txbx>
                          <w:txbxContent>
                            <w:p w14:paraId="0D4F64F5" w14:textId="77777777" w:rsidR="002A7753" w:rsidRDefault="002A7753" w:rsidP="005239A8">
                              <w:pPr>
                                <w:jc w:val="center"/>
                              </w:pPr>
                              <w:r>
                                <w:t>Add another misconduct report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anchor>
              </w:drawing>
            </mc:Choice>
            <mc:Fallback>
              <w:pict>
                <v:roundrect w14:anchorId="18C87438" id="Rectangle: Rounded Corners 299" o:spid="_x0000_s1184" style="position:absolute;left:0;text-align:left;margin-left:-46.3pt;margin-top:349.75pt;width:106.6pt;height:37.4pt;z-index:251979776;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" strokeweight="1pt">
                  <v:stroke joinstyle="miter"/>
                  <v:path arrowok="t"/>
                  <v:textbox>
                    <w:txbxContent>
                      <w:p w14:paraId="0D4F64F5" w14:textId="77777777" w:rsidR="002A7753" w:rsidRDefault="002A7753" w:rsidP="005239A8">
                        <w:pPr>
                          <w:jc w:val="center"/>
                        </w:pPr>
                        <w:r>
                          <w:t>Add another misconduct report</w:t>
                        </w:r>
                      </w:p>
                    </w:txbxContent>
                  </v:textbox>
                </v:roundrect>
              </w:pict>
            </mc:Fallback>
          </mc:AlternateContent>
        </w:r>
        <w:r w:rsidRPr="00546B0B">
          <w:rPr>
            <w:rFonts w:asciiTheme="majorHAnsi" w:hAnsiTheme="majorHAnsi"/>
            <w:b/>
            <w:bCs/>
            <w:noProof/>
            <w:sz w:val="24"/>
            <w:szCs w:val="24"/>
          </w:rPr>
          <mc:AlternateContent>
            <mc:Choice Requires="wps">
              <w:drawing>
                <wp:anchor distT="0" distB="0" distL="0" distR="0" simplePos="0" relativeHeight="251978752" behindDoc="0" locked="0" layoutInCell="1" allowOverlap="1" wp14:anchorId="142103A0" wp14:editId="5194CEB7">
                  <wp:simplePos x="0" y="0"/>
                  <wp:positionH relativeFrom="column">
                    <wp:posOffset>66600</wp:posOffset>
                  </wp:positionH>
                  <wp:positionV relativeFrom="paragraph">
                    <wp:posOffset>3153420</wp:posOffset>
                  </wp:positionV>
                  <wp:extent cx="0" cy="1288800"/>
                  <wp:effectExtent l="0" t="0" r="38100" b="26035"/>
                  <wp:wrapNone/>
                  <wp:docPr id="1183" name="Straight Connector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8880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393A21C3" id="Straight Connector 298" o:spid="_x0000_s1026" style="position:absolute;z-index:251978752;visibility:visible;mso-wrap-style:square;mso-wrap-distance-left:0;mso-wrap-distance-top:0;mso-wrap-distance-right:0;mso-wrap-distance-bottom:0;mso-position-horizontal:absolute;mso-position-horizontal-relative:text;mso-position-vertical:absolute;mso-position-vertical-relative:text" from="5.25pt,248.3pt" to="5.25pt,3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" strokeweight=".5pt">
                  <v:stroke joinstyle="miter"/>
                  <o:lock v:ext="edit" shapetype="f"/>
                </v:line>
              </w:pict>
            </mc:Fallback>
          </mc:AlternateContent>
        </w:r>
        <w:r w:rsidRPr="00546B0B">
          <w:rPr>
            <w:rFonts w:asciiTheme="majorHAnsi" w:hAnsiTheme="majorHAnsi"/>
            <w:b/>
            <w:bCs/>
            <w:noProof/>
            <w:sz w:val="24"/>
            <w:szCs w:val="24"/>
          </w:rPr>
          <mc:AlternateContent>
            <mc:Choice Requires="wps">
              <w:drawing>
                <wp:anchor distT="0" distB="0" distL="0" distR="0" simplePos="0" relativeHeight="251977728" behindDoc="0" locked="0" layoutInCell="1" allowOverlap="1" wp14:anchorId="54CB2828" wp14:editId="10D07308">
                  <wp:simplePos x="0" y="0"/>
                  <wp:positionH relativeFrom="column">
                    <wp:posOffset>66600</wp:posOffset>
                  </wp:positionH>
                  <wp:positionV relativeFrom="paragraph">
                    <wp:posOffset>3153420</wp:posOffset>
                  </wp:positionV>
                  <wp:extent cx="609450" cy="0"/>
                  <wp:effectExtent l="0" t="0" r="0" b="0"/>
                  <wp:wrapNone/>
                  <wp:docPr id="1184" name="Straight Connector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09450" cy="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6ACA1261" id="Straight Connector 297" o:spid="_x0000_s1026" style="position:absolute;flip:x;z-index:251977728;visibility:visible;mso-wrap-style:square;mso-wrap-distance-left:0;mso-wrap-distance-top:0;mso-wrap-distance-right:0;mso-wrap-distance-bottom:0;mso-position-horizontal:absolute;mso-position-horizontal-relative:text;mso-position-vertical:absolute;mso-position-vertical-relative:text" from="5.25pt,248.3pt" to="53.25pt,2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" strokeweight=".5pt">
                  <v:stroke joinstyle="miter"/>
                  <o:lock v:ext="edit" shapetype="f"/>
                </v:line>
              </w:pict>
            </mc:Fallback>
          </mc:AlternateContent>
        </w:r>
        <w:r w:rsidRPr="00546B0B">
          <w:rPr>
            <w:rFonts w:asciiTheme="majorHAnsi" w:hAnsiTheme="majorHAnsi"/>
            <w:b/>
            <w:bCs/>
            <w:noProof/>
            <w:sz w:val="24"/>
            <w:szCs w:val="24"/>
          </w:rPr>
          <mc:AlternateContent>
            <mc:Choice Requires="wps">
              <w:drawing>
                <wp:anchor distT="0" distB="0" distL="0" distR="0" simplePos="0" relativeHeight="251932672" behindDoc="0" locked="0" layoutInCell="1" allowOverlap="1" wp14:anchorId="27D9ADFC" wp14:editId="64F4593D">
                  <wp:simplePos x="0" y="0"/>
                  <wp:positionH relativeFrom="column">
                    <wp:posOffset>1953000</wp:posOffset>
                  </wp:positionH>
                  <wp:positionV relativeFrom="paragraph">
                    <wp:posOffset>3153420</wp:posOffset>
                  </wp:positionV>
                  <wp:extent cx="0" cy="1288800"/>
                  <wp:effectExtent l="0" t="0" r="38100" b="26035"/>
                  <wp:wrapNone/>
                  <wp:docPr id="1185" name="Straight Connector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288800"/>
                          </a:xfrm>
                          <a:prstGeom prst="line">
                            <a:avLst/>
                          </a:prstGeom>
                          <a:ln w="6350" cap="flat" cmpd="sng">
                            <a:solidFill>
                              <a:srgbClr val="000000"/>
                            </a:solidFill>
                            <a:prstDash val="solid"/>
                            <a:miter/>
                            <a:headEnd type="none" w="med" len="med"/>
                            <a:tailEnd type="none" w="med" len="med"/>
                          </a:ln>
                        </wps:spPr>
                        <wps:bodyPr/>
                      </wps:wsp>
                    </a:graphicData>
                  </a:graphic>
                  <wp14:sizeRelV relativeFrom="margin">
                    <wp14:pctHeight>0</wp14:pctHeight>
                  </wp14:sizeRelV>
                </wp:anchor>
              </w:drawing>
            </mc:Choice>
            <mc:Fallback>
              <w:pict>
                <v:line w14:anchorId="50670ABC" id="Straight Connector 295" o:spid="_x0000_s1026" style="position:absolute;flip:x;z-index:25193267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 from="153.8pt,248.3pt" to="153.8pt,34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" strokeweight=".5pt">
                  <v:stroke joinstyle="miter"/>
                  <o:lock v:ext="edit" shapetype="f"/>
                </v:line>
              </w:pict>
            </mc:Fallback>
          </mc:AlternateContent>
        </w:r>
        <w:r w:rsidRPr="00546B0B">
          <w:rPr>
            <w:rFonts w:asciiTheme="majorHAnsi" w:hAnsiTheme="majorHAnsi"/>
            <w:b/>
            <w:bCs/>
            <w:noProof/>
            <w:sz w:val="24"/>
            <w:szCs w:val="24"/>
          </w:rPr>
          <mc:AlternateContent>
            <mc:Choice Requires="wps">
              <w:drawing>
                <wp:anchor distT="0" distB="0" distL="0" distR="0" simplePos="0" relativeHeight="251944960" behindDoc="0" locked="0" layoutInCell="1" allowOverlap="1" wp14:anchorId="0D1057F3" wp14:editId="470AB023">
                  <wp:simplePos x="0" y="0"/>
                  <wp:positionH relativeFrom="column">
                    <wp:posOffset>1528200</wp:posOffset>
                  </wp:positionH>
                  <wp:positionV relativeFrom="paragraph">
                    <wp:posOffset>4442220</wp:posOffset>
                  </wp:positionV>
                  <wp:extent cx="813434" cy="467535"/>
                  <wp:effectExtent l="0" t="0" r="24765" b="27940"/>
                  <wp:wrapNone/>
                  <wp:docPr id="1186" name="Rectangle: Rounded Corners 2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13434" cy="467535"/>
                          </a:xfrm>
                          <a:prstGeom prst="roundRect">
                            <a:avLst/>
                          </a:prstGeom>
                          <a:solidFill>
                            <a:srgbClr val="FFFFFF"/>
                          </a:solidFill>
                          <a:ln w="12700" cap="flat" cmpd="sng">
                            <a:solidFill>
                              <a:srgbClr val="000000"/>
                            </a:solidFill>
                            <a:prstDash val="solid"/>
                            <a:miter/>
                            <a:headEnd type="none" w="med" len="med"/>
                            <a:tailEnd type="none" w="med" len="med"/>
                          </a:ln>
                        </wps:spPr>
                        <wps:txbx>
                          <w:txbxContent>
                            <w:p w14:paraId="7F3A37DE" w14:textId="77777777" w:rsidR="002A7753" w:rsidRDefault="002A7753" w:rsidP="005239A8">
                              <w:pPr>
                                <w:jc w:val="center"/>
                              </w:pPr>
                              <w:r>
                                <w:t>End</w:t>
                              </w:r>
                            </w:p>
                          </w:txbxContent>
                        </wps:txbx>
                        <wps:bodyPr vert="horz" wrap="square" lIns="91440" tIns="45720" rIns="91440" bIns="45720" anchor="ctr">
                          <a:prstTxWarp prst="textNoShape">
                            <a:avLst/>
                          </a:prstTxWarp>
                          <a:noAutofit/>
                        </wps:bodyPr>
                      </wps:wsp>
                    </a:graphicData>
                  </a:graphic>
                  <wp14:sizeRelV relativeFrom="margin">
                    <wp14:pctHeight>0</wp14:pctHeight>
                  </wp14:sizeRelV>
                </wp:anchor>
              </w:drawing>
            </mc:Choice>
            <mc:Fallback>
              <w:pict>
                <v:roundrect w14:anchorId="0D1057F3" id="Rectangle: Rounded Corners 296" o:spid="_x0000_s1185" style="position:absolute;left:0;text-align:left;margin-left:120.35pt;margin-top:349.8pt;width:64.05pt;height:36.8pt;z-index:25194496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" strokeweight="1pt">
                  <v:stroke joinstyle="miter"/>
                  <v:path arrowok="t"/>
                  <v:textbox>
                    <w:txbxContent>
                      <w:p w14:paraId="7F3A37DE" w14:textId="77777777" w:rsidR="002A7753" w:rsidRDefault="002A7753" w:rsidP="005239A8">
                        <w:pPr>
                          <w:jc w:val="center"/>
                        </w:pPr>
                        <w:r>
                          <w:t>End</w:t>
                        </w:r>
                      </w:p>
                    </w:txbxContent>
                  </v:textbox>
                </v:roundrect>
              </w:pict>
            </mc:Fallback>
          </mc:AlternateContent>
        </w:r>
        <w:r w:rsidRPr="00546B0B">
          <w:rPr>
            <w:rFonts w:asciiTheme="majorHAnsi" w:hAnsiTheme="majorHAnsi"/>
            <w:b/>
            <w:bCs/>
            <w:noProof/>
            <w:sz w:val="24"/>
            <w:szCs w:val="24"/>
          </w:rPr>
          <mc:AlternateContent>
            <mc:Choice Requires="wps">
              <w:drawing>
                <wp:anchor distT="0" distB="0" distL="0" distR="0" simplePos="0" relativeHeight="251898880" behindDoc="0" locked="0" layoutInCell="1" allowOverlap="1" wp14:anchorId="001404A9" wp14:editId="1B0387FC">
                  <wp:simplePos x="0" y="0"/>
                  <wp:positionH relativeFrom="column">
                    <wp:posOffset>4991400</wp:posOffset>
                  </wp:positionH>
                  <wp:positionV relativeFrom="paragraph">
                    <wp:posOffset>4442220</wp:posOffset>
                  </wp:positionV>
                  <wp:extent cx="1043940" cy="468000"/>
                  <wp:effectExtent l="0" t="0" r="22860" b="27305"/>
                  <wp:wrapNone/>
                  <wp:docPr id="1187" name="Rectangle: Rounded Corners 2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43940" cy="468000"/>
                          </a:xfrm>
                          <a:prstGeom prst="roundRect">
                            <a:avLst/>
                          </a:prstGeom>
                          <a:solidFill>
                            <a:srgbClr val="FFFFFF"/>
                          </a:solidFill>
                          <a:ln w="12700" cap="flat" cmpd="sng">
                            <a:solidFill>
                              <a:srgbClr val="000000"/>
                            </a:solidFill>
                            <a:prstDash val="solid"/>
                            <a:miter/>
                            <a:headEnd type="none" w="med" len="med"/>
                            <a:tailEnd type="none" w="med" len="med"/>
                          </a:ln>
                        </wps:spPr>
                        <wps:txbx>
                          <w:txbxContent>
                            <w:p w14:paraId="412522CA" w14:textId="77777777" w:rsidR="002A7753" w:rsidRDefault="002A7753" w:rsidP="005239A8">
                              <w:pPr>
                                <w:jc w:val="center"/>
                              </w:pPr>
                              <w:r>
                                <w:t>End</w:t>
                              </w:r>
                            </w:p>
                          </w:txbxContent>
                        </wps:txbx>
                        <wps:bodyPr vert="horz" wrap="square" lIns="91440" tIns="45720" rIns="91440" bIns="45720" anchor="ctr">
                          <a:prstTxWarp prst="textNoShape">
                            <a:avLst/>
                          </a:prstTxWarp>
                          <a:noAutofit/>
                        </wps:bodyPr>
                      </wps:wsp>
                    </a:graphicData>
                  </a:graphic>
                  <wp14:sizeRelV relativeFrom="margin">
                    <wp14:pctHeight>0</wp14:pctHeight>
                  </wp14:sizeRelV>
                </wp:anchor>
              </w:drawing>
            </mc:Choice>
            <mc:Fallback>
              <w:pict>
                <v:roundrect w14:anchorId="001404A9" id="Rectangle: Rounded Corners 291" o:spid="_x0000_s1186" style="position:absolute;left:0;text-align:left;margin-left:393pt;margin-top:349.8pt;width:82.2pt;height:36.85pt;z-index:25189888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" strokeweight="1pt">
                  <v:stroke joinstyle="miter"/>
                  <v:path arrowok="t"/>
                  <v:textbox>
                    <w:txbxContent>
                      <w:p w14:paraId="412522CA" w14:textId="77777777" w:rsidR="002A7753" w:rsidRDefault="002A7753" w:rsidP="005239A8">
                        <w:pPr>
                          <w:jc w:val="center"/>
                        </w:pPr>
                        <w:r>
                          <w:t>End</w:t>
                        </w:r>
                      </w:p>
                    </w:txbxContent>
                  </v:textbox>
                </v:roundrect>
              </w:pict>
            </mc:Fallback>
          </mc:AlternateContent>
        </w:r>
        <w:r w:rsidRPr="00546B0B">
          <w:rPr>
            <w:rFonts w:asciiTheme="majorHAnsi" w:hAnsiTheme="majorHAnsi"/>
            <w:b/>
            <w:bCs/>
            <w:noProof/>
            <w:sz w:val="24"/>
            <w:szCs w:val="24"/>
          </w:rPr>
          <mc:AlternateContent>
            <mc:Choice Requires="wps">
              <w:drawing>
                <wp:anchor distT="0" distB="0" distL="0" distR="0" simplePos="0" relativeHeight="251888640" behindDoc="0" locked="0" layoutInCell="1" allowOverlap="1" wp14:anchorId="7184980D" wp14:editId="06CA1978">
                  <wp:simplePos x="0" y="0"/>
                  <wp:positionH relativeFrom="column">
                    <wp:posOffset>2665800</wp:posOffset>
                  </wp:positionH>
                  <wp:positionV relativeFrom="paragraph">
                    <wp:posOffset>4492620</wp:posOffset>
                  </wp:positionV>
                  <wp:extent cx="1316989" cy="475200"/>
                  <wp:effectExtent l="0" t="0" r="16510" b="20320"/>
                  <wp:wrapNone/>
                  <wp:docPr id="1188" name="Rectangle: Rounded Corners 2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16989" cy="475200"/>
                          </a:xfrm>
                          <a:prstGeom prst="roundRect">
                            <a:avLst/>
                          </a:prstGeom>
                          <a:solidFill>
                            <a:srgbClr val="FFFFFF"/>
                          </a:solidFill>
                          <a:ln w="12700" cap="flat" cmpd="sng">
                            <a:solidFill>
                              <a:srgbClr val="000000"/>
                            </a:solidFill>
                            <a:prstDash val="solid"/>
                            <a:miter/>
                            <a:headEnd type="none" w="med" len="med"/>
                            <a:tailEnd type="none" w="med" len="med"/>
                          </a:ln>
                        </wps:spPr>
                        <wps:txbx>
                          <w:txbxContent>
                            <w:p w14:paraId="4BEF3028" w14:textId="77777777" w:rsidR="002A7753" w:rsidRDefault="002A7753" w:rsidP="005239A8">
                              <w:pPr>
                                <w:jc w:val="center"/>
                              </w:pPr>
                              <w:r>
                                <w:t>Update/Delete misconduct report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84980D" id="Rectangle: Rounded Corners 290" o:spid="_x0000_s1187" style="position:absolute;left:0;text-align:left;margin-left:209.9pt;margin-top:353.75pt;width:103.7pt;height:37.4pt;z-index:2518886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" strokeweight="1pt">
                  <v:stroke joinstyle="miter"/>
                  <v:path arrowok="t"/>
                  <v:textbox>
                    <w:txbxContent>
                      <w:p w14:paraId="4BEF3028" w14:textId="77777777" w:rsidR="002A7753" w:rsidRDefault="002A7753" w:rsidP="005239A8">
                        <w:pPr>
                          <w:jc w:val="center"/>
                        </w:pPr>
                        <w:r>
                          <w:t>Update/Delete misconduct report</w:t>
                        </w:r>
                      </w:p>
                    </w:txbxContent>
                  </v:textbox>
                </v:roundrect>
              </w:pict>
            </mc:Fallback>
          </mc:AlternateContent>
        </w:r>
        <w:r w:rsidRPr="00546B0B">
          <w:rPr>
            <w:rFonts w:asciiTheme="majorHAnsi" w:hAnsiTheme="majorHAnsi"/>
            <w:b/>
            <w:bCs/>
            <w:noProof/>
            <w:sz w:val="24"/>
            <w:szCs w:val="24"/>
          </w:rPr>
          <mc:AlternateContent>
            <mc:Choice Requires="wps">
              <w:drawing>
                <wp:anchor distT="0" distB="0" distL="0" distR="0" simplePos="0" relativeHeight="251922432" behindDoc="0" locked="0" layoutInCell="1" allowOverlap="1" wp14:anchorId="123FD60E" wp14:editId="3603992C">
                  <wp:simplePos x="0" y="0"/>
                  <wp:positionH relativeFrom="column">
                    <wp:posOffset>1241835</wp:posOffset>
                  </wp:positionH>
                  <wp:positionV relativeFrom="paragraph">
                    <wp:posOffset>3153420</wp:posOffset>
                  </wp:positionV>
                  <wp:extent cx="711165" cy="0"/>
                  <wp:effectExtent l="0" t="0" r="0" b="0"/>
                  <wp:wrapNone/>
                  <wp:docPr id="1189" name="Straight Connector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11165" cy="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543AB383" id="Straight Connector 294" o:spid="_x0000_s1026" style="position:absolute;z-index:251922432;visibility:visible;mso-wrap-style:square;mso-wrap-distance-left:0;mso-wrap-distance-top:0;mso-wrap-distance-right:0;mso-wrap-distance-bottom:0;mso-position-horizontal:absolute;mso-position-horizontal-relative:text;mso-position-vertical:absolute;mso-position-vertical-relative:text" from="97.8pt,248.3pt" to="153.8pt,24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" strokeweight=".5pt">
                  <v:stroke joinstyle="miter"/>
                  <o:lock v:ext="edit" shapetype="f"/>
                </v:line>
              </w:pict>
            </mc:Fallback>
          </mc:AlternateContent>
        </w:r>
        <w:r w:rsidRPr="00546B0B">
          <w:rPr>
            <w:rFonts w:asciiTheme="majorHAnsi" w:hAnsiTheme="majorHAnsi"/>
            <w:b/>
            <w:bCs/>
            <w:noProof/>
            <w:sz w:val="24"/>
            <w:szCs w:val="24"/>
          </w:rPr>
          <mc:AlternateContent>
            <mc:Choice Requires="wps">
              <w:drawing>
                <wp:anchor distT="0" distB="0" distL="0" distR="0" simplePos="0" relativeHeight="251914240" behindDoc="0" locked="0" layoutInCell="1" allowOverlap="1" wp14:anchorId="43180EC4" wp14:editId="0CFB509E">
                  <wp:simplePos x="0" y="0"/>
                  <wp:positionH relativeFrom="column">
                    <wp:posOffset>675640</wp:posOffset>
                  </wp:positionH>
                  <wp:positionV relativeFrom="paragraph">
                    <wp:posOffset>2797810</wp:posOffset>
                  </wp:positionV>
                  <wp:extent cx="565799" cy="708150"/>
                  <wp:effectExtent l="19050" t="19050" r="43815" b="34925"/>
                  <wp:wrapNone/>
                  <wp:docPr id="1190" name="Diamond 2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799" cy="708150"/>
                          </a:xfrm>
                          <a:prstGeom prst="diamond">
                            <a:avLst/>
                          </a:prstGeom>
                          <a:solidFill>
                            <a:srgbClr val="FFFFFF"/>
                          </a:solidFill>
                          <a:ln w="12700" cap="flat" cmpd="sng">
                            <a:solidFill>
                              <a:srgbClr val="000000"/>
                            </a:solidFill>
                            <a:prstDash val="solid"/>
                            <a:miter/>
                            <a:headEnd type="none" w="med" len="med"/>
                            <a:tailEnd type="none" w="med" len="med"/>
                          </a:ln>
                        </wps:spPr>
                        <wps:bodyPr>
                          <a:prstTxWarp prst="textNoShape">
                            <a:avLst/>
                          </a:prstTxWarp>
                        </wps:bodyPr>
                      </wps:wsp>
                    </a:graphicData>
                  </a:graphic>
                  <wp14:sizeRelV relativeFrom="margin">
                    <wp14:pctHeight>0</wp14:pctHeight>
                  </wp14:sizeRelV>
                </wp:anchor>
              </w:drawing>
            </mc:Choice>
            <mc:Fallback>
              <w:pict>
                <v:shapetype w14:anchorId="0580E492" id="_x0000_t4" coordsize="21600,21600" o:spt="4" path="m10800,l,10800,10800,21600,21600,10800xe">
                  <v:stroke joinstyle="miter"/>
                  <v:path gradientshapeok="t" o:connecttype="rect" textboxrect="5400,5400,16200,16200"/>
                </v:shapetype>
                <v:shape id="Diamond 293" o:spid="_x0000_s1026" type="#_x0000_t4" style="position:absolute;margin-left:53.2pt;margin-top:220.3pt;width:44.55pt;height:55.75pt;z-index:251914240;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" strokeweight="1pt">
                  <v:path arrowok="t"/>
                </v:shape>
              </w:pict>
            </mc:Fallback>
          </mc:AlternateContent>
        </w:r>
        <w:r w:rsidRPr="00546B0B">
          <w:rPr>
            <w:rFonts w:asciiTheme="majorHAnsi" w:hAnsiTheme="majorHAnsi"/>
            <w:b/>
            <w:bCs/>
            <w:noProof/>
            <w:sz w:val="24"/>
            <w:szCs w:val="24"/>
          </w:rPr>
          <mc:AlternateContent>
            <mc:Choice Requires="wps">
              <w:drawing>
                <wp:anchor distT="0" distB="0" distL="0" distR="0" simplePos="0" relativeHeight="251906048" behindDoc="0" locked="0" layoutInCell="1" allowOverlap="1" wp14:anchorId="205087F4" wp14:editId="4C7C6B37">
                  <wp:simplePos x="0" y="0"/>
                  <wp:positionH relativeFrom="column">
                    <wp:posOffset>941999</wp:posOffset>
                  </wp:positionH>
                  <wp:positionV relativeFrom="paragraph">
                    <wp:posOffset>2238615</wp:posOffset>
                  </wp:positionV>
                  <wp:extent cx="0" cy="562005"/>
                  <wp:effectExtent l="76200" t="0" r="57150" b="47625"/>
                  <wp:wrapNone/>
                  <wp:docPr id="1191" name="Straight Arrow Connector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62005"/>
                          </a:xfrm>
                          <a:prstGeom prst="straightConnector1">
                            <a:avLst/>
                          </a:prstGeom>
                          <a:ln w="6350" cap="flat" cmpd="sng">
                            <a:solidFill>
                              <a:srgbClr val="000000"/>
                            </a:solidFill>
                            <a:prstDash val="solid"/>
                            <a:miter/>
                            <a:headEnd type="none" w="med" len="med"/>
                            <a:tailEnd type="triangle" w="med" len="med"/>
                          </a:ln>
                        </wps:spPr>
                        <wps:bodyPr/>
                      </wps:wsp>
                    </a:graphicData>
                  </a:graphic>
                </wp:anchor>
              </w:drawing>
            </mc:Choice>
            <mc:Fallback>
              <w:pict>
                <v:shape w14:anchorId="5FED7991" id="Straight Arrow Connector 292" o:spid="_x0000_s1026" type="#_x0000_t32" style="position:absolute;margin-left:74.15pt;margin-top:176.25pt;width:0;height:44.25pt;z-index:251906048;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" strokeweight=".5pt">
                  <v:stroke endarrow="block" joinstyle="miter"/>
                  <o:lock v:ext="edit" shapetype="f"/>
                </v:shape>
              </w:pict>
            </mc:Fallback>
          </mc:AlternateContent>
        </w:r>
        <w:r w:rsidRPr="00546B0B">
          <w:rPr>
            <w:rFonts w:asciiTheme="majorHAnsi" w:hAnsiTheme="majorHAnsi"/>
            <w:b/>
            <w:bCs/>
            <w:noProof/>
            <w:sz w:val="24"/>
            <w:szCs w:val="24"/>
          </w:rPr>
          <mc:AlternateContent>
            <mc:Choice Requires="wps">
              <w:drawing>
                <wp:anchor distT="0" distB="0" distL="0" distR="0" simplePos="0" relativeHeight="251976704" behindDoc="0" locked="0" layoutInCell="1" allowOverlap="1" wp14:anchorId="5C29F312" wp14:editId="505EEE6D">
                  <wp:simplePos x="0" y="0"/>
                  <wp:positionH relativeFrom="column">
                    <wp:posOffset>5493935</wp:posOffset>
                  </wp:positionH>
                  <wp:positionV relativeFrom="paragraph">
                    <wp:posOffset>3095820</wp:posOffset>
                  </wp:positionV>
                  <wp:extent cx="0" cy="1346400"/>
                  <wp:effectExtent l="0" t="0" r="38100" b="25400"/>
                  <wp:wrapNone/>
                  <wp:docPr id="1192" name="Straight Connector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4640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70B43F00" id="Straight Connector 289" o:spid="_x0000_s1026" style="position:absolute;z-index:251976704;visibility:visible;mso-wrap-style:square;mso-wrap-distance-left:0;mso-wrap-distance-top:0;mso-wrap-distance-right:0;mso-wrap-distance-bottom:0;mso-position-horizontal:absolute;mso-position-horizontal-relative:text;mso-position-vertical:absolute;mso-position-vertical-relative:text" from="432.6pt,243.75pt" to="432.6pt,34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" strokeweight=".5pt">
                  <v:stroke joinstyle="miter"/>
                  <o:lock v:ext="edit" shapetype="f"/>
                </v:line>
              </w:pict>
            </mc:Fallback>
          </mc:AlternateContent>
        </w:r>
        <w:r w:rsidRPr="00546B0B">
          <w:rPr>
            <w:rFonts w:asciiTheme="majorHAnsi" w:hAnsiTheme="majorHAnsi"/>
            <w:b/>
            <w:bCs/>
            <w:noProof/>
            <w:sz w:val="24"/>
            <w:szCs w:val="24"/>
          </w:rPr>
          <mc:AlternateContent>
            <mc:Choice Requires="wps">
              <w:drawing>
                <wp:anchor distT="0" distB="0" distL="0" distR="0" simplePos="0" relativeHeight="251975680" behindDoc="0" locked="0" layoutInCell="1" allowOverlap="1" wp14:anchorId="64EDB339" wp14:editId="0E017391">
                  <wp:simplePos x="0" y="0"/>
                  <wp:positionH relativeFrom="column">
                    <wp:posOffset>4618020</wp:posOffset>
                  </wp:positionH>
                  <wp:positionV relativeFrom="paragraph">
                    <wp:posOffset>3095820</wp:posOffset>
                  </wp:positionV>
                  <wp:extent cx="877380" cy="0"/>
                  <wp:effectExtent l="0" t="0" r="0" b="0"/>
                  <wp:wrapNone/>
                  <wp:docPr id="1193" name="Straight Connector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7380" cy="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0D15A36D" id="Straight Connector 288" o:spid="_x0000_s1026" style="position:absolute;z-index:251975680;visibility:visible;mso-wrap-style:square;mso-wrap-distance-left:0;mso-wrap-distance-top:0;mso-wrap-distance-right:0;mso-wrap-distance-bottom:0;mso-position-horizontal:absolute;mso-position-horizontal-relative:text;mso-position-vertical:absolute;mso-position-vertical-relative:text" from="363.6pt,243.75pt" to="432.7pt,2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" strokeweight=".5pt">
                  <v:stroke joinstyle="miter"/>
                  <o:lock v:ext="edit" shapetype="f"/>
                </v:line>
              </w:pict>
            </mc:Fallback>
          </mc:AlternateContent>
        </w:r>
        <w:r w:rsidRPr="00546B0B">
          <w:rPr>
            <w:rFonts w:asciiTheme="majorHAnsi" w:hAnsiTheme="majorHAnsi"/>
            <w:b/>
            <w:bCs/>
            <w:noProof/>
            <w:sz w:val="24"/>
            <w:szCs w:val="24"/>
          </w:rPr>
          <mc:AlternateContent>
            <mc:Choice Requires="wps">
              <w:drawing>
                <wp:anchor distT="0" distB="0" distL="0" distR="0" simplePos="0" relativeHeight="251974656" behindDoc="0" locked="0" layoutInCell="1" allowOverlap="1" wp14:anchorId="68BB3DB1" wp14:editId="723A9C18">
                  <wp:simplePos x="0" y="0"/>
                  <wp:positionH relativeFrom="column">
                    <wp:posOffset>3220200</wp:posOffset>
                  </wp:positionH>
                  <wp:positionV relativeFrom="paragraph">
                    <wp:posOffset>3095820</wp:posOffset>
                  </wp:positionV>
                  <wp:extent cx="0" cy="1396800"/>
                  <wp:effectExtent l="0" t="0" r="38100" b="32385"/>
                  <wp:wrapNone/>
                  <wp:docPr id="1194" name="Straight Connector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9680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19775268" id="Straight Connector 287" o:spid="_x0000_s1026" style="position:absolute;z-index:251974656;visibility:visible;mso-wrap-style:square;mso-wrap-distance-left:0;mso-wrap-distance-top:0;mso-wrap-distance-right:0;mso-wrap-distance-bottom:0;mso-position-horizontal:absolute;mso-position-horizontal-relative:text;mso-position-vertical:absolute;mso-position-vertical-relative:text" from="253.55pt,243.75pt" to="253.55pt,3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" strokeweight=".5pt">
                  <v:stroke joinstyle="miter"/>
                  <o:lock v:ext="edit" shapetype="f"/>
                </v:line>
              </w:pict>
            </mc:Fallback>
          </mc:AlternateContent>
        </w:r>
        <w:r w:rsidRPr="00546B0B">
          <w:rPr>
            <w:rFonts w:asciiTheme="majorHAnsi" w:hAnsiTheme="majorHAnsi"/>
            <w:b/>
            <w:bCs/>
            <w:noProof/>
            <w:sz w:val="24"/>
            <w:szCs w:val="24"/>
          </w:rPr>
          <mc:AlternateContent>
            <mc:Choice Requires="wps">
              <w:drawing>
                <wp:anchor distT="0" distB="0" distL="0" distR="0" simplePos="0" relativeHeight="251973632" behindDoc="0" locked="0" layoutInCell="1" allowOverlap="1" wp14:anchorId="4D833B08" wp14:editId="3E7C748D">
                  <wp:simplePos x="0" y="0"/>
                  <wp:positionH relativeFrom="column">
                    <wp:posOffset>3220200</wp:posOffset>
                  </wp:positionH>
                  <wp:positionV relativeFrom="paragraph">
                    <wp:posOffset>3095820</wp:posOffset>
                  </wp:positionV>
                  <wp:extent cx="875849" cy="0"/>
                  <wp:effectExtent l="0" t="0" r="0" b="0"/>
                  <wp:wrapNone/>
                  <wp:docPr id="1195" name="Straight Connector 2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75849" cy="0"/>
                          </a:xfrm>
                          <a:prstGeom prst="line">
                            <a:avLst/>
                          </a:prstGeom>
                          <a:ln w="6350" cap="flat" cmpd="sng">
                            <a:solidFill>
                              <a:srgbClr val="000000"/>
                            </a:solidFill>
                            <a:prstDash val="solid"/>
                            <a:miter/>
                            <a:headEnd type="none" w="med" len="med"/>
                            <a:tailEnd type="none" w="med" len="med"/>
                          </a:ln>
                        </wps:spPr>
                        <wps:bodyPr/>
                      </wps:wsp>
                    </a:graphicData>
                  </a:graphic>
                </wp:anchor>
              </w:drawing>
            </mc:Choice>
            <mc:Fallback>
              <w:pict>
                <v:line w14:anchorId="105737EF" id="Straight Connector 286" o:spid="_x0000_s1026" style="position:absolute;flip:x;z-index:251973632;visibility:visible;mso-wrap-style:square;mso-wrap-distance-left:0;mso-wrap-distance-top:0;mso-wrap-distance-right:0;mso-wrap-distance-bottom:0;mso-position-horizontal:absolute;mso-position-horizontal-relative:text;mso-position-vertical:absolute;mso-position-vertical-relative:text" from="253.55pt,243.75pt" to="322.5pt,2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" strokeweight=".5pt">
                  <v:stroke joinstyle="miter"/>
                  <o:lock v:ext="edit" shapetype="f"/>
                </v:line>
              </w:pict>
            </mc:Fallback>
          </mc:AlternateContent>
        </w:r>
        <w:r w:rsidRPr="00546B0B">
          <w:rPr>
            <w:rFonts w:asciiTheme="majorHAnsi" w:hAnsiTheme="majorHAnsi"/>
            <w:b/>
            <w:bCs/>
            <w:noProof/>
            <w:sz w:val="24"/>
            <w:szCs w:val="24"/>
          </w:rPr>
          <mc:AlternateContent>
            <mc:Choice Requires="wps">
              <w:drawing>
                <wp:anchor distT="0" distB="0" distL="0" distR="0" simplePos="0" relativeHeight="251972608" behindDoc="0" locked="0" layoutInCell="1" allowOverlap="1" wp14:anchorId="47902C79" wp14:editId="01070357">
                  <wp:simplePos x="0" y="0"/>
                  <wp:positionH relativeFrom="column">
                    <wp:posOffset>4097990</wp:posOffset>
                  </wp:positionH>
                  <wp:positionV relativeFrom="paragraph">
                    <wp:posOffset>2728595</wp:posOffset>
                  </wp:positionV>
                  <wp:extent cx="522599" cy="734414"/>
                  <wp:effectExtent l="19050" t="19050" r="11430" b="46990"/>
                  <wp:wrapNone/>
                  <wp:docPr id="1196" name="Diamond 2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2599" cy="734414"/>
                          </a:xfrm>
                          <a:prstGeom prst="diamond">
                            <a:avLst/>
                          </a:prstGeom>
                          <a:solidFill>
                            <a:srgbClr val="FFFFFF"/>
                          </a:solidFill>
                          <a:ln w="12700" cap="flat" cmpd="sng">
                            <a:solidFill>
                              <a:srgbClr val="000000"/>
                            </a:solidFill>
                            <a:prstDash val="solid"/>
                            <a:miter/>
                            <a:headEnd type="none" w="med" len="med"/>
                            <a:tailEnd type="none" w="med" len="med"/>
                          </a:ln>
                        </wps:spPr>
                        <wps:bodyPr>
                          <a:prstTxWarp prst="textNoShape">
                            <a:avLst/>
                          </a:prstTxWarp>
                        </wps:bodyPr>
                      </wps:wsp>
                    </a:graphicData>
                  </a:graphic>
                </wp:anchor>
              </w:drawing>
            </mc:Choice>
            <mc:Fallback>
              <w:pict>
                <v:shape w14:anchorId="3DEDE0F1" id="Diamond 285" o:spid="_x0000_s1026" type="#_x0000_t4" style="position:absolute;margin-left:322.7pt;margin-top:214.85pt;width:41.15pt;height:57.85pt;z-index:25197260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" strokeweight="1pt">
                  <v:path arrowok="t"/>
                </v:shape>
              </w:pict>
            </mc:Fallback>
          </mc:AlternateContent>
        </w:r>
        <w:r w:rsidRPr="00546B0B">
          <w:rPr>
            <w:rFonts w:asciiTheme="majorHAnsi" w:hAnsiTheme="majorHAnsi"/>
            <w:b/>
            <w:bCs/>
            <w:noProof/>
            <w:sz w:val="24"/>
            <w:szCs w:val="24"/>
          </w:rPr>
          <mc:AlternateContent>
            <mc:Choice Requires="wps">
              <w:drawing>
                <wp:anchor distT="0" distB="0" distL="0" distR="0" simplePos="0" relativeHeight="251971584" behindDoc="0" locked="0" layoutInCell="1" allowOverlap="1" wp14:anchorId="0517CADE" wp14:editId="7CCE6B35">
                  <wp:simplePos x="0" y="0"/>
                  <wp:positionH relativeFrom="column">
                    <wp:posOffset>4354800</wp:posOffset>
                  </wp:positionH>
                  <wp:positionV relativeFrom="paragraph">
                    <wp:posOffset>2238820</wp:posOffset>
                  </wp:positionV>
                  <wp:extent cx="0" cy="489798"/>
                  <wp:effectExtent l="76200" t="0" r="57150" b="62865"/>
                  <wp:wrapNone/>
                  <wp:docPr id="1197" name="Straight Arrow Connector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89798"/>
                          </a:xfrm>
                          <a:prstGeom prst="straightConnector1">
                            <a:avLst/>
                          </a:prstGeom>
                          <a:ln w="6350" cap="flat" cmpd="sng">
                            <a:solidFill>
                              <a:srgbClr val="000000"/>
                            </a:solidFill>
                            <a:prstDash val="solid"/>
                            <a:miter/>
                            <a:headEnd type="none" w="med" len="med"/>
                            <a:tailEnd type="triangle" w="med" len="med"/>
                          </a:ln>
                        </wps:spPr>
                        <wps:bodyPr/>
                      </wps:wsp>
                    </a:graphicData>
                  </a:graphic>
                </wp:anchor>
              </w:drawing>
            </mc:Choice>
            <mc:Fallback>
              <w:pict>
                <v:shape w14:anchorId="688C4EC7" id="Straight Arrow Connector 284" o:spid="_x0000_s1026" type="#_x0000_t32" style="position:absolute;margin-left:342.9pt;margin-top:176.3pt;width:0;height:38.55pt;z-index:25197158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" strokeweight=".5pt">
                  <v:stroke endarrow="block" joinstyle="miter"/>
                  <o:lock v:ext="edit" shapetype="f"/>
                </v:shape>
              </w:pict>
            </mc:Fallback>
          </mc:AlternateContent>
        </w:r>
        <w:r w:rsidRPr="00546B0B">
          <w:rPr>
            <w:rFonts w:asciiTheme="majorHAnsi" w:hAnsiTheme="majorHAnsi"/>
            <w:b/>
            <w:bCs/>
            <w:noProof/>
            <w:sz w:val="24"/>
            <w:szCs w:val="24"/>
          </w:rPr>
          <mc:AlternateContent>
            <mc:Choice Requires="wps">
              <w:drawing>
                <wp:anchor distT="0" distB="0" distL="0" distR="0" simplePos="0" relativeHeight="251868160" behindDoc="0" locked="0" layoutInCell="1" allowOverlap="1" wp14:anchorId="15F3BD4F" wp14:editId="42B24D40">
                  <wp:simplePos x="0" y="0"/>
                  <wp:positionH relativeFrom="column">
                    <wp:posOffset>3544200</wp:posOffset>
                  </wp:positionH>
                  <wp:positionV relativeFrom="paragraph">
                    <wp:posOffset>1821420</wp:posOffset>
                  </wp:positionV>
                  <wp:extent cx="1670050" cy="417397"/>
                  <wp:effectExtent l="0" t="0" r="25400" b="20955"/>
                  <wp:wrapNone/>
                  <wp:docPr id="1198" name="Rectangle: Rounded Corners 28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70050" cy="417397"/>
                          </a:xfrm>
                          <a:prstGeom prst="roundRect">
                            <a:avLst/>
                          </a:prstGeom>
                          <a:solidFill>
                            <a:srgbClr val="FFFFFF"/>
                          </a:solidFill>
                          <a:ln w="12700" cap="flat" cmpd="sng">
                            <a:solidFill>
                              <a:srgbClr val="000000"/>
                            </a:solidFill>
                            <a:prstDash val="solid"/>
                            <a:miter/>
                            <a:headEnd type="none" w="med" len="med"/>
                            <a:tailEnd type="none" w="med" len="med"/>
                          </a:ln>
                        </wps:spPr>
                        <wps:txbx>
                          <w:txbxContent>
                            <w:p w14:paraId="45709174" w14:textId="77777777" w:rsidR="002A7753" w:rsidRDefault="002A7753" w:rsidP="005239A8">
                              <w:pPr>
                                <w:jc w:val="center"/>
                              </w:pPr>
                              <w:r>
                                <w:t>View misconduct report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5F3BD4F" id="Rectangle: Rounded Corners 281" o:spid="_x0000_s1188" style="position:absolute;left:0;text-align:left;margin-left:279.05pt;margin-top:143.4pt;width:131.5pt;height:32.85pt;z-index:2518681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" strokeweight="1pt">
                  <v:stroke joinstyle="miter"/>
                  <v:path arrowok="t"/>
                  <v:textbox>
                    <w:txbxContent>
                      <w:p w14:paraId="45709174" w14:textId="77777777" w:rsidR="002A7753" w:rsidRDefault="002A7753" w:rsidP="005239A8">
                        <w:pPr>
                          <w:jc w:val="center"/>
                        </w:pPr>
                        <w:r>
                          <w:t>View misconduct report</w:t>
                        </w:r>
                      </w:p>
                    </w:txbxContent>
                  </v:textbox>
                </v:roundrect>
              </w:pict>
            </mc:Fallback>
          </mc:AlternateContent>
        </w:r>
        <w:r w:rsidRPr="00546B0B">
          <w:rPr>
            <w:rFonts w:asciiTheme="majorHAnsi" w:hAnsiTheme="majorHAnsi"/>
            <w:b/>
            <w:bCs/>
            <w:noProof/>
            <w:sz w:val="24"/>
            <w:szCs w:val="24"/>
          </w:rPr>
          <mc:AlternateContent>
            <mc:Choice Requires="wps">
              <w:drawing>
                <wp:anchor distT="0" distB="0" distL="0" distR="0" simplePos="0" relativeHeight="251874304" behindDoc="0" locked="0" layoutInCell="1" allowOverlap="1" wp14:anchorId="4D4A6A03" wp14:editId="3AD1E628">
                  <wp:simplePos x="0" y="0"/>
                  <wp:positionH relativeFrom="column">
                    <wp:posOffset>66600</wp:posOffset>
                  </wp:positionH>
                  <wp:positionV relativeFrom="paragraph">
                    <wp:posOffset>1807020</wp:posOffset>
                  </wp:positionV>
                  <wp:extent cx="1648800" cy="432000"/>
                  <wp:effectExtent l="0" t="0" r="27940" b="25400"/>
                  <wp:wrapNone/>
                  <wp:docPr id="1199" name="Rectangle: Rounded Corners 2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8800" cy="432000"/>
                          </a:xfrm>
                          <a:prstGeom prst="roundRect">
                            <a:avLst/>
                          </a:prstGeom>
                          <a:solidFill>
                            <a:srgbClr val="FFFFFF"/>
                          </a:solidFill>
                          <a:ln w="12700" cap="flat" cmpd="sng">
                            <a:solidFill>
                              <a:srgbClr val="000000"/>
                            </a:solidFill>
                            <a:prstDash val="solid"/>
                            <a:miter/>
                            <a:headEnd type="none" w="med" len="med"/>
                            <a:tailEnd type="none" w="med" len="med"/>
                          </a:ln>
                        </wps:spPr>
                        <wps:txbx>
                          <w:txbxContent>
                            <w:p w14:paraId="4421D70B" w14:textId="77777777" w:rsidR="002A7753" w:rsidRDefault="002A7753" w:rsidP="005239A8">
                              <w:pPr>
                                <w:jc w:val="center"/>
                              </w:pPr>
                              <w:r>
                                <w:t>Add misconduct report</w:t>
                              </w:r>
                            </w:p>
                          </w:txbxContent>
                        </wps:txbx>
                        <wps:bodyPr vert="horz" wrap="square" lIns="91440" tIns="45720" rIns="91440" bIns="4572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4A6A03" id="Rectangle: Rounded Corners 282" o:spid="_x0000_s1189" style="position:absolute;left:0;text-align:left;margin-left:5.25pt;margin-top:142.3pt;width:129.85pt;height:34pt;z-index:2518743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" strokeweight="1pt">
                  <v:stroke joinstyle="miter"/>
                  <v:path arrowok="t"/>
                  <v:textbox>
                    <w:txbxContent>
                      <w:p w14:paraId="4421D70B" w14:textId="77777777" w:rsidR="002A7753" w:rsidRDefault="002A7753" w:rsidP="005239A8">
                        <w:pPr>
                          <w:jc w:val="center"/>
                        </w:pPr>
                        <w:r>
                          <w:t>Add misconduct report</w:t>
                        </w:r>
                      </w:p>
                    </w:txbxContent>
                  </v:textbox>
                </v:roundrect>
              </w:pict>
            </mc:Fallback>
          </mc:AlternateContent>
        </w:r>
        <w:r w:rsidRPr="00546B0B">
          <w:rPr>
            <w:rFonts w:asciiTheme="majorHAnsi" w:hAnsiTheme="majorHAnsi"/>
            <w:b/>
            <w:bCs/>
            <w:noProof/>
            <w:sz w:val="24"/>
            <w:szCs w:val="24"/>
          </w:rPr>
          <mc:AlternateContent>
            <mc:Choice Requires="wps">
              <w:drawing>
                <wp:anchor distT="0" distB="0" distL="0" distR="0" simplePos="0" relativeHeight="251879424" behindDoc="0" locked="0" layoutInCell="1" allowOverlap="1" wp14:anchorId="21776A0B" wp14:editId="7D2BF5D8">
                  <wp:simplePos x="0" y="0"/>
                  <wp:positionH relativeFrom="column">
                    <wp:posOffset>945000</wp:posOffset>
                  </wp:positionH>
                  <wp:positionV relativeFrom="paragraph">
                    <wp:posOffset>1439820</wp:posOffset>
                  </wp:positionV>
                  <wp:extent cx="0" cy="367199"/>
                  <wp:effectExtent l="76200" t="0" r="76200" b="52070"/>
                  <wp:wrapNone/>
                  <wp:docPr id="1200" name="Straight Arrow Connector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7199"/>
                          </a:xfrm>
                          <a:prstGeom prst="straightConnector1">
                            <a:avLst/>
                          </a:prstGeom>
                          <a:ln w="6350" cap="flat" cmpd="sng">
                            <a:solidFill>
                              <a:srgbClr val="000000"/>
                            </a:solidFill>
                            <a:prstDash val="solid"/>
                            <a:miter/>
                            <a:headEnd type="none" w="med" len="med"/>
                            <a:tailEnd type="triangle" w="med" len="med"/>
                          </a:ln>
                        </wps:spPr>
                        <wps:bodyPr/>
                      </wps:wsp>
                    </a:graphicData>
                  </a:graphic>
                </wp:anchor>
              </w:drawing>
            </mc:Choice>
            <mc:Fallback>
              <w:pict>
                <v:shape w14:anchorId="34580C88" id="Straight Arrow Connector 283" o:spid="_x0000_s1026" type="#_x0000_t32" style="position:absolute;margin-left:74.4pt;margin-top:113.35pt;width:0;height:28.9pt;z-index:25187942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" strokeweight=".5pt">
                  <v:stroke endarrow="block" joinstyle="miter"/>
                  <o:lock v:ext="edit" shapetype="f"/>
                </v:shape>
              </w:pict>
            </mc:Fallback>
          </mc:AlternateContent>
        </w:r>
        <w:r w:rsidRPr="00546B0B">
          <w:rPr>
            <w:rFonts w:asciiTheme="majorHAnsi" w:hAnsiTheme="majorHAnsi"/>
            <w:b/>
            <w:bCs/>
            <w:noProof/>
            <w:sz w:val="24"/>
            <w:szCs w:val="24"/>
          </w:rPr>
          <mc:AlternateContent>
            <mc:Choice Requires="wps">
              <w:drawing>
                <wp:anchor distT="0" distB="0" distL="0" distR="0" simplePos="0" relativeHeight="251970560" behindDoc="0" locked="0" layoutInCell="1" allowOverlap="1" wp14:anchorId="1A83551C" wp14:editId="3B64CD8B">
                  <wp:simplePos x="0" y="0"/>
                  <wp:positionH relativeFrom="column">
                    <wp:posOffset>4357800</wp:posOffset>
                  </wp:positionH>
                  <wp:positionV relativeFrom="paragraph">
                    <wp:posOffset>1439015</wp:posOffset>
                  </wp:positionV>
                  <wp:extent cx="0" cy="396803"/>
                  <wp:effectExtent l="76200" t="0" r="57150" b="60960"/>
                  <wp:wrapNone/>
                  <wp:docPr id="1201" name="Straight Arrow Connector 2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96803"/>
                          </a:xfrm>
                          <a:prstGeom prst="straightConnector1">
                            <a:avLst/>
                          </a:prstGeom>
                          <a:ln w="6350" cap="flat" cmpd="sng">
                            <a:solidFill>
                              <a:srgbClr val="000000"/>
                            </a:solidFill>
                            <a:prstDash val="solid"/>
                            <a:miter/>
                            <a:headEnd type="none" w="med" len="med"/>
                            <a:tailEnd type="triangle" w="med" len="med"/>
                          </a:ln>
                        </wps:spPr>
                        <wps:bodyPr/>
                      </wps:wsp>
                    </a:graphicData>
                  </a:graphic>
                </wp:anchor>
              </w:drawing>
            </mc:Choice>
            <mc:Fallback>
              <w:pict>
                <v:shape w14:anchorId="42A93FE6" id="Straight Arrow Connector 280" o:spid="_x0000_s1026" type="#_x0000_t32" style="position:absolute;margin-left:343.15pt;margin-top:113.3pt;width:0;height:31.25pt;z-index:251970560;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" strokeweight=".5pt">
                  <v:stroke endarrow="block" joinstyle="miter"/>
                  <o:lock v:ext="edit" shapetype="f"/>
                </v:shape>
              </w:pict>
            </mc:Fallback>
          </mc:AlternateContent>
        </w:r>
        <w:r w:rsidRPr="00546B0B">
          <w:rPr>
            <w:rFonts w:asciiTheme="majorHAnsi" w:hAnsiTheme="majorHAnsi"/>
            <w:b/>
            <w:bCs/>
            <w:noProof/>
            <w:sz w:val="24"/>
            <w:szCs w:val="24"/>
          </w:rPr>
          <mc:AlternateContent>
            <mc:Choice Requires="wps">
              <w:drawing>
                <wp:anchor distT="0" distB="0" distL="0" distR="0" simplePos="0" relativeHeight="251969536" behindDoc="0" locked="0" layoutInCell="1" allowOverlap="1" wp14:anchorId="252E1415" wp14:editId="73C52126">
                  <wp:simplePos x="0" y="0"/>
                  <wp:positionH relativeFrom="column">
                    <wp:posOffset>-170815</wp:posOffset>
                  </wp:positionH>
                  <wp:positionV relativeFrom="paragraph">
                    <wp:posOffset>1439570</wp:posOffset>
                  </wp:positionV>
                  <wp:extent cx="5587200" cy="0"/>
                  <wp:effectExtent l="0" t="0" r="0" b="0"/>
                  <wp:wrapNone/>
                  <wp:docPr id="1202" name="Straight Connector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587200" cy="0"/>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line w14:anchorId="3EDF9F13" id="Straight Connector 279" o:spid="_x0000_s1026" style="position:absolute;flip:x;z-index:2519695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13.45pt,113.35pt" to="426.5pt,1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" strokeweight=".5pt">
                  <v:stroke joinstyle="miter"/>
                  <o:lock v:ext="edit" shapetype="f"/>
                </v:line>
              </w:pict>
            </mc:Fallback>
          </mc:AlternateContent>
        </w:r>
        <w:r w:rsidRPr="00546B0B">
          <w:rPr>
            <w:rFonts w:asciiTheme="majorHAnsi" w:hAnsiTheme="majorHAnsi"/>
            <w:b/>
            <w:bCs/>
            <w:noProof/>
            <w:sz w:val="24"/>
            <w:szCs w:val="24"/>
          </w:rPr>
          <mc:AlternateContent>
            <mc:Choice Requires="wps">
              <w:drawing>
                <wp:anchor distT="0" distB="0" distL="0" distR="0" simplePos="0" relativeHeight="251968512" behindDoc="0" locked="0" layoutInCell="1" allowOverlap="1" wp14:anchorId="6C959F7F" wp14:editId="4314AC2B">
                  <wp:simplePos x="0" y="0"/>
                  <wp:positionH relativeFrom="column">
                    <wp:posOffset>2518800</wp:posOffset>
                  </wp:positionH>
                  <wp:positionV relativeFrom="paragraph">
                    <wp:posOffset>1072870</wp:posOffset>
                  </wp:positionV>
                  <wp:extent cx="0" cy="366950"/>
                  <wp:effectExtent l="76200" t="0" r="76200" b="52705"/>
                  <wp:wrapNone/>
                  <wp:docPr id="1203" name="Straight Arrow Connector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66950"/>
                          </a:xfrm>
                          <a:prstGeom prst="straightConnector1">
                            <a:avLst/>
                          </a:prstGeom>
                          <a:ln w="6350" cap="flat" cmpd="sng">
                            <a:solidFill>
                              <a:srgbClr val="000000"/>
                            </a:solidFill>
                            <a:prstDash val="solid"/>
                            <a:miter/>
                            <a:headEnd type="none" w="med" len="med"/>
                            <a:tailEnd type="triangle" w="med" len="med"/>
                          </a:ln>
                        </wps:spPr>
                        <wps:bodyPr/>
                      </wps:wsp>
                    </a:graphicData>
                  </a:graphic>
                </wp:anchor>
              </w:drawing>
            </mc:Choice>
            <mc:Fallback>
              <w:pict>
                <v:shape w14:anchorId="7B6F2237" id="Straight Arrow Connector 277" o:spid="_x0000_s1026" type="#_x0000_t32" style="position:absolute;margin-left:198.35pt;margin-top:84.5pt;width:0;height:28.9pt;z-index:251968512;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" strokeweight=".5pt">
                  <v:stroke endarrow="block" joinstyle="miter"/>
                  <o:lock v:ext="edit" shapetype="f"/>
                </v:shape>
              </w:pict>
            </mc:Fallback>
          </mc:AlternateContent>
        </w:r>
        <w:r w:rsidRPr="00546B0B">
          <w:rPr>
            <w:rFonts w:asciiTheme="majorHAnsi" w:hAnsiTheme="majorHAnsi"/>
            <w:b/>
            <w:bCs/>
            <w:noProof/>
            <w:sz w:val="24"/>
            <w:szCs w:val="24"/>
          </w:rPr>
          <mc:AlternateContent>
            <mc:Choice Requires="wps">
              <w:drawing>
                <wp:anchor distT="0" distB="0" distL="0" distR="0" simplePos="0" relativeHeight="251967488" behindDoc="0" locked="0" layoutInCell="1" allowOverlap="1" wp14:anchorId="0B1DD028" wp14:editId="11C73C8A">
                  <wp:simplePos x="0" y="0"/>
                  <wp:positionH relativeFrom="column">
                    <wp:posOffset>2039400</wp:posOffset>
                  </wp:positionH>
                  <wp:positionV relativeFrom="paragraph">
                    <wp:posOffset>697855</wp:posOffset>
                  </wp:positionV>
                  <wp:extent cx="1007999" cy="374764"/>
                  <wp:effectExtent l="0" t="0" r="20955" b="25400"/>
                  <wp:wrapNone/>
                  <wp:docPr id="1204" name="Rectangle: Rounded Corners 2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7999" cy="374764"/>
                          </a:xfrm>
                          <a:prstGeom prst="roundRect">
                            <a:avLst/>
                          </a:prstGeom>
                          <a:solidFill>
                            <a:srgbClr val="FFFFFF"/>
                          </a:solidFill>
                          <a:ln w="12700" cap="flat" cmpd="sng">
                            <a:solidFill>
                              <a:srgbClr val="000000"/>
                            </a:solidFill>
                            <a:prstDash val="solid"/>
                            <a:miter/>
                            <a:headEnd type="none" w="med" len="med"/>
                            <a:tailEnd type="none" w="med" len="med"/>
                          </a:ln>
                        </wps:spPr>
                        <wps:txbx>
                          <w:txbxContent>
                            <w:p w14:paraId="7713F261" w14:textId="77777777" w:rsidR="002A7753" w:rsidRDefault="002A7753" w:rsidP="005239A8">
                              <w:pPr>
                                <w:jc w:val="center"/>
                              </w:pPr>
                              <w:r>
                                <w:t>Login</w:t>
                              </w:r>
                            </w:p>
                          </w:txbxContent>
                        </wps:txbx>
                        <wps:bodyPr vert="horz" wrap="square" lIns="91440" tIns="45720" rIns="91440" bIns="45720" anchor="ctr">
                          <a:prstTxWarp prst="textNoShape">
                            <a:avLst/>
                          </a:prstTxWarp>
                          <a:noAutofit/>
                        </wps:bodyPr>
                      </wps:wsp>
                    </a:graphicData>
                  </a:graphic>
                </wp:anchor>
              </w:drawing>
            </mc:Choice>
            <mc:Fallback>
              <w:pict>
                <v:roundrect w14:anchorId="0B1DD028" id="Rectangle: Rounded Corners 274" o:spid="_x0000_s1190" style="position:absolute;left:0;text-align:left;margin-left:160.6pt;margin-top:54.95pt;width:79.35pt;height:29.5pt;z-index:251967488;visibility:visible;mso-wrap-style:square;mso-wrap-distance-left:0;mso-wrap-distance-top:0;mso-wrap-distance-right:0;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" strokeweight="1pt">
                  <v:stroke joinstyle="miter"/>
                  <v:path arrowok="t"/>
                  <v:textbox>
                    <w:txbxContent>
                      <w:p w14:paraId="7713F261" w14:textId="77777777" w:rsidR="002A7753" w:rsidRDefault="002A7753" w:rsidP="005239A8">
                        <w:pPr>
                          <w:jc w:val="center"/>
                        </w:pPr>
                        <w:r>
                          <w:t>Login</w:t>
                        </w:r>
                      </w:p>
                    </w:txbxContent>
                  </v:textbox>
                </v:roundrect>
              </w:pict>
            </mc:Fallback>
          </mc:AlternateContent>
        </w:r>
        <w:r w:rsidRPr="00546B0B">
          <w:rPr>
            <w:rFonts w:asciiTheme="majorHAnsi" w:hAnsiTheme="majorHAnsi"/>
            <w:b/>
            <w:bCs/>
            <w:noProof/>
            <w:sz w:val="24"/>
            <w:szCs w:val="24"/>
          </w:rPr>
          <mc:AlternateContent>
            <mc:Choice Requires="wps">
              <w:drawing>
                <wp:anchor distT="0" distB="0" distL="0" distR="0" simplePos="0" relativeHeight="251966464" behindDoc="0" locked="0" layoutInCell="1" allowOverlap="1" wp14:anchorId="236A41D7" wp14:editId="3E6CA86D">
                  <wp:simplePos x="0" y="0"/>
                  <wp:positionH relativeFrom="column">
                    <wp:posOffset>2521800</wp:posOffset>
                  </wp:positionH>
                  <wp:positionV relativeFrom="paragraph">
                    <wp:posOffset>366860</wp:posOffset>
                  </wp:positionV>
                  <wp:extent cx="0" cy="331359"/>
                  <wp:effectExtent l="76200" t="0" r="76200" b="50165"/>
                  <wp:wrapNone/>
                  <wp:docPr id="1205" name="Straight Arrow Connector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31359"/>
                          </a:xfrm>
                          <a:prstGeom prst="straightConnector1">
                            <a:avLst/>
                          </a:prstGeom>
                          <a:ln w="6350" cap="flat" cmpd="sng">
                            <a:solidFill>
                              <a:srgbClr val="000000"/>
                            </a:solidFill>
                            <a:prstDash val="solid"/>
                            <a:miter/>
                            <a:headEnd type="none" w="med" len="med"/>
                            <a:tailEnd type="triangle" w="med" len="med"/>
                          </a:ln>
                        </wps:spPr>
                        <wps:bodyPr/>
                      </wps:wsp>
                    </a:graphicData>
                  </a:graphic>
                </wp:anchor>
              </w:drawing>
            </mc:Choice>
            <mc:Fallback>
              <w:pict>
                <v:shape w14:anchorId="70E71343" id="Straight Arrow Connector 259" o:spid="_x0000_s1026" type="#_x0000_t32" style="position:absolute;margin-left:198.55pt;margin-top:28.9pt;width:0;height:26.1pt;z-index:251966464;visibility:visible;mso-wrap-style:square;mso-wrap-distance-left:0;mso-wrap-distance-top:0;mso-wrap-distance-right:0;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" strokeweight=".5pt">
                  <v:stroke endarrow="block" joinstyle="miter"/>
                  <o:lock v:ext="edit" shapetype="f"/>
                </v:shape>
              </w:pict>
            </mc:Fallback>
          </mc:AlternateContent>
        </w:r>
        <w:r w:rsidRPr="00546B0B">
          <w:rPr>
            <w:rFonts w:asciiTheme="majorHAnsi" w:hAnsiTheme="majorHAnsi"/>
            <w:b/>
            <w:bCs/>
            <w:noProof/>
            <w:sz w:val="24"/>
            <w:szCs w:val="24"/>
          </w:rPr>
          <mc:AlternateContent>
            <mc:Choice Requires="wps">
              <w:drawing>
                <wp:anchor distT="0" distB="0" distL="0" distR="0" simplePos="0" relativeHeight="251965440" behindDoc="0" locked="0" layoutInCell="1" allowOverlap="1" wp14:anchorId="698636D6" wp14:editId="5CF29664">
                  <wp:simplePos x="0" y="0"/>
                  <wp:positionH relativeFrom="column">
                    <wp:posOffset>2341800</wp:posOffset>
                  </wp:positionH>
                  <wp:positionV relativeFrom="paragraph">
                    <wp:posOffset>21420</wp:posOffset>
                  </wp:positionV>
                  <wp:extent cx="323999" cy="345600"/>
                  <wp:effectExtent l="0" t="0" r="19050" b="16510"/>
                  <wp:wrapNone/>
                  <wp:docPr id="1206" name="Circle: Hollow 2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3999" cy="345600"/>
                          </a:xfrm>
                          <a:prstGeom prst="donut">
                            <a:avLst/>
                          </a:prstGeom>
                          <a:solidFill>
                            <a:srgbClr val="FFFFFF"/>
                          </a:solidFill>
                          <a:ln w="12700" cap="flat" cmpd="sng">
                            <a:solidFill>
                              <a:srgbClr val="000000"/>
                            </a:solidFill>
                            <a:prstDash val="solid"/>
                            <a:miter/>
                            <a:headEnd type="none" w="med" len="med"/>
                            <a:tailEnd type="none" w="med" len="med"/>
                          </a:ln>
                        </wps:spPr>
                        <wps:bodyPr>
                          <a:prstTxWarp prst="textNoShape">
                            <a:avLst/>
                          </a:prstTxWarp>
                        </wps:bodyPr>
                      </wps:wsp>
                    </a:graphicData>
                  </a:graphic>
                </wp:anchor>
              </w:drawing>
            </mc:Choice>
            <mc:Fallback>
              <w:pict>
                <v:shape w14:anchorId="46D8E51B" id="Circle: Hollow 253" o:spid="_x0000_s1026" type="#_x0000_t23" style="position:absolute;margin-left:184.4pt;margin-top:1.7pt;width:25.5pt;height:27.2pt;z-index:2519654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" strokeweight="1pt">
                  <v:stroke joinstyle="miter"/>
                  <v:path arrowok="t"/>
                </v:shape>
              </w:pict>
            </mc:Fallback>
          </mc:AlternateContent>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r w:rsidRPr="00546B0B">
          <w:rPr>
            <w:rFonts w:asciiTheme="majorHAnsi" w:hAnsiTheme="majorHAnsi"/>
            <w:b/>
            <w:bCs/>
            <w:sz w:val="24"/>
            <w:szCs w:val="24"/>
          </w:rPr>
          <w:tab/>
        </w:r>
      </w:ins>
    </w:p>
    <w:p w14:paraId="62AE03E0" w14:textId="77777777" w:rsidR="005239A8" w:rsidRPr="00546B0B" w:rsidRDefault="005239A8" w:rsidP="005239A8">
      <w:pPr>
        <w:spacing w:line="360" w:lineRule="auto"/>
        <w:rPr>
          <w:ins w:id="1029" w:author="Paul Ekung" w:date="2023-02-21T02:20:00Z"/>
          <w:rFonts w:asciiTheme="majorHAnsi" w:hAnsiTheme="majorHAnsi"/>
          <w:b/>
          <w:bCs/>
          <w:sz w:val="24"/>
          <w:szCs w:val="24"/>
        </w:rPr>
      </w:pPr>
      <w:ins w:id="1030" w:author="Paul Ekung" w:date="2023-02-21T02:20:00Z">
        <w:r w:rsidRPr="00546B0B">
          <w:rPr>
            <w:rFonts w:asciiTheme="majorHAnsi" w:hAnsiTheme="majorHAnsi"/>
            <w:b/>
            <w:bCs/>
            <w:sz w:val="24"/>
            <w:szCs w:val="24"/>
          </w:rPr>
          <w:t>Fig 4.6 Activity diagram</w:t>
        </w:r>
      </w:ins>
    </w:p>
    <w:p w14:paraId="48D79373" w14:textId="77777777" w:rsidR="005239A8" w:rsidRPr="00546B0B" w:rsidRDefault="005239A8" w:rsidP="005239A8">
      <w:pPr>
        <w:spacing w:line="360" w:lineRule="auto"/>
        <w:rPr>
          <w:ins w:id="1031" w:author="Paul Ekung" w:date="2023-02-21T02:20:00Z"/>
          <w:rFonts w:asciiTheme="majorHAnsi" w:hAnsiTheme="majorHAnsi"/>
          <w:b/>
          <w:bCs/>
          <w:sz w:val="24"/>
          <w:szCs w:val="24"/>
        </w:rPr>
      </w:pPr>
    </w:p>
    <w:p w14:paraId="11406BE9" w14:textId="77777777" w:rsidR="005239A8" w:rsidRPr="00546B0B" w:rsidRDefault="005239A8" w:rsidP="005239A8">
      <w:pPr>
        <w:spacing w:line="360" w:lineRule="auto"/>
        <w:rPr>
          <w:ins w:id="1032" w:author="Paul Ekung" w:date="2023-02-21T02:20:00Z"/>
          <w:rFonts w:asciiTheme="majorHAnsi" w:hAnsiTheme="majorHAnsi"/>
          <w:b/>
          <w:bCs/>
          <w:sz w:val="24"/>
          <w:szCs w:val="24"/>
        </w:rPr>
      </w:pPr>
    </w:p>
    <w:p w14:paraId="6F7887E8" w14:textId="77777777" w:rsidR="005239A8" w:rsidRPr="00546B0B" w:rsidRDefault="005239A8" w:rsidP="005239A8">
      <w:pPr>
        <w:spacing w:line="360" w:lineRule="auto"/>
        <w:jc w:val="center"/>
        <w:rPr>
          <w:ins w:id="1033" w:author="Paul Ekung" w:date="2023-02-21T02:20:00Z"/>
          <w:rFonts w:asciiTheme="majorHAnsi" w:hAnsiTheme="majorHAnsi"/>
          <w:sz w:val="24"/>
          <w:szCs w:val="24"/>
        </w:rPr>
      </w:pPr>
    </w:p>
    <w:p w14:paraId="7E02CD4F" w14:textId="77777777" w:rsidR="005239A8" w:rsidRPr="00546B0B" w:rsidRDefault="005239A8" w:rsidP="005239A8">
      <w:pPr>
        <w:spacing w:line="360" w:lineRule="auto"/>
        <w:jc w:val="center"/>
        <w:rPr>
          <w:ins w:id="1034" w:author="Paul Ekung" w:date="2023-02-21T02:20:00Z"/>
          <w:rFonts w:asciiTheme="majorHAnsi" w:hAnsiTheme="majorHAnsi"/>
          <w:sz w:val="24"/>
          <w:szCs w:val="24"/>
        </w:rPr>
      </w:pPr>
    </w:p>
    <w:p w14:paraId="4C8B3D9E" w14:textId="77777777" w:rsidR="005239A8" w:rsidRPr="00546B0B" w:rsidRDefault="005239A8" w:rsidP="005239A8">
      <w:pPr>
        <w:spacing w:line="360" w:lineRule="auto"/>
        <w:jc w:val="center"/>
        <w:rPr>
          <w:ins w:id="1035" w:author="Paul Ekung" w:date="2023-02-21T02:20:00Z"/>
          <w:rFonts w:asciiTheme="majorHAnsi" w:hAnsiTheme="majorHAnsi"/>
          <w:sz w:val="24"/>
          <w:szCs w:val="24"/>
        </w:rPr>
      </w:pPr>
    </w:p>
    <w:p w14:paraId="14C7C239" w14:textId="77777777" w:rsidR="005239A8" w:rsidRPr="00546B0B" w:rsidRDefault="005239A8" w:rsidP="005239A8">
      <w:pPr>
        <w:spacing w:line="360" w:lineRule="auto"/>
        <w:jc w:val="center"/>
        <w:rPr>
          <w:ins w:id="1036" w:author="Paul Ekung" w:date="2023-02-21T02:20:00Z"/>
          <w:rFonts w:asciiTheme="majorHAnsi" w:hAnsiTheme="majorHAnsi"/>
          <w:sz w:val="24"/>
          <w:szCs w:val="24"/>
        </w:rPr>
      </w:pPr>
    </w:p>
    <w:p w14:paraId="4E72C6CB" w14:textId="5A636E65" w:rsidR="005239A8" w:rsidRPr="00546B0B" w:rsidRDefault="005239A8" w:rsidP="00781957">
      <w:pPr>
        <w:spacing w:line="360" w:lineRule="auto"/>
        <w:rPr>
          <w:ins w:id="1037" w:author="Paul Ekung" w:date="2023-02-21T02:20:00Z"/>
          <w:rFonts w:asciiTheme="majorHAnsi" w:hAnsiTheme="majorHAnsi"/>
          <w:sz w:val="24"/>
          <w:szCs w:val="24"/>
        </w:rPr>
      </w:pPr>
    </w:p>
    <w:p w14:paraId="24413B88" w14:textId="77777777" w:rsidR="005239A8" w:rsidRPr="00546B0B" w:rsidRDefault="005239A8" w:rsidP="005239A8">
      <w:pPr>
        <w:spacing w:line="360" w:lineRule="auto"/>
        <w:rPr>
          <w:ins w:id="1038" w:author="Paul Ekung" w:date="2023-02-21T02:20:00Z"/>
          <w:rFonts w:asciiTheme="majorHAnsi" w:hAnsiTheme="majorHAnsi"/>
          <w:b/>
          <w:bCs/>
          <w:sz w:val="24"/>
          <w:szCs w:val="24"/>
        </w:rPr>
      </w:pPr>
    </w:p>
    <w:p w14:paraId="75958574" w14:textId="77777777" w:rsidR="005239A8" w:rsidRPr="00546B0B" w:rsidRDefault="005239A8" w:rsidP="005239A8">
      <w:pPr>
        <w:spacing w:line="360" w:lineRule="auto"/>
        <w:rPr>
          <w:ins w:id="1039" w:author="Paul Ekung" w:date="2023-02-21T02:20:00Z"/>
          <w:rFonts w:asciiTheme="majorHAnsi" w:hAnsiTheme="majorHAnsi"/>
          <w:b/>
          <w:bCs/>
          <w:sz w:val="24"/>
          <w:szCs w:val="24"/>
        </w:rPr>
      </w:pPr>
      <w:ins w:id="1040" w:author="Paul Ekung" w:date="2023-02-21T02:20:00Z">
        <w:r w:rsidRPr="00546B0B">
          <w:rPr>
            <w:rFonts w:asciiTheme="majorHAnsi" w:hAnsiTheme="majorHAnsi"/>
            <w:b/>
            <w:bCs/>
            <w:sz w:val="24"/>
            <w:szCs w:val="24"/>
          </w:rPr>
          <w:lastRenderedPageBreak/>
          <w:t>4.10 DATA DICTIONARY</w:t>
        </w:r>
      </w:ins>
    </w:p>
    <w:p w14:paraId="042DA410" w14:textId="77777777" w:rsidR="005239A8" w:rsidRPr="00546B0B" w:rsidRDefault="005239A8" w:rsidP="005239A8">
      <w:pPr>
        <w:spacing w:line="360" w:lineRule="auto"/>
        <w:rPr>
          <w:ins w:id="1041" w:author="Paul Ekung" w:date="2023-02-21T02:20:00Z"/>
          <w:rFonts w:asciiTheme="majorHAnsi" w:hAnsiTheme="majorHAnsi"/>
          <w:sz w:val="24"/>
          <w:szCs w:val="24"/>
        </w:rPr>
      </w:pPr>
      <w:ins w:id="1042" w:author="Paul Ekung" w:date="2023-02-21T02:20:00Z">
        <w:r w:rsidRPr="00546B0B">
          <w:rPr>
            <w:rFonts w:asciiTheme="majorHAnsi" w:hAnsiTheme="majorHAnsi"/>
            <w:sz w:val="24"/>
            <w:szCs w:val="24"/>
          </w:rPr>
          <w:t>This is a centralized depository of information about the data such as meaning and relationship to other data origin, usage and format.</w:t>
        </w:r>
      </w:ins>
    </w:p>
    <w:tbl>
      <w:tblPr>
        <w:tblStyle w:val="TableGrid"/>
        <w:tblW w:w="9198" w:type="dxa"/>
        <w:tblLook w:val="04A0" w:firstRow="1" w:lastRow="0" w:firstColumn="1" w:lastColumn="0" w:noHBand="0" w:noVBand="1"/>
      </w:tblPr>
      <w:tblGrid>
        <w:gridCol w:w="2840"/>
        <w:gridCol w:w="6358"/>
      </w:tblGrid>
      <w:tr w:rsidR="005239A8" w:rsidRPr="00546B0B" w14:paraId="5E2CFCD8" w14:textId="77777777" w:rsidTr="005239A8">
        <w:trPr>
          <w:ins w:id="1043" w:author="Paul Ekung" w:date="2023-02-21T02:20:00Z"/>
        </w:trPr>
        <w:tc>
          <w:tcPr>
            <w:tcW w:w="2840" w:type="dxa"/>
          </w:tcPr>
          <w:p w14:paraId="65FBA319" w14:textId="77777777" w:rsidR="005239A8" w:rsidRPr="00546B0B" w:rsidRDefault="005239A8" w:rsidP="005239A8">
            <w:pPr>
              <w:spacing w:line="360" w:lineRule="auto"/>
              <w:rPr>
                <w:ins w:id="1044" w:author="Paul Ekung" w:date="2023-02-21T02:20:00Z"/>
                <w:rFonts w:asciiTheme="majorHAnsi" w:hAnsiTheme="majorHAnsi" w:cs="Times New Roman"/>
                <w:b/>
                <w:bCs/>
                <w:sz w:val="24"/>
                <w:szCs w:val="24"/>
              </w:rPr>
            </w:pPr>
            <w:ins w:id="1045" w:author="Paul Ekung" w:date="2023-02-21T02:20:00Z">
              <w:r w:rsidRPr="00546B0B">
                <w:rPr>
                  <w:rFonts w:asciiTheme="majorHAnsi" w:hAnsiTheme="majorHAnsi" w:cs="Times New Roman"/>
                  <w:b/>
                  <w:bCs/>
                  <w:sz w:val="24"/>
                  <w:szCs w:val="24"/>
                </w:rPr>
                <w:t xml:space="preserve">      VARIABLE </w:t>
              </w:r>
            </w:ins>
          </w:p>
        </w:tc>
        <w:tc>
          <w:tcPr>
            <w:tcW w:w="6358" w:type="dxa"/>
          </w:tcPr>
          <w:p w14:paraId="01ACD326" w14:textId="77777777" w:rsidR="005239A8" w:rsidRPr="00546B0B" w:rsidRDefault="005239A8" w:rsidP="005239A8">
            <w:pPr>
              <w:spacing w:line="360" w:lineRule="auto"/>
              <w:rPr>
                <w:ins w:id="1046" w:author="Paul Ekung" w:date="2023-02-21T02:20:00Z"/>
                <w:rFonts w:asciiTheme="majorHAnsi" w:hAnsiTheme="majorHAnsi" w:cs="Times New Roman"/>
                <w:b/>
                <w:bCs/>
                <w:sz w:val="24"/>
                <w:szCs w:val="24"/>
              </w:rPr>
            </w:pPr>
            <w:ins w:id="1047" w:author="Paul Ekung" w:date="2023-02-21T02:20:00Z">
              <w:r w:rsidRPr="00546B0B">
                <w:rPr>
                  <w:rFonts w:asciiTheme="majorHAnsi" w:hAnsiTheme="majorHAnsi" w:cs="Times New Roman"/>
                  <w:b/>
                  <w:bCs/>
                  <w:sz w:val="24"/>
                  <w:szCs w:val="24"/>
                </w:rPr>
                <w:t xml:space="preserve">   DESCRIPTION</w:t>
              </w:r>
            </w:ins>
          </w:p>
        </w:tc>
      </w:tr>
      <w:tr w:rsidR="005239A8" w:rsidRPr="00546B0B" w14:paraId="3A08A7AF" w14:textId="77777777" w:rsidTr="005239A8">
        <w:trPr>
          <w:ins w:id="1048" w:author="Paul Ekung" w:date="2023-02-21T02:20:00Z"/>
        </w:trPr>
        <w:tc>
          <w:tcPr>
            <w:tcW w:w="2840" w:type="dxa"/>
          </w:tcPr>
          <w:p w14:paraId="7EECD278" w14:textId="77777777" w:rsidR="005239A8" w:rsidRPr="00546B0B" w:rsidRDefault="005239A8" w:rsidP="005239A8">
            <w:pPr>
              <w:spacing w:line="360" w:lineRule="auto"/>
              <w:rPr>
                <w:ins w:id="1049" w:author="Paul Ekung" w:date="2023-02-21T02:20:00Z"/>
                <w:rFonts w:asciiTheme="majorHAnsi" w:hAnsiTheme="majorHAnsi" w:cs="Times New Roman"/>
                <w:sz w:val="24"/>
                <w:szCs w:val="24"/>
              </w:rPr>
            </w:pPr>
            <w:ins w:id="1050" w:author="Paul Ekung" w:date="2023-02-21T02:20:00Z">
              <w:r w:rsidRPr="00546B0B">
                <w:rPr>
                  <w:rFonts w:asciiTheme="majorHAnsi" w:hAnsiTheme="majorHAnsi" w:cs="Times New Roman"/>
                  <w:sz w:val="24"/>
                  <w:szCs w:val="24"/>
                </w:rPr>
                <w:t>Student-Name</w:t>
              </w:r>
            </w:ins>
          </w:p>
        </w:tc>
        <w:tc>
          <w:tcPr>
            <w:tcW w:w="6358" w:type="dxa"/>
          </w:tcPr>
          <w:p w14:paraId="5E533AEE" w14:textId="77777777" w:rsidR="005239A8" w:rsidRPr="00546B0B" w:rsidRDefault="005239A8" w:rsidP="005239A8">
            <w:pPr>
              <w:spacing w:line="360" w:lineRule="auto"/>
              <w:rPr>
                <w:ins w:id="1051" w:author="Paul Ekung" w:date="2023-02-21T02:20:00Z"/>
                <w:rFonts w:asciiTheme="majorHAnsi" w:hAnsiTheme="majorHAnsi" w:cs="Times New Roman"/>
                <w:sz w:val="24"/>
                <w:szCs w:val="24"/>
              </w:rPr>
            </w:pPr>
            <w:ins w:id="1052" w:author="Paul Ekung" w:date="2023-02-21T02:20:00Z">
              <w:r w:rsidRPr="00546B0B">
                <w:rPr>
                  <w:rFonts w:asciiTheme="majorHAnsi" w:hAnsiTheme="majorHAnsi" w:cs="Times New Roman"/>
                  <w:sz w:val="24"/>
                  <w:szCs w:val="24"/>
                </w:rPr>
                <w:t>Stores the name of student who commits misconduct</w:t>
              </w:r>
            </w:ins>
          </w:p>
        </w:tc>
      </w:tr>
      <w:tr w:rsidR="005239A8" w:rsidRPr="00546B0B" w14:paraId="28640239" w14:textId="77777777" w:rsidTr="005239A8">
        <w:trPr>
          <w:ins w:id="1053" w:author="Paul Ekung" w:date="2023-02-21T02:20:00Z"/>
        </w:trPr>
        <w:tc>
          <w:tcPr>
            <w:tcW w:w="2840" w:type="dxa"/>
          </w:tcPr>
          <w:p w14:paraId="7915BBA3" w14:textId="77777777" w:rsidR="005239A8" w:rsidRPr="00546B0B" w:rsidRDefault="005239A8" w:rsidP="005239A8">
            <w:pPr>
              <w:spacing w:line="360" w:lineRule="auto"/>
              <w:rPr>
                <w:ins w:id="1054" w:author="Paul Ekung" w:date="2023-02-21T02:20:00Z"/>
                <w:rFonts w:asciiTheme="majorHAnsi" w:hAnsiTheme="majorHAnsi" w:cs="Times New Roman"/>
                <w:sz w:val="24"/>
                <w:szCs w:val="24"/>
              </w:rPr>
            </w:pPr>
            <w:ins w:id="1055" w:author="Paul Ekung" w:date="2023-02-21T02:20:00Z">
              <w:r w:rsidRPr="00546B0B">
                <w:rPr>
                  <w:rFonts w:asciiTheme="majorHAnsi" w:hAnsiTheme="majorHAnsi" w:cs="Times New Roman"/>
                  <w:sz w:val="24"/>
                  <w:szCs w:val="24"/>
                </w:rPr>
                <w:t>Reg-Number</w:t>
              </w:r>
            </w:ins>
          </w:p>
        </w:tc>
        <w:tc>
          <w:tcPr>
            <w:tcW w:w="6358" w:type="dxa"/>
          </w:tcPr>
          <w:p w14:paraId="51CC5EF7" w14:textId="77777777" w:rsidR="005239A8" w:rsidRPr="00546B0B" w:rsidRDefault="005239A8" w:rsidP="005239A8">
            <w:pPr>
              <w:spacing w:line="360" w:lineRule="auto"/>
              <w:rPr>
                <w:ins w:id="1056" w:author="Paul Ekung" w:date="2023-02-21T02:20:00Z"/>
                <w:rFonts w:asciiTheme="majorHAnsi" w:hAnsiTheme="majorHAnsi" w:cs="Times New Roman"/>
                <w:sz w:val="24"/>
                <w:szCs w:val="24"/>
              </w:rPr>
            </w:pPr>
            <w:ins w:id="1057" w:author="Paul Ekung" w:date="2023-02-21T02:20:00Z">
              <w:r w:rsidRPr="00546B0B">
                <w:rPr>
                  <w:rFonts w:asciiTheme="majorHAnsi" w:hAnsiTheme="majorHAnsi" w:cs="Times New Roman"/>
                  <w:sz w:val="24"/>
                  <w:szCs w:val="24"/>
                </w:rPr>
                <w:t>Stores student’s registration number</w:t>
              </w:r>
            </w:ins>
          </w:p>
        </w:tc>
      </w:tr>
      <w:tr w:rsidR="005239A8" w:rsidRPr="00546B0B" w14:paraId="50E3B9CD" w14:textId="77777777" w:rsidTr="005239A8">
        <w:trPr>
          <w:ins w:id="1058" w:author="Paul Ekung" w:date="2023-02-21T02:20:00Z"/>
        </w:trPr>
        <w:tc>
          <w:tcPr>
            <w:tcW w:w="2840" w:type="dxa"/>
          </w:tcPr>
          <w:p w14:paraId="1FB60C0B" w14:textId="77777777" w:rsidR="005239A8" w:rsidRPr="00546B0B" w:rsidRDefault="005239A8" w:rsidP="005239A8">
            <w:pPr>
              <w:spacing w:line="360" w:lineRule="auto"/>
              <w:rPr>
                <w:ins w:id="1059" w:author="Paul Ekung" w:date="2023-02-21T02:20:00Z"/>
                <w:rFonts w:asciiTheme="majorHAnsi" w:hAnsiTheme="majorHAnsi" w:cs="Times New Roman"/>
                <w:sz w:val="24"/>
                <w:szCs w:val="24"/>
              </w:rPr>
            </w:pPr>
            <w:ins w:id="1060" w:author="Paul Ekung" w:date="2023-02-21T02:20:00Z">
              <w:r w:rsidRPr="00546B0B">
                <w:rPr>
                  <w:rFonts w:asciiTheme="majorHAnsi" w:hAnsiTheme="majorHAnsi" w:cs="Times New Roman"/>
                  <w:sz w:val="24"/>
                  <w:szCs w:val="24"/>
                </w:rPr>
                <w:t>Department</w:t>
              </w:r>
            </w:ins>
          </w:p>
        </w:tc>
        <w:tc>
          <w:tcPr>
            <w:tcW w:w="6358" w:type="dxa"/>
          </w:tcPr>
          <w:p w14:paraId="25F8B27A" w14:textId="77777777" w:rsidR="005239A8" w:rsidRPr="00546B0B" w:rsidRDefault="005239A8" w:rsidP="005239A8">
            <w:pPr>
              <w:spacing w:line="360" w:lineRule="auto"/>
              <w:rPr>
                <w:ins w:id="1061" w:author="Paul Ekung" w:date="2023-02-21T02:20:00Z"/>
                <w:rFonts w:asciiTheme="majorHAnsi" w:hAnsiTheme="majorHAnsi" w:cs="Times New Roman"/>
                <w:sz w:val="24"/>
                <w:szCs w:val="24"/>
              </w:rPr>
            </w:pPr>
            <w:ins w:id="1062" w:author="Paul Ekung" w:date="2023-02-21T02:20:00Z">
              <w:r w:rsidRPr="00546B0B">
                <w:rPr>
                  <w:rFonts w:asciiTheme="majorHAnsi" w:hAnsiTheme="majorHAnsi" w:cs="Times New Roman"/>
                  <w:sz w:val="24"/>
                  <w:szCs w:val="24"/>
                </w:rPr>
                <w:t>Stores the department of the student</w:t>
              </w:r>
            </w:ins>
          </w:p>
        </w:tc>
      </w:tr>
      <w:tr w:rsidR="005239A8" w:rsidRPr="00546B0B" w14:paraId="6BE27EB9" w14:textId="77777777" w:rsidTr="005239A8">
        <w:trPr>
          <w:trHeight w:val="458"/>
          <w:ins w:id="1063" w:author="Paul Ekung" w:date="2023-02-21T02:20:00Z"/>
        </w:trPr>
        <w:tc>
          <w:tcPr>
            <w:tcW w:w="2840" w:type="dxa"/>
          </w:tcPr>
          <w:p w14:paraId="4B5BD240" w14:textId="77777777" w:rsidR="005239A8" w:rsidRPr="00546B0B" w:rsidRDefault="005239A8" w:rsidP="005239A8">
            <w:pPr>
              <w:spacing w:line="360" w:lineRule="auto"/>
              <w:rPr>
                <w:ins w:id="1064" w:author="Paul Ekung" w:date="2023-02-21T02:20:00Z"/>
                <w:rFonts w:asciiTheme="majorHAnsi" w:hAnsiTheme="majorHAnsi" w:cs="Times New Roman"/>
                <w:sz w:val="24"/>
                <w:szCs w:val="24"/>
              </w:rPr>
            </w:pPr>
            <w:ins w:id="1065" w:author="Paul Ekung" w:date="2023-02-21T02:20:00Z">
              <w:r w:rsidRPr="00546B0B">
                <w:rPr>
                  <w:rFonts w:asciiTheme="majorHAnsi" w:hAnsiTheme="majorHAnsi" w:cs="Times New Roman"/>
                  <w:sz w:val="24"/>
                  <w:szCs w:val="24"/>
                </w:rPr>
                <w:t>Level</w:t>
              </w:r>
            </w:ins>
          </w:p>
        </w:tc>
        <w:tc>
          <w:tcPr>
            <w:tcW w:w="6358" w:type="dxa"/>
          </w:tcPr>
          <w:p w14:paraId="1C9DC6DB" w14:textId="77777777" w:rsidR="005239A8" w:rsidRPr="00546B0B" w:rsidRDefault="005239A8" w:rsidP="005239A8">
            <w:pPr>
              <w:spacing w:line="360" w:lineRule="auto"/>
              <w:rPr>
                <w:ins w:id="1066" w:author="Paul Ekung" w:date="2023-02-21T02:20:00Z"/>
                <w:rFonts w:asciiTheme="majorHAnsi" w:hAnsiTheme="majorHAnsi" w:cs="Times New Roman"/>
                <w:sz w:val="24"/>
                <w:szCs w:val="24"/>
              </w:rPr>
            </w:pPr>
            <w:ins w:id="1067" w:author="Paul Ekung" w:date="2023-02-21T02:20:00Z">
              <w:r w:rsidRPr="00546B0B">
                <w:rPr>
                  <w:rFonts w:asciiTheme="majorHAnsi" w:hAnsiTheme="majorHAnsi" w:cs="Times New Roman"/>
                  <w:sz w:val="24"/>
                  <w:szCs w:val="24"/>
                </w:rPr>
                <w:t>Stores student’s level</w:t>
              </w:r>
            </w:ins>
          </w:p>
        </w:tc>
      </w:tr>
      <w:tr w:rsidR="005239A8" w:rsidRPr="00546B0B" w14:paraId="1A6A223A" w14:textId="77777777" w:rsidTr="005239A8">
        <w:trPr>
          <w:trHeight w:val="575"/>
          <w:ins w:id="1068" w:author="Paul Ekung" w:date="2023-02-21T02:20:00Z"/>
        </w:trPr>
        <w:tc>
          <w:tcPr>
            <w:tcW w:w="2840" w:type="dxa"/>
          </w:tcPr>
          <w:p w14:paraId="6B245DC4" w14:textId="77777777" w:rsidR="005239A8" w:rsidRPr="00546B0B" w:rsidRDefault="005239A8" w:rsidP="005239A8">
            <w:pPr>
              <w:spacing w:line="360" w:lineRule="auto"/>
              <w:rPr>
                <w:ins w:id="1069" w:author="Paul Ekung" w:date="2023-02-21T02:20:00Z"/>
                <w:rFonts w:asciiTheme="majorHAnsi" w:hAnsiTheme="majorHAnsi" w:cs="Times New Roman"/>
                <w:sz w:val="24"/>
                <w:szCs w:val="24"/>
              </w:rPr>
            </w:pPr>
            <w:ins w:id="1070" w:author="Paul Ekung" w:date="2023-02-21T02:20:00Z">
              <w:r w:rsidRPr="00546B0B">
                <w:rPr>
                  <w:rFonts w:asciiTheme="majorHAnsi" w:hAnsiTheme="majorHAnsi" w:cs="Times New Roman"/>
                  <w:sz w:val="24"/>
                  <w:szCs w:val="24"/>
                </w:rPr>
                <w:t>Student-Category</w:t>
              </w:r>
            </w:ins>
          </w:p>
        </w:tc>
        <w:tc>
          <w:tcPr>
            <w:tcW w:w="6358" w:type="dxa"/>
          </w:tcPr>
          <w:p w14:paraId="6D2E0B08" w14:textId="77777777" w:rsidR="005239A8" w:rsidRPr="00546B0B" w:rsidRDefault="005239A8" w:rsidP="005239A8">
            <w:pPr>
              <w:spacing w:line="360" w:lineRule="auto"/>
              <w:rPr>
                <w:ins w:id="1071" w:author="Paul Ekung" w:date="2023-02-21T02:20:00Z"/>
                <w:rFonts w:asciiTheme="majorHAnsi" w:hAnsiTheme="majorHAnsi" w:cs="Times New Roman"/>
                <w:sz w:val="24"/>
                <w:szCs w:val="24"/>
              </w:rPr>
            </w:pPr>
            <w:ins w:id="1072" w:author="Paul Ekung" w:date="2023-02-21T02:20:00Z">
              <w:r w:rsidRPr="00546B0B">
                <w:rPr>
                  <w:rFonts w:asciiTheme="majorHAnsi" w:hAnsiTheme="majorHAnsi" w:cs="Times New Roman"/>
                  <w:sz w:val="24"/>
                  <w:szCs w:val="24"/>
                </w:rPr>
                <w:t>Stores student’s category (Regular/Part-Time)</w:t>
              </w:r>
            </w:ins>
          </w:p>
        </w:tc>
      </w:tr>
      <w:tr w:rsidR="005239A8" w:rsidRPr="00546B0B" w14:paraId="218E1534" w14:textId="77777777" w:rsidTr="005239A8">
        <w:trPr>
          <w:trHeight w:val="593"/>
          <w:ins w:id="1073" w:author="Paul Ekung" w:date="2023-02-21T02:20:00Z"/>
        </w:trPr>
        <w:tc>
          <w:tcPr>
            <w:tcW w:w="2840" w:type="dxa"/>
          </w:tcPr>
          <w:p w14:paraId="74AFC955" w14:textId="77777777" w:rsidR="005239A8" w:rsidRPr="00546B0B" w:rsidRDefault="005239A8" w:rsidP="005239A8">
            <w:pPr>
              <w:spacing w:line="360" w:lineRule="auto"/>
              <w:rPr>
                <w:ins w:id="1074" w:author="Paul Ekung" w:date="2023-02-21T02:20:00Z"/>
                <w:rFonts w:asciiTheme="majorHAnsi" w:hAnsiTheme="majorHAnsi" w:cs="Times New Roman"/>
                <w:sz w:val="24"/>
                <w:szCs w:val="24"/>
              </w:rPr>
            </w:pPr>
            <w:ins w:id="1075" w:author="Paul Ekung" w:date="2023-02-21T02:20:00Z">
              <w:r w:rsidRPr="00546B0B">
                <w:rPr>
                  <w:rFonts w:asciiTheme="majorHAnsi" w:hAnsiTheme="majorHAnsi" w:cs="Times New Roman"/>
                  <w:sz w:val="24"/>
                  <w:szCs w:val="24"/>
                </w:rPr>
                <w:t>Mis-Type</w:t>
              </w:r>
            </w:ins>
          </w:p>
        </w:tc>
        <w:tc>
          <w:tcPr>
            <w:tcW w:w="6358" w:type="dxa"/>
          </w:tcPr>
          <w:p w14:paraId="16CBBFE9" w14:textId="77777777" w:rsidR="005239A8" w:rsidRPr="00546B0B" w:rsidRDefault="005239A8" w:rsidP="005239A8">
            <w:pPr>
              <w:spacing w:line="360" w:lineRule="auto"/>
              <w:rPr>
                <w:ins w:id="1076" w:author="Paul Ekung" w:date="2023-02-21T02:20:00Z"/>
                <w:rFonts w:asciiTheme="majorHAnsi" w:hAnsiTheme="majorHAnsi" w:cs="Times New Roman"/>
                <w:sz w:val="24"/>
                <w:szCs w:val="24"/>
              </w:rPr>
            </w:pPr>
            <w:ins w:id="1077" w:author="Paul Ekung" w:date="2023-02-21T02:20:00Z">
              <w:r w:rsidRPr="00546B0B">
                <w:rPr>
                  <w:rFonts w:asciiTheme="majorHAnsi" w:hAnsiTheme="majorHAnsi" w:cs="Times New Roman"/>
                  <w:sz w:val="24"/>
                  <w:szCs w:val="24"/>
                </w:rPr>
                <w:t>Stores the misconduct case committed by student</w:t>
              </w:r>
            </w:ins>
          </w:p>
        </w:tc>
      </w:tr>
      <w:tr w:rsidR="005239A8" w:rsidRPr="00546B0B" w14:paraId="43446F8C" w14:textId="77777777" w:rsidTr="005239A8">
        <w:trPr>
          <w:trHeight w:val="629"/>
          <w:ins w:id="1078" w:author="Paul Ekung" w:date="2023-02-21T02:20:00Z"/>
        </w:trPr>
        <w:tc>
          <w:tcPr>
            <w:tcW w:w="2840" w:type="dxa"/>
          </w:tcPr>
          <w:p w14:paraId="62D03146" w14:textId="77777777" w:rsidR="005239A8" w:rsidRPr="00546B0B" w:rsidRDefault="005239A8" w:rsidP="005239A8">
            <w:pPr>
              <w:spacing w:line="360" w:lineRule="auto"/>
              <w:rPr>
                <w:ins w:id="1079" w:author="Paul Ekung" w:date="2023-02-21T02:20:00Z"/>
                <w:rFonts w:asciiTheme="majorHAnsi" w:hAnsiTheme="majorHAnsi" w:cs="Times New Roman"/>
                <w:sz w:val="24"/>
                <w:szCs w:val="24"/>
              </w:rPr>
            </w:pPr>
            <w:ins w:id="1080" w:author="Paul Ekung" w:date="2023-02-21T02:20:00Z">
              <w:r w:rsidRPr="00546B0B">
                <w:rPr>
                  <w:rFonts w:asciiTheme="majorHAnsi" w:hAnsiTheme="majorHAnsi" w:cs="Times New Roman"/>
                  <w:sz w:val="24"/>
                  <w:szCs w:val="24"/>
                </w:rPr>
                <w:t>Description</w:t>
              </w:r>
            </w:ins>
          </w:p>
        </w:tc>
        <w:tc>
          <w:tcPr>
            <w:tcW w:w="6358" w:type="dxa"/>
          </w:tcPr>
          <w:p w14:paraId="67FF2BE9" w14:textId="77777777" w:rsidR="005239A8" w:rsidRPr="00546B0B" w:rsidRDefault="005239A8" w:rsidP="005239A8">
            <w:pPr>
              <w:spacing w:line="360" w:lineRule="auto"/>
              <w:rPr>
                <w:ins w:id="1081" w:author="Paul Ekung" w:date="2023-02-21T02:20:00Z"/>
                <w:rFonts w:asciiTheme="majorHAnsi" w:hAnsiTheme="majorHAnsi" w:cs="Times New Roman"/>
                <w:sz w:val="24"/>
                <w:szCs w:val="24"/>
              </w:rPr>
            </w:pPr>
            <w:ins w:id="1082" w:author="Paul Ekung" w:date="2023-02-21T02:20:00Z">
              <w:r w:rsidRPr="00546B0B">
                <w:rPr>
                  <w:rFonts w:asciiTheme="majorHAnsi" w:hAnsiTheme="majorHAnsi" w:cs="Times New Roman"/>
                  <w:sz w:val="24"/>
                  <w:szCs w:val="24"/>
                </w:rPr>
                <w:t>Stores the description of the misconduct</w:t>
              </w:r>
            </w:ins>
          </w:p>
        </w:tc>
      </w:tr>
      <w:tr w:rsidR="005239A8" w:rsidRPr="00546B0B" w14:paraId="766E7DAA" w14:textId="77777777" w:rsidTr="005239A8">
        <w:trPr>
          <w:trHeight w:val="827"/>
          <w:ins w:id="1083" w:author="Paul Ekung" w:date="2023-02-21T02:20:00Z"/>
        </w:trPr>
        <w:tc>
          <w:tcPr>
            <w:tcW w:w="2840" w:type="dxa"/>
          </w:tcPr>
          <w:p w14:paraId="337828E6" w14:textId="77777777" w:rsidR="005239A8" w:rsidRPr="00546B0B" w:rsidRDefault="005239A8" w:rsidP="005239A8">
            <w:pPr>
              <w:spacing w:line="360" w:lineRule="auto"/>
              <w:rPr>
                <w:ins w:id="1084" w:author="Paul Ekung" w:date="2023-02-21T02:20:00Z"/>
                <w:rFonts w:asciiTheme="majorHAnsi" w:hAnsiTheme="majorHAnsi" w:cs="Times New Roman"/>
                <w:sz w:val="24"/>
                <w:szCs w:val="24"/>
              </w:rPr>
            </w:pPr>
            <w:ins w:id="1085" w:author="Paul Ekung" w:date="2023-02-21T02:20:00Z">
              <w:r w:rsidRPr="00546B0B">
                <w:rPr>
                  <w:rFonts w:asciiTheme="majorHAnsi" w:hAnsiTheme="majorHAnsi" w:cs="Times New Roman"/>
                  <w:sz w:val="24"/>
                  <w:szCs w:val="24"/>
                </w:rPr>
                <w:t>Date</w:t>
              </w:r>
            </w:ins>
          </w:p>
        </w:tc>
        <w:tc>
          <w:tcPr>
            <w:tcW w:w="6358" w:type="dxa"/>
          </w:tcPr>
          <w:p w14:paraId="23C5CDA2" w14:textId="77777777" w:rsidR="005239A8" w:rsidRPr="00546B0B" w:rsidRDefault="005239A8" w:rsidP="005239A8">
            <w:pPr>
              <w:spacing w:line="360" w:lineRule="auto"/>
              <w:rPr>
                <w:ins w:id="1086" w:author="Paul Ekung" w:date="2023-02-21T02:20:00Z"/>
                <w:rFonts w:asciiTheme="majorHAnsi" w:hAnsiTheme="majorHAnsi" w:cs="Times New Roman"/>
                <w:sz w:val="24"/>
                <w:szCs w:val="24"/>
              </w:rPr>
            </w:pPr>
            <w:ins w:id="1087" w:author="Paul Ekung" w:date="2023-02-21T02:20:00Z">
              <w:r w:rsidRPr="00546B0B">
                <w:rPr>
                  <w:rFonts w:asciiTheme="majorHAnsi" w:hAnsiTheme="majorHAnsi" w:cs="Times New Roman"/>
                  <w:sz w:val="24"/>
                  <w:szCs w:val="24"/>
                </w:rPr>
                <w:t>Stores the date of misconduct</w:t>
              </w:r>
            </w:ins>
          </w:p>
        </w:tc>
      </w:tr>
      <w:tr w:rsidR="005239A8" w:rsidRPr="00546B0B" w14:paraId="35CE5839" w14:textId="77777777" w:rsidTr="005239A8">
        <w:trPr>
          <w:trHeight w:val="602"/>
          <w:ins w:id="1088" w:author="Paul Ekung" w:date="2023-02-21T02:20:00Z"/>
        </w:trPr>
        <w:tc>
          <w:tcPr>
            <w:tcW w:w="2840" w:type="dxa"/>
          </w:tcPr>
          <w:p w14:paraId="07D7DD58" w14:textId="77777777" w:rsidR="005239A8" w:rsidRPr="00546B0B" w:rsidRDefault="005239A8" w:rsidP="005239A8">
            <w:pPr>
              <w:spacing w:line="360" w:lineRule="auto"/>
              <w:rPr>
                <w:ins w:id="1089" w:author="Paul Ekung" w:date="2023-02-21T02:20:00Z"/>
                <w:rFonts w:asciiTheme="majorHAnsi" w:hAnsiTheme="majorHAnsi" w:cs="Times New Roman"/>
                <w:sz w:val="24"/>
                <w:szCs w:val="24"/>
              </w:rPr>
            </w:pPr>
            <w:ins w:id="1090" w:author="Paul Ekung" w:date="2023-02-21T02:20:00Z">
              <w:r w:rsidRPr="00546B0B">
                <w:rPr>
                  <w:rFonts w:asciiTheme="majorHAnsi" w:hAnsiTheme="majorHAnsi" w:cs="Times New Roman"/>
                  <w:sz w:val="24"/>
                  <w:szCs w:val="24"/>
                </w:rPr>
                <w:t>Report-Image</w:t>
              </w:r>
            </w:ins>
          </w:p>
        </w:tc>
        <w:tc>
          <w:tcPr>
            <w:tcW w:w="6358" w:type="dxa"/>
          </w:tcPr>
          <w:p w14:paraId="7F5332BC" w14:textId="77777777" w:rsidR="005239A8" w:rsidRPr="00546B0B" w:rsidRDefault="005239A8" w:rsidP="005239A8">
            <w:pPr>
              <w:spacing w:line="360" w:lineRule="auto"/>
              <w:rPr>
                <w:ins w:id="1091" w:author="Paul Ekung" w:date="2023-02-21T02:20:00Z"/>
                <w:rFonts w:asciiTheme="majorHAnsi" w:hAnsiTheme="majorHAnsi" w:cs="Times New Roman"/>
                <w:sz w:val="24"/>
                <w:szCs w:val="24"/>
              </w:rPr>
            </w:pPr>
            <w:ins w:id="1092" w:author="Paul Ekung" w:date="2023-02-21T02:20:00Z">
              <w:r w:rsidRPr="00546B0B">
                <w:rPr>
                  <w:rFonts w:asciiTheme="majorHAnsi" w:hAnsiTheme="majorHAnsi" w:cs="Times New Roman"/>
                  <w:sz w:val="24"/>
                  <w:szCs w:val="24"/>
                </w:rPr>
                <w:t>Stores a sample image of misconduct activity (Optional)</w:t>
              </w:r>
            </w:ins>
          </w:p>
        </w:tc>
      </w:tr>
      <w:tr w:rsidR="005239A8" w:rsidRPr="00546B0B" w14:paraId="0AB0F48C" w14:textId="77777777" w:rsidTr="005239A8">
        <w:trPr>
          <w:trHeight w:val="602"/>
          <w:ins w:id="1093" w:author="Paul Ekung" w:date="2023-02-21T02:20:00Z"/>
        </w:trPr>
        <w:tc>
          <w:tcPr>
            <w:tcW w:w="2840" w:type="dxa"/>
          </w:tcPr>
          <w:p w14:paraId="481B5B59" w14:textId="77777777" w:rsidR="005239A8" w:rsidRPr="00546B0B" w:rsidRDefault="005239A8" w:rsidP="005239A8">
            <w:pPr>
              <w:spacing w:line="360" w:lineRule="auto"/>
              <w:rPr>
                <w:ins w:id="1094" w:author="Paul Ekung" w:date="2023-02-21T02:20:00Z"/>
                <w:rFonts w:asciiTheme="majorHAnsi" w:hAnsiTheme="majorHAnsi" w:cs="Times New Roman"/>
                <w:sz w:val="24"/>
                <w:szCs w:val="24"/>
              </w:rPr>
            </w:pPr>
            <w:ins w:id="1095" w:author="Paul Ekung" w:date="2023-02-21T02:20:00Z">
              <w:r w:rsidRPr="00546B0B">
                <w:rPr>
                  <w:rFonts w:asciiTheme="majorHAnsi" w:hAnsiTheme="majorHAnsi" w:cs="Times New Roman"/>
                  <w:sz w:val="24"/>
                  <w:szCs w:val="24"/>
                </w:rPr>
                <w:t>Punishment</w:t>
              </w:r>
            </w:ins>
          </w:p>
        </w:tc>
        <w:tc>
          <w:tcPr>
            <w:tcW w:w="6358" w:type="dxa"/>
          </w:tcPr>
          <w:p w14:paraId="5C8C3A99" w14:textId="77777777" w:rsidR="005239A8" w:rsidRPr="00546B0B" w:rsidRDefault="005239A8" w:rsidP="005239A8">
            <w:pPr>
              <w:spacing w:line="360" w:lineRule="auto"/>
              <w:rPr>
                <w:ins w:id="1096" w:author="Paul Ekung" w:date="2023-02-21T02:20:00Z"/>
                <w:rFonts w:asciiTheme="majorHAnsi" w:hAnsiTheme="majorHAnsi" w:cs="Times New Roman"/>
                <w:sz w:val="24"/>
                <w:szCs w:val="24"/>
              </w:rPr>
            </w:pPr>
            <w:ins w:id="1097" w:author="Paul Ekung" w:date="2023-02-21T02:20:00Z">
              <w:r w:rsidRPr="00546B0B">
                <w:rPr>
                  <w:rFonts w:asciiTheme="majorHAnsi" w:hAnsiTheme="majorHAnsi" w:cs="Times New Roman"/>
                  <w:sz w:val="24"/>
                  <w:szCs w:val="24"/>
                </w:rPr>
                <w:t xml:space="preserve">Stores the punishment of the student for misconduct case. </w:t>
              </w:r>
            </w:ins>
          </w:p>
        </w:tc>
      </w:tr>
    </w:tbl>
    <w:p w14:paraId="41A26717" w14:textId="77777777" w:rsidR="005239A8" w:rsidRPr="00546B0B" w:rsidRDefault="005239A8" w:rsidP="005239A8">
      <w:pPr>
        <w:spacing w:line="360" w:lineRule="auto"/>
        <w:rPr>
          <w:ins w:id="1098" w:author="Paul Ekung" w:date="2023-02-21T02:20:00Z"/>
          <w:rFonts w:asciiTheme="majorHAnsi" w:hAnsiTheme="majorHAnsi"/>
          <w:b/>
          <w:bCs/>
          <w:sz w:val="24"/>
          <w:szCs w:val="24"/>
        </w:rPr>
      </w:pPr>
    </w:p>
    <w:p w14:paraId="0E59BB18" w14:textId="77777777" w:rsidR="005239A8" w:rsidRPr="00546B0B" w:rsidRDefault="005239A8" w:rsidP="005239A8">
      <w:pPr>
        <w:spacing w:line="360" w:lineRule="auto"/>
        <w:rPr>
          <w:ins w:id="1099" w:author="Paul Ekung" w:date="2023-02-21T02:20:00Z"/>
          <w:rFonts w:asciiTheme="majorHAnsi" w:hAnsiTheme="majorHAnsi"/>
          <w:b/>
          <w:bCs/>
          <w:sz w:val="24"/>
          <w:szCs w:val="24"/>
        </w:rPr>
      </w:pPr>
      <w:ins w:id="1100" w:author="Paul Ekung" w:date="2023-02-21T02:20:00Z">
        <w:r w:rsidRPr="00546B0B">
          <w:rPr>
            <w:rFonts w:asciiTheme="majorHAnsi" w:hAnsiTheme="majorHAnsi"/>
            <w:b/>
            <w:bCs/>
            <w:sz w:val="24"/>
            <w:szCs w:val="24"/>
          </w:rPr>
          <w:t>Table 4.11 Sample data dictionary</w:t>
        </w:r>
      </w:ins>
    </w:p>
    <w:p w14:paraId="236B441D" w14:textId="77777777" w:rsidR="005239A8" w:rsidRPr="00546B0B" w:rsidRDefault="005239A8" w:rsidP="005239A8">
      <w:pPr>
        <w:spacing w:line="360" w:lineRule="auto"/>
        <w:rPr>
          <w:ins w:id="1101" w:author="Paul Ekung" w:date="2023-02-21T02:20:00Z"/>
          <w:rFonts w:asciiTheme="majorHAnsi" w:hAnsiTheme="majorHAnsi"/>
          <w:b/>
          <w:bCs/>
          <w:sz w:val="24"/>
          <w:szCs w:val="24"/>
        </w:rPr>
      </w:pPr>
    </w:p>
    <w:p w14:paraId="6520CF72" w14:textId="77777777" w:rsidR="005239A8" w:rsidRPr="00546B0B" w:rsidRDefault="005239A8" w:rsidP="005239A8">
      <w:pPr>
        <w:spacing w:line="360" w:lineRule="auto"/>
        <w:rPr>
          <w:ins w:id="1102" w:author="Paul Ekung" w:date="2023-02-21T02:20:00Z"/>
          <w:rFonts w:asciiTheme="majorHAnsi" w:hAnsiTheme="majorHAnsi"/>
          <w:b/>
          <w:bCs/>
          <w:sz w:val="24"/>
          <w:szCs w:val="24"/>
        </w:rPr>
      </w:pPr>
      <w:ins w:id="1103" w:author="Paul Ekung" w:date="2023-02-21T02:20:00Z">
        <w:r w:rsidRPr="00546B0B">
          <w:rPr>
            <w:rFonts w:asciiTheme="majorHAnsi" w:hAnsiTheme="majorHAnsi"/>
            <w:b/>
            <w:bCs/>
            <w:sz w:val="24"/>
            <w:szCs w:val="24"/>
          </w:rPr>
          <w:t>4.11 CHOICE OF PROGRAMMING LANGUAGE</w:t>
        </w:r>
      </w:ins>
    </w:p>
    <w:p w14:paraId="36C32A1F" w14:textId="77777777" w:rsidR="005239A8" w:rsidRPr="00546B0B" w:rsidRDefault="005239A8" w:rsidP="005239A8">
      <w:pPr>
        <w:spacing w:line="360" w:lineRule="auto"/>
        <w:rPr>
          <w:ins w:id="1104" w:author="Paul Ekung" w:date="2023-02-21T02:20:00Z"/>
          <w:rFonts w:asciiTheme="majorHAnsi" w:hAnsiTheme="majorHAnsi"/>
          <w:sz w:val="24"/>
          <w:szCs w:val="24"/>
        </w:rPr>
      </w:pPr>
      <w:ins w:id="1105" w:author="Paul Ekung" w:date="2023-02-21T02:20:00Z">
        <w:r w:rsidRPr="00546B0B">
          <w:rPr>
            <w:rFonts w:asciiTheme="majorHAnsi" w:hAnsiTheme="majorHAnsi"/>
            <w:sz w:val="24"/>
            <w:szCs w:val="24"/>
          </w:rPr>
          <w:t>A lot of programming languages exist but the hypertext pre-processor (PHP) was chosen for the implementation of this design due to the under listed reasons:</w:t>
        </w:r>
      </w:ins>
    </w:p>
    <w:p w14:paraId="7833BBB4" w14:textId="77777777" w:rsidR="005239A8" w:rsidRPr="00546B0B" w:rsidRDefault="005239A8" w:rsidP="005239A8">
      <w:pPr>
        <w:pStyle w:val="ListParagraph"/>
        <w:numPr>
          <w:ilvl w:val="0"/>
          <w:numId w:val="37"/>
        </w:numPr>
        <w:spacing w:line="360" w:lineRule="auto"/>
        <w:rPr>
          <w:ins w:id="1106" w:author="Paul Ekung" w:date="2023-02-21T02:20:00Z"/>
          <w:rFonts w:asciiTheme="majorHAnsi" w:hAnsiTheme="majorHAnsi"/>
          <w:sz w:val="24"/>
          <w:szCs w:val="24"/>
        </w:rPr>
      </w:pPr>
      <w:ins w:id="1107" w:author="Paul Ekung" w:date="2023-02-21T02:20:00Z">
        <w:r w:rsidRPr="00546B0B">
          <w:rPr>
            <w:rFonts w:asciiTheme="majorHAnsi" w:hAnsiTheme="majorHAnsi"/>
            <w:sz w:val="24"/>
            <w:szCs w:val="24"/>
          </w:rPr>
          <w:t>It’s compatibility with MySQL (Structured Query language) which is the standard that makes insertion and retrieval of information fun and fast.</w:t>
        </w:r>
      </w:ins>
    </w:p>
    <w:p w14:paraId="73B4DD6D" w14:textId="77777777" w:rsidR="005239A8" w:rsidRPr="00546B0B" w:rsidRDefault="005239A8" w:rsidP="005239A8">
      <w:pPr>
        <w:pStyle w:val="ListParagraph"/>
        <w:numPr>
          <w:ilvl w:val="0"/>
          <w:numId w:val="37"/>
        </w:numPr>
        <w:spacing w:line="360" w:lineRule="auto"/>
        <w:rPr>
          <w:ins w:id="1108" w:author="Paul Ekung" w:date="2023-02-21T02:20:00Z"/>
          <w:rFonts w:asciiTheme="majorHAnsi" w:hAnsiTheme="majorHAnsi"/>
          <w:sz w:val="24"/>
          <w:szCs w:val="24"/>
        </w:rPr>
      </w:pPr>
      <w:ins w:id="1109" w:author="Paul Ekung" w:date="2023-02-21T02:20:00Z">
        <w:r w:rsidRPr="00546B0B">
          <w:rPr>
            <w:rFonts w:asciiTheme="majorHAnsi" w:hAnsiTheme="majorHAnsi"/>
            <w:sz w:val="24"/>
            <w:szCs w:val="24"/>
          </w:rPr>
          <w:t>PHP codes are easy to maintain.</w:t>
        </w:r>
      </w:ins>
    </w:p>
    <w:p w14:paraId="7C9F944E" w14:textId="77777777" w:rsidR="005239A8" w:rsidRPr="00546B0B" w:rsidRDefault="005239A8" w:rsidP="005239A8">
      <w:pPr>
        <w:pStyle w:val="ListParagraph"/>
        <w:numPr>
          <w:ilvl w:val="0"/>
          <w:numId w:val="37"/>
        </w:numPr>
        <w:spacing w:line="360" w:lineRule="auto"/>
        <w:rPr>
          <w:ins w:id="1110" w:author="Paul Ekung" w:date="2023-02-21T02:20:00Z"/>
          <w:rFonts w:asciiTheme="majorHAnsi" w:hAnsiTheme="majorHAnsi"/>
          <w:sz w:val="24"/>
          <w:szCs w:val="24"/>
        </w:rPr>
      </w:pPr>
      <w:ins w:id="1111" w:author="Paul Ekung" w:date="2023-02-21T02:20:00Z">
        <w:r w:rsidRPr="00546B0B">
          <w:rPr>
            <w:rFonts w:asciiTheme="majorHAnsi" w:hAnsiTheme="majorHAnsi"/>
            <w:sz w:val="24"/>
            <w:szCs w:val="24"/>
          </w:rPr>
          <w:t>It is a free source language</w:t>
        </w:r>
      </w:ins>
    </w:p>
    <w:p w14:paraId="11098254" w14:textId="77777777" w:rsidR="005239A8" w:rsidRPr="00546B0B" w:rsidRDefault="005239A8" w:rsidP="005239A8">
      <w:pPr>
        <w:pStyle w:val="ListParagraph"/>
        <w:numPr>
          <w:ilvl w:val="0"/>
          <w:numId w:val="37"/>
        </w:numPr>
        <w:spacing w:line="360" w:lineRule="auto"/>
        <w:rPr>
          <w:ins w:id="1112" w:author="Paul Ekung" w:date="2023-02-21T02:20:00Z"/>
          <w:rFonts w:asciiTheme="majorHAnsi" w:hAnsiTheme="majorHAnsi"/>
          <w:sz w:val="24"/>
          <w:szCs w:val="24"/>
        </w:rPr>
      </w:pPr>
      <w:ins w:id="1113" w:author="Paul Ekung" w:date="2023-02-21T02:20:00Z">
        <w:r w:rsidRPr="00546B0B">
          <w:rPr>
            <w:rFonts w:asciiTheme="majorHAnsi" w:hAnsiTheme="majorHAnsi"/>
            <w:sz w:val="24"/>
            <w:szCs w:val="24"/>
          </w:rPr>
          <w:t xml:space="preserve">It can be integrated into html and vice versa.  </w:t>
        </w:r>
      </w:ins>
    </w:p>
    <w:p w14:paraId="34D98C16" w14:textId="77777777" w:rsidR="005239A8" w:rsidRPr="00546B0B" w:rsidRDefault="005239A8" w:rsidP="005239A8">
      <w:pPr>
        <w:spacing w:line="360" w:lineRule="auto"/>
        <w:rPr>
          <w:ins w:id="1114" w:author="Paul Ekung" w:date="2023-02-21T02:20:00Z"/>
          <w:rFonts w:asciiTheme="majorHAnsi" w:hAnsiTheme="majorHAnsi"/>
          <w:sz w:val="24"/>
          <w:szCs w:val="24"/>
        </w:rPr>
      </w:pPr>
    </w:p>
    <w:p w14:paraId="18DFEAFB" w14:textId="77777777" w:rsidR="005239A8" w:rsidRPr="00546B0B" w:rsidRDefault="005239A8" w:rsidP="005239A8">
      <w:pPr>
        <w:spacing w:line="360" w:lineRule="auto"/>
        <w:rPr>
          <w:ins w:id="1115" w:author="Paul Ekung" w:date="2023-02-21T02:20:00Z"/>
          <w:rFonts w:asciiTheme="majorHAnsi" w:hAnsiTheme="majorHAnsi"/>
          <w:sz w:val="24"/>
          <w:szCs w:val="24"/>
        </w:rPr>
      </w:pPr>
    </w:p>
    <w:p w14:paraId="6146617E" w14:textId="77777777" w:rsidR="005239A8" w:rsidRPr="00546B0B" w:rsidRDefault="005239A8" w:rsidP="005239A8">
      <w:pPr>
        <w:spacing w:line="360" w:lineRule="auto"/>
        <w:rPr>
          <w:ins w:id="1116" w:author="Paul Ekung" w:date="2023-02-21T02:20:00Z"/>
          <w:rFonts w:asciiTheme="majorHAnsi" w:hAnsiTheme="majorHAnsi"/>
          <w:sz w:val="24"/>
          <w:szCs w:val="24"/>
        </w:rPr>
      </w:pPr>
    </w:p>
    <w:p w14:paraId="64171575" w14:textId="77777777" w:rsidR="005239A8" w:rsidRPr="00546B0B" w:rsidRDefault="005239A8" w:rsidP="005239A8">
      <w:pPr>
        <w:spacing w:line="360" w:lineRule="auto"/>
        <w:rPr>
          <w:ins w:id="1117" w:author="Paul Ekung" w:date="2023-02-21T02:20:00Z"/>
          <w:rFonts w:asciiTheme="majorHAnsi" w:hAnsiTheme="majorHAnsi"/>
          <w:sz w:val="24"/>
          <w:szCs w:val="24"/>
        </w:rPr>
      </w:pPr>
    </w:p>
    <w:p w14:paraId="649F1EEA" w14:textId="0F7C4BC0" w:rsidR="005239A8" w:rsidRPr="00546B0B" w:rsidRDefault="005239A8" w:rsidP="005239A8">
      <w:pPr>
        <w:spacing w:line="360" w:lineRule="auto"/>
        <w:jc w:val="center"/>
        <w:rPr>
          <w:ins w:id="1118" w:author="Paul Ekung" w:date="2023-02-21T02:20:00Z"/>
          <w:rFonts w:asciiTheme="majorHAnsi" w:hAnsiTheme="majorHAnsi"/>
          <w:sz w:val="24"/>
          <w:szCs w:val="24"/>
        </w:rPr>
      </w:pPr>
    </w:p>
    <w:p w14:paraId="498413EC" w14:textId="18094F2B" w:rsidR="00A1739A" w:rsidDel="005239A8" w:rsidRDefault="00A1739A" w:rsidP="001D0373">
      <w:pPr>
        <w:spacing w:line="480" w:lineRule="auto"/>
        <w:jc w:val="center"/>
        <w:rPr>
          <w:del w:id="1119" w:author="Paul Ekung" w:date="2023-02-21T02:19:00Z"/>
          <w:rFonts w:asciiTheme="majorHAnsi" w:eastAsia="Calibri" w:hAnsiTheme="majorHAnsi"/>
          <w:b/>
          <w:sz w:val="24"/>
          <w:szCs w:val="24"/>
        </w:rPr>
      </w:pPr>
      <w:del w:id="1120" w:author="Paul Ekung" w:date="2023-02-21T02:19:00Z">
        <w:r w:rsidRPr="00A1739A" w:rsidDel="005239A8">
          <w:rPr>
            <w:rFonts w:asciiTheme="majorHAnsi" w:eastAsia="Calibri" w:hAnsiTheme="majorHAnsi"/>
            <w:b/>
            <w:sz w:val="24"/>
            <w:szCs w:val="24"/>
          </w:rPr>
          <w:delText>SYSTEM DESIGN</w:delText>
        </w:r>
      </w:del>
    </w:p>
    <w:p w14:paraId="1E25C90C" w14:textId="77777777" w:rsidR="005239A8" w:rsidRPr="00A1739A" w:rsidRDefault="005239A8" w:rsidP="00781957">
      <w:pPr>
        <w:spacing w:after="200" w:line="480" w:lineRule="auto"/>
        <w:rPr>
          <w:ins w:id="1121" w:author="Paul Ekung" w:date="2023-02-21T02:20:00Z"/>
          <w:rFonts w:asciiTheme="majorHAnsi" w:eastAsia="Calibri" w:hAnsiTheme="majorHAnsi"/>
          <w:b/>
          <w:sz w:val="24"/>
          <w:szCs w:val="24"/>
        </w:rPr>
      </w:pPr>
    </w:p>
    <w:p w14:paraId="0D0BEDBF" w14:textId="3DE325AE" w:rsidR="00A1739A" w:rsidDel="003D3D48" w:rsidRDefault="00A1739A" w:rsidP="001D0373">
      <w:pPr>
        <w:spacing w:line="480" w:lineRule="auto"/>
        <w:jc w:val="center"/>
        <w:rPr>
          <w:del w:id="1122" w:author="Paul Ekung" w:date="2023-02-21T02:19:00Z"/>
          <w:rFonts w:asciiTheme="majorHAnsi" w:eastAsia="Calibri" w:hAnsiTheme="majorHAnsi"/>
          <w:b/>
          <w:sz w:val="24"/>
          <w:szCs w:val="24"/>
        </w:rPr>
      </w:pPr>
      <w:del w:id="1123" w:author="Paul Ekung" w:date="2023-02-21T02:19:00Z">
        <w:r w:rsidRPr="00A1739A" w:rsidDel="005239A8">
          <w:rPr>
            <w:rFonts w:asciiTheme="majorHAnsi" w:eastAsia="Calibri" w:hAnsiTheme="majorHAnsi"/>
            <w:b/>
            <w:sz w:val="24"/>
            <w:szCs w:val="24"/>
          </w:rPr>
          <w:lastRenderedPageBreak/>
          <w:delText>4.1 INTRODUCTION</w:delText>
        </w:r>
      </w:del>
    </w:p>
    <w:p w14:paraId="7E1CA7A3" w14:textId="0F035B0D" w:rsidR="00A1739A" w:rsidRPr="008815C6" w:rsidDel="005239A8" w:rsidRDefault="00A1739A" w:rsidP="003D3D48">
      <w:pPr>
        <w:spacing w:after="200" w:line="480" w:lineRule="auto"/>
        <w:jc w:val="center"/>
        <w:rPr>
          <w:del w:id="1124" w:author="Paul Ekung" w:date="2023-02-21T02:19:00Z"/>
          <w:rFonts w:asciiTheme="majorHAnsi" w:eastAsia="Calibri" w:hAnsiTheme="majorHAnsi"/>
          <w:bCs/>
          <w:sz w:val="24"/>
          <w:szCs w:val="24"/>
        </w:rPr>
      </w:pPr>
      <w:del w:id="1125" w:author="Paul Ekung" w:date="2023-02-21T02:19:00Z">
        <w:r w:rsidRPr="008815C6" w:rsidDel="005239A8">
          <w:rPr>
            <w:rFonts w:asciiTheme="majorHAnsi" w:eastAsia="Calibri" w:hAnsiTheme="majorHAnsi"/>
            <w:bCs/>
            <w:sz w:val="24"/>
            <w:szCs w:val="24"/>
          </w:rPr>
          <w:delText>System design is aimed at producing a specification that will enable the completion and accurate implementation of the requirement to the new system. The design is a solution i.e. the translation requirements into ways of meeting them. The features of the new system are stated at the two level of logical and physical design.</w:delText>
        </w:r>
      </w:del>
    </w:p>
    <w:p w14:paraId="2C582528" w14:textId="6FEA0C9A" w:rsidR="00A1739A" w:rsidRPr="008815C6" w:rsidDel="005239A8" w:rsidRDefault="00A1739A" w:rsidP="003D3D48">
      <w:pPr>
        <w:spacing w:after="200" w:line="480" w:lineRule="auto"/>
        <w:jc w:val="center"/>
        <w:rPr>
          <w:del w:id="1126" w:author="Paul Ekung" w:date="2023-02-21T02:19:00Z"/>
          <w:rFonts w:asciiTheme="majorHAnsi" w:eastAsia="Calibri" w:hAnsiTheme="majorHAnsi"/>
          <w:bCs/>
          <w:sz w:val="24"/>
          <w:szCs w:val="24"/>
        </w:rPr>
      </w:pPr>
      <w:del w:id="1127" w:author="Paul Ekung" w:date="2023-02-21T02:19:00Z">
        <w:r w:rsidRPr="008815C6" w:rsidDel="005239A8">
          <w:rPr>
            <w:rFonts w:asciiTheme="majorHAnsi" w:eastAsia="Calibri" w:hAnsiTheme="majorHAnsi"/>
            <w:bCs/>
            <w:sz w:val="24"/>
            <w:szCs w:val="24"/>
          </w:rPr>
          <w:delText>The logical design entails the writing of detail specification of the new system i.e. describing the output files, input files, databases and procedures in a manner that meets the requirement. The physical designs for the system under study consist of program steps that actualize the logical design.</w:delText>
        </w:r>
      </w:del>
    </w:p>
    <w:p w14:paraId="3AA0E92B" w14:textId="03F22699" w:rsidR="00A1739A" w:rsidRPr="008815C6" w:rsidDel="005239A8" w:rsidRDefault="00A1739A" w:rsidP="003D3D48">
      <w:pPr>
        <w:spacing w:after="200" w:line="480" w:lineRule="auto"/>
        <w:jc w:val="center"/>
        <w:rPr>
          <w:del w:id="1128" w:author="Paul Ekung" w:date="2023-02-21T02:19:00Z"/>
          <w:rFonts w:asciiTheme="majorHAnsi" w:eastAsia="Calibri" w:hAnsiTheme="majorHAnsi"/>
          <w:b/>
          <w:sz w:val="24"/>
          <w:szCs w:val="24"/>
        </w:rPr>
      </w:pPr>
      <w:del w:id="1129" w:author="Paul Ekung" w:date="2023-02-21T02:19:00Z">
        <w:r w:rsidRPr="008815C6" w:rsidDel="005239A8">
          <w:rPr>
            <w:rFonts w:asciiTheme="majorHAnsi" w:eastAsia="Calibri" w:hAnsiTheme="majorHAnsi"/>
            <w:b/>
            <w:sz w:val="24"/>
            <w:szCs w:val="24"/>
          </w:rPr>
          <w:delText xml:space="preserve">4.2 </w:delText>
        </w:r>
        <w:r w:rsidR="008815C6" w:rsidDel="005239A8">
          <w:rPr>
            <w:rFonts w:asciiTheme="majorHAnsi" w:eastAsia="Calibri" w:hAnsiTheme="majorHAnsi"/>
            <w:b/>
            <w:sz w:val="24"/>
            <w:szCs w:val="24"/>
          </w:rPr>
          <w:tab/>
        </w:r>
        <w:r w:rsidRPr="008815C6" w:rsidDel="005239A8">
          <w:rPr>
            <w:rFonts w:asciiTheme="majorHAnsi" w:eastAsia="Calibri" w:hAnsiTheme="majorHAnsi"/>
            <w:b/>
            <w:sz w:val="24"/>
            <w:szCs w:val="24"/>
          </w:rPr>
          <w:delText>OBJECTIVE OF THE DESIGN</w:delText>
        </w:r>
      </w:del>
    </w:p>
    <w:p w14:paraId="7B0E9FFB" w14:textId="520ADD35" w:rsidR="00A1739A" w:rsidRPr="008815C6" w:rsidDel="005239A8" w:rsidRDefault="00A1739A" w:rsidP="003D3D48">
      <w:pPr>
        <w:spacing w:after="200" w:line="480" w:lineRule="auto"/>
        <w:jc w:val="center"/>
        <w:rPr>
          <w:del w:id="1130" w:author="Paul Ekung" w:date="2023-02-21T02:19:00Z"/>
          <w:rFonts w:asciiTheme="majorHAnsi" w:eastAsia="Calibri" w:hAnsiTheme="majorHAnsi"/>
          <w:bCs/>
          <w:sz w:val="24"/>
          <w:szCs w:val="24"/>
        </w:rPr>
      </w:pPr>
      <w:del w:id="1131" w:author="Paul Ekung" w:date="2023-02-21T02:19:00Z">
        <w:r w:rsidRPr="008815C6" w:rsidDel="005239A8">
          <w:rPr>
            <w:rFonts w:asciiTheme="majorHAnsi" w:eastAsia="Calibri" w:hAnsiTheme="majorHAnsi"/>
            <w:bCs/>
            <w:sz w:val="24"/>
            <w:szCs w:val="24"/>
          </w:rPr>
          <w:delText>The following shall be the objective of the new system:</w:delText>
        </w:r>
      </w:del>
    </w:p>
    <w:p w14:paraId="0C0937F0" w14:textId="462671F3" w:rsidR="00A1739A" w:rsidRPr="008815C6" w:rsidDel="005239A8" w:rsidRDefault="00A1739A" w:rsidP="003D3D48">
      <w:pPr>
        <w:pStyle w:val="ListParagraph"/>
        <w:numPr>
          <w:ilvl w:val="0"/>
          <w:numId w:val="22"/>
        </w:numPr>
        <w:spacing w:after="200" w:line="480" w:lineRule="auto"/>
        <w:jc w:val="center"/>
        <w:rPr>
          <w:del w:id="1132" w:author="Paul Ekung" w:date="2023-02-21T02:19:00Z"/>
          <w:rFonts w:asciiTheme="majorHAnsi" w:eastAsia="Calibri" w:hAnsiTheme="majorHAnsi"/>
          <w:bCs/>
          <w:sz w:val="24"/>
          <w:szCs w:val="24"/>
        </w:rPr>
      </w:pPr>
      <w:del w:id="1133" w:author="Paul Ekung" w:date="2023-02-21T02:19:00Z">
        <w:r w:rsidRPr="008815C6" w:rsidDel="005239A8">
          <w:rPr>
            <w:rFonts w:asciiTheme="majorHAnsi" w:eastAsia="Calibri" w:hAnsiTheme="majorHAnsi"/>
            <w:bCs/>
            <w:sz w:val="24"/>
            <w:szCs w:val="24"/>
          </w:rPr>
          <w:delText>To develop a platform that will store in an electronic database student misconduct for future references especially in the cases of unsettled misconducts or unseen culprit.</w:delText>
        </w:r>
      </w:del>
    </w:p>
    <w:p w14:paraId="58B3A836" w14:textId="2F9D79C9" w:rsidR="00A1739A" w:rsidRPr="008815C6" w:rsidDel="005239A8" w:rsidRDefault="00A1739A" w:rsidP="003D3D48">
      <w:pPr>
        <w:pStyle w:val="ListParagraph"/>
        <w:numPr>
          <w:ilvl w:val="0"/>
          <w:numId w:val="22"/>
        </w:numPr>
        <w:spacing w:after="200" w:line="480" w:lineRule="auto"/>
        <w:jc w:val="center"/>
        <w:rPr>
          <w:del w:id="1134" w:author="Paul Ekung" w:date="2023-02-21T02:19:00Z"/>
          <w:rFonts w:asciiTheme="majorHAnsi" w:eastAsia="Calibri" w:hAnsiTheme="majorHAnsi"/>
          <w:bCs/>
          <w:sz w:val="24"/>
          <w:szCs w:val="24"/>
        </w:rPr>
      </w:pPr>
      <w:del w:id="1135" w:author="Paul Ekung" w:date="2023-02-21T02:19:00Z">
        <w:r w:rsidRPr="008815C6" w:rsidDel="005239A8">
          <w:rPr>
            <w:rFonts w:asciiTheme="majorHAnsi" w:eastAsia="Calibri" w:hAnsiTheme="majorHAnsi"/>
            <w:bCs/>
            <w:sz w:val="24"/>
            <w:szCs w:val="24"/>
          </w:rPr>
          <w:delText>To develop a platform that will completely eradicate the militating factors encountered in the manual misconduct system such as missing misconduct files.</w:delText>
        </w:r>
      </w:del>
    </w:p>
    <w:p w14:paraId="7F48F807" w14:textId="1C1CA6DF" w:rsidR="00A1739A" w:rsidRPr="008815C6" w:rsidDel="005239A8" w:rsidRDefault="00A1739A" w:rsidP="003D3D48">
      <w:pPr>
        <w:pStyle w:val="ListParagraph"/>
        <w:numPr>
          <w:ilvl w:val="0"/>
          <w:numId w:val="22"/>
        </w:numPr>
        <w:spacing w:after="200" w:line="480" w:lineRule="auto"/>
        <w:jc w:val="center"/>
        <w:rPr>
          <w:del w:id="1136" w:author="Paul Ekung" w:date="2023-02-21T02:19:00Z"/>
          <w:rFonts w:asciiTheme="majorHAnsi" w:eastAsia="Calibri" w:hAnsiTheme="majorHAnsi"/>
          <w:bCs/>
          <w:sz w:val="24"/>
          <w:szCs w:val="24"/>
        </w:rPr>
      </w:pPr>
      <w:del w:id="1137" w:author="Paul Ekung" w:date="2023-02-21T02:19:00Z">
        <w:r w:rsidRPr="008815C6" w:rsidDel="005239A8">
          <w:rPr>
            <w:rFonts w:asciiTheme="majorHAnsi" w:eastAsia="Calibri" w:hAnsiTheme="majorHAnsi"/>
            <w:bCs/>
            <w:sz w:val="24"/>
            <w:szCs w:val="24"/>
          </w:rPr>
          <w:delText>To develop an online platform that will effectively prevent the students from falling victim of misconduct through an awareness module developed in the system.</w:delText>
        </w:r>
      </w:del>
    </w:p>
    <w:p w14:paraId="5E5CEEE3" w14:textId="66C284AF" w:rsidR="00A1739A" w:rsidRPr="008815C6" w:rsidDel="005239A8" w:rsidRDefault="00A1739A" w:rsidP="003D3D48">
      <w:pPr>
        <w:spacing w:after="200" w:line="480" w:lineRule="auto"/>
        <w:jc w:val="center"/>
        <w:rPr>
          <w:del w:id="1138" w:author="Paul Ekung" w:date="2023-02-21T02:19:00Z"/>
          <w:rFonts w:asciiTheme="majorHAnsi" w:eastAsia="Calibri" w:hAnsiTheme="majorHAnsi"/>
          <w:b/>
          <w:sz w:val="24"/>
          <w:szCs w:val="24"/>
        </w:rPr>
      </w:pPr>
      <w:del w:id="1139" w:author="Paul Ekung" w:date="2023-02-21T02:19:00Z">
        <w:r w:rsidRPr="008815C6" w:rsidDel="005239A8">
          <w:rPr>
            <w:rFonts w:asciiTheme="majorHAnsi" w:eastAsia="Calibri" w:hAnsiTheme="majorHAnsi"/>
            <w:b/>
            <w:sz w:val="24"/>
            <w:szCs w:val="24"/>
          </w:rPr>
          <w:delText>4.3 DESIGN CONSIDERATIONS</w:delText>
        </w:r>
      </w:del>
    </w:p>
    <w:p w14:paraId="2E456EE8" w14:textId="3CA9138C" w:rsidR="00A1739A" w:rsidRPr="008815C6" w:rsidDel="005239A8" w:rsidRDefault="00A1739A" w:rsidP="003D3D48">
      <w:pPr>
        <w:spacing w:after="200" w:line="480" w:lineRule="auto"/>
        <w:jc w:val="center"/>
        <w:rPr>
          <w:del w:id="1140" w:author="Paul Ekung" w:date="2023-02-21T02:19:00Z"/>
          <w:rFonts w:asciiTheme="majorHAnsi" w:eastAsia="Calibri" w:hAnsiTheme="majorHAnsi"/>
          <w:bCs/>
          <w:sz w:val="24"/>
          <w:szCs w:val="24"/>
        </w:rPr>
      </w:pPr>
      <w:del w:id="1141" w:author="Paul Ekung" w:date="2023-02-21T02:19:00Z">
        <w:r w:rsidRPr="008815C6" w:rsidDel="005239A8">
          <w:rPr>
            <w:rFonts w:asciiTheme="majorHAnsi" w:eastAsia="Calibri" w:hAnsiTheme="majorHAnsi"/>
            <w:bCs/>
            <w:sz w:val="24"/>
            <w:szCs w:val="24"/>
          </w:rPr>
          <w:delText>During the design of the new system, some factors were considered. These factors include:</w:delText>
        </w:r>
      </w:del>
    </w:p>
    <w:p w14:paraId="38BC7819" w14:textId="645FADDF" w:rsidR="00A1739A" w:rsidRPr="008815C6" w:rsidDel="005239A8" w:rsidRDefault="00A1739A" w:rsidP="003D3D48">
      <w:pPr>
        <w:pStyle w:val="ListParagraph"/>
        <w:numPr>
          <w:ilvl w:val="0"/>
          <w:numId w:val="23"/>
        </w:numPr>
        <w:spacing w:after="200" w:line="480" w:lineRule="auto"/>
        <w:jc w:val="center"/>
        <w:rPr>
          <w:del w:id="1142" w:author="Paul Ekung" w:date="2023-02-21T02:19:00Z"/>
          <w:rFonts w:asciiTheme="majorHAnsi" w:eastAsia="Calibri" w:hAnsiTheme="majorHAnsi"/>
          <w:bCs/>
          <w:sz w:val="24"/>
          <w:szCs w:val="24"/>
        </w:rPr>
      </w:pPr>
      <w:del w:id="1143" w:author="Paul Ekung" w:date="2023-02-21T02:19:00Z">
        <w:r w:rsidRPr="008815C6" w:rsidDel="005239A8">
          <w:rPr>
            <w:rFonts w:asciiTheme="majorHAnsi" w:eastAsia="Calibri" w:hAnsiTheme="majorHAnsi"/>
            <w:b/>
            <w:sz w:val="24"/>
            <w:szCs w:val="24"/>
          </w:rPr>
          <w:delText>Economic Benefits:</w:delText>
        </w:r>
        <w:r w:rsidRPr="008815C6" w:rsidDel="005239A8">
          <w:rPr>
            <w:rFonts w:asciiTheme="majorHAnsi" w:eastAsia="Calibri" w:hAnsiTheme="majorHAnsi"/>
            <w:bCs/>
            <w:sz w:val="24"/>
            <w:szCs w:val="24"/>
          </w:rPr>
          <w:delText xml:space="preserve"> Designing a system that will be of economic benefit to the management of the Akanu Ibiam federal polytechnic by using a centralized electronic database which allows data to be shared rather than duplicated.</w:delText>
        </w:r>
      </w:del>
    </w:p>
    <w:p w14:paraId="01625DD1" w14:textId="1ED2082D" w:rsidR="008815C6" w:rsidDel="005239A8" w:rsidRDefault="00A1739A" w:rsidP="003D3D48">
      <w:pPr>
        <w:pStyle w:val="ListParagraph"/>
        <w:numPr>
          <w:ilvl w:val="0"/>
          <w:numId w:val="23"/>
        </w:numPr>
        <w:spacing w:after="200" w:line="480" w:lineRule="auto"/>
        <w:jc w:val="center"/>
        <w:rPr>
          <w:del w:id="1144" w:author="Paul Ekung" w:date="2023-02-21T02:19:00Z"/>
          <w:rFonts w:asciiTheme="majorHAnsi" w:eastAsia="Calibri" w:hAnsiTheme="majorHAnsi"/>
          <w:bCs/>
          <w:sz w:val="24"/>
          <w:szCs w:val="24"/>
        </w:rPr>
      </w:pPr>
      <w:del w:id="1145" w:author="Paul Ekung" w:date="2023-02-21T02:19:00Z">
        <w:r w:rsidRPr="008815C6" w:rsidDel="005239A8">
          <w:rPr>
            <w:rFonts w:asciiTheme="majorHAnsi" w:eastAsia="Calibri" w:hAnsiTheme="majorHAnsi"/>
            <w:b/>
            <w:sz w:val="24"/>
            <w:szCs w:val="24"/>
          </w:rPr>
          <w:delText>Accuracy:</w:delText>
        </w:r>
        <w:r w:rsidRPr="008815C6" w:rsidDel="005239A8">
          <w:rPr>
            <w:rFonts w:asciiTheme="majorHAnsi" w:eastAsia="Calibri" w:hAnsiTheme="majorHAnsi"/>
            <w:bCs/>
            <w:sz w:val="24"/>
            <w:szCs w:val="24"/>
          </w:rPr>
          <w:delText xml:space="preserve"> A system that will eliminate unintentional errors in input by users through the use of scripts to automate repetition tasks.</w:delText>
        </w:r>
      </w:del>
    </w:p>
    <w:p w14:paraId="2A9D3CDA" w14:textId="306360FA" w:rsidR="008815C6" w:rsidDel="005239A8" w:rsidRDefault="00A1739A" w:rsidP="003D3D48">
      <w:pPr>
        <w:pStyle w:val="ListParagraph"/>
        <w:numPr>
          <w:ilvl w:val="0"/>
          <w:numId w:val="23"/>
        </w:numPr>
        <w:spacing w:after="200" w:line="480" w:lineRule="auto"/>
        <w:jc w:val="center"/>
        <w:rPr>
          <w:del w:id="1146" w:author="Paul Ekung" w:date="2023-02-21T02:19:00Z"/>
          <w:rFonts w:asciiTheme="majorHAnsi" w:eastAsia="Calibri" w:hAnsiTheme="majorHAnsi"/>
          <w:bCs/>
          <w:sz w:val="24"/>
          <w:szCs w:val="24"/>
        </w:rPr>
      </w:pPr>
      <w:del w:id="1147" w:author="Paul Ekung" w:date="2023-02-21T02:19:00Z">
        <w:r w:rsidRPr="008815C6" w:rsidDel="005239A8">
          <w:rPr>
            <w:rFonts w:asciiTheme="majorHAnsi" w:eastAsia="Calibri" w:hAnsiTheme="majorHAnsi"/>
            <w:bCs/>
            <w:sz w:val="24"/>
            <w:szCs w:val="24"/>
          </w:rPr>
          <w:delText xml:space="preserve"> </w:delText>
        </w:r>
        <w:r w:rsidRPr="008815C6" w:rsidDel="005239A8">
          <w:rPr>
            <w:rFonts w:asciiTheme="majorHAnsi" w:eastAsia="Calibri" w:hAnsiTheme="majorHAnsi"/>
            <w:b/>
            <w:sz w:val="24"/>
            <w:szCs w:val="24"/>
          </w:rPr>
          <w:delText>Scalability:</w:delText>
        </w:r>
        <w:r w:rsidRPr="008815C6" w:rsidDel="005239A8">
          <w:rPr>
            <w:rFonts w:asciiTheme="majorHAnsi" w:eastAsia="Calibri" w:hAnsiTheme="majorHAnsi"/>
            <w:bCs/>
            <w:sz w:val="24"/>
            <w:szCs w:val="24"/>
          </w:rPr>
          <w:delText xml:space="preserve"> A system that should be scalable when the need arises.</w:delText>
        </w:r>
      </w:del>
    </w:p>
    <w:p w14:paraId="6D962325" w14:textId="37CAAEB5" w:rsidR="008815C6" w:rsidDel="005239A8" w:rsidRDefault="00A1739A" w:rsidP="003D3D48">
      <w:pPr>
        <w:pStyle w:val="ListParagraph"/>
        <w:numPr>
          <w:ilvl w:val="0"/>
          <w:numId w:val="23"/>
        </w:numPr>
        <w:spacing w:after="200" w:line="480" w:lineRule="auto"/>
        <w:jc w:val="center"/>
        <w:rPr>
          <w:del w:id="1148" w:author="Paul Ekung" w:date="2023-02-21T02:19:00Z"/>
          <w:rFonts w:asciiTheme="majorHAnsi" w:eastAsia="Calibri" w:hAnsiTheme="majorHAnsi"/>
          <w:bCs/>
          <w:sz w:val="24"/>
          <w:szCs w:val="24"/>
        </w:rPr>
      </w:pPr>
      <w:del w:id="1149" w:author="Paul Ekung" w:date="2023-02-21T02:19:00Z">
        <w:r w:rsidRPr="008815C6" w:rsidDel="005239A8">
          <w:rPr>
            <w:rFonts w:asciiTheme="majorHAnsi" w:eastAsia="Calibri" w:hAnsiTheme="majorHAnsi"/>
            <w:b/>
            <w:sz w:val="24"/>
            <w:szCs w:val="24"/>
          </w:rPr>
          <w:delText>Efficiency:</w:delText>
        </w:r>
        <w:r w:rsidRPr="008815C6" w:rsidDel="005239A8">
          <w:rPr>
            <w:rFonts w:asciiTheme="majorHAnsi" w:eastAsia="Calibri" w:hAnsiTheme="majorHAnsi"/>
            <w:bCs/>
            <w:sz w:val="24"/>
            <w:szCs w:val="24"/>
          </w:rPr>
          <w:delText xml:space="preserve"> A system that should be able to produce a well-organized and comprehensive output through the use Structured Query Language (SQL) for insertion, retrieval, and update of records.</w:delText>
        </w:r>
      </w:del>
    </w:p>
    <w:p w14:paraId="5803C1C4" w14:textId="5D7FCAC9" w:rsidR="008815C6" w:rsidDel="005239A8" w:rsidRDefault="00A1739A" w:rsidP="003D3D48">
      <w:pPr>
        <w:pStyle w:val="ListParagraph"/>
        <w:numPr>
          <w:ilvl w:val="0"/>
          <w:numId w:val="23"/>
        </w:numPr>
        <w:spacing w:after="200" w:line="480" w:lineRule="auto"/>
        <w:jc w:val="center"/>
        <w:rPr>
          <w:del w:id="1150" w:author="Paul Ekung" w:date="2023-02-21T02:19:00Z"/>
          <w:rFonts w:asciiTheme="majorHAnsi" w:eastAsia="Calibri" w:hAnsiTheme="majorHAnsi"/>
          <w:bCs/>
          <w:sz w:val="24"/>
          <w:szCs w:val="24"/>
        </w:rPr>
      </w:pPr>
      <w:del w:id="1151" w:author="Paul Ekung" w:date="2023-02-21T02:19:00Z">
        <w:r w:rsidRPr="008815C6" w:rsidDel="005239A8">
          <w:rPr>
            <w:rFonts w:asciiTheme="majorHAnsi" w:eastAsia="Calibri" w:hAnsiTheme="majorHAnsi"/>
            <w:b/>
            <w:sz w:val="24"/>
            <w:szCs w:val="24"/>
          </w:rPr>
          <w:delText>Maintainability:</w:delText>
        </w:r>
        <w:r w:rsidRPr="008815C6" w:rsidDel="005239A8">
          <w:rPr>
            <w:rFonts w:asciiTheme="majorHAnsi" w:eastAsia="Calibri" w:hAnsiTheme="majorHAnsi"/>
            <w:bCs/>
            <w:sz w:val="24"/>
            <w:szCs w:val="24"/>
          </w:rPr>
          <w:delText xml:space="preserve"> A system that will be easily maintained by developing the system in modules.</w:delText>
        </w:r>
      </w:del>
    </w:p>
    <w:p w14:paraId="593E2D87" w14:textId="0C1355CF" w:rsidR="00A1739A" w:rsidRPr="008815C6" w:rsidDel="005239A8" w:rsidRDefault="00A1739A" w:rsidP="003D3D48">
      <w:pPr>
        <w:pStyle w:val="ListParagraph"/>
        <w:numPr>
          <w:ilvl w:val="0"/>
          <w:numId w:val="23"/>
        </w:numPr>
        <w:spacing w:after="200" w:line="480" w:lineRule="auto"/>
        <w:jc w:val="center"/>
        <w:rPr>
          <w:del w:id="1152" w:author="Paul Ekung" w:date="2023-02-21T02:19:00Z"/>
          <w:rFonts w:asciiTheme="majorHAnsi" w:eastAsia="Calibri" w:hAnsiTheme="majorHAnsi"/>
          <w:bCs/>
          <w:sz w:val="24"/>
          <w:szCs w:val="24"/>
        </w:rPr>
      </w:pPr>
      <w:del w:id="1153" w:author="Paul Ekung" w:date="2023-02-21T02:19:00Z">
        <w:r w:rsidRPr="008815C6" w:rsidDel="005239A8">
          <w:rPr>
            <w:rFonts w:asciiTheme="majorHAnsi" w:eastAsia="Calibri" w:hAnsiTheme="majorHAnsi"/>
            <w:b/>
            <w:sz w:val="24"/>
            <w:szCs w:val="24"/>
          </w:rPr>
          <w:delText>Security:</w:delText>
        </w:r>
        <w:r w:rsidRPr="008815C6" w:rsidDel="005239A8">
          <w:rPr>
            <w:rFonts w:asciiTheme="majorHAnsi" w:eastAsia="Calibri" w:hAnsiTheme="majorHAnsi"/>
            <w:bCs/>
            <w:sz w:val="24"/>
            <w:szCs w:val="24"/>
          </w:rPr>
          <w:delText xml:space="preserve"> A system with the ability to guard against intrusion from unauthorized person which may lead to loss of data. This is achieved by the use of login script as well as licensed anti-virus from a reputable vendor.</w:delText>
        </w:r>
      </w:del>
    </w:p>
    <w:p w14:paraId="6BF5E01B" w14:textId="4087DE11" w:rsidR="00A1739A" w:rsidRPr="008815C6" w:rsidDel="005239A8" w:rsidRDefault="00A1739A" w:rsidP="003D3D48">
      <w:pPr>
        <w:spacing w:after="200" w:line="480" w:lineRule="auto"/>
        <w:jc w:val="center"/>
        <w:rPr>
          <w:del w:id="1154" w:author="Paul Ekung" w:date="2023-02-21T02:19:00Z"/>
          <w:rFonts w:asciiTheme="majorHAnsi" w:eastAsia="Calibri" w:hAnsiTheme="majorHAnsi"/>
          <w:b/>
          <w:sz w:val="24"/>
          <w:szCs w:val="24"/>
        </w:rPr>
      </w:pPr>
      <w:del w:id="1155" w:author="Paul Ekung" w:date="2023-02-21T02:19:00Z">
        <w:r w:rsidRPr="008815C6" w:rsidDel="005239A8">
          <w:rPr>
            <w:rFonts w:asciiTheme="majorHAnsi" w:eastAsia="Calibri" w:hAnsiTheme="majorHAnsi"/>
            <w:b/>
            <w:sz w:val="24"/>
            <w:szCs w:val="24"/>
          </w:rPr>
          <w:delText xml:space="preserve">4.4 </w:delText>
        </w:r>
        <w:r w:rsidR="008815C6" w:rsidRPr="008815C6" w:rsidDel="005239A8">
          <w:rPr>
            <w:rFonts w:asciiTheme="majorHAnsi" w:eastAsia="Calibri" w:hAnsiTheme="majorHAnsi"/>
            <w:b/>
            <w:sz w:val="24"/>
            <w:szCs w:val="24"/>
          </w:rPr>
          <w:tab/>
        </w:r>
        <w:r w:rsidRPr="008815C6" w:rsidDel="005239A8">
          <w:rPr>
            <w:rFonts w:asciiTheme="majorHAnsi" w:eastAsia="Calibri" w:hAnsiTheme="majorHAnsi"/>
            <w:b/>
            <w:sz w:val="24"/>
            <w:szCs w:val="24"/>
          </w:rPr>
          <w:delText>SYSTEM BLOCK DIGRAM</w:delText>
        </w:r>
      </w:del>
    </w:p>
    <w:p w14:paraId="52A363FE" w14:textId="375EFD54" w:rsidR="00A1739A" w:rsidRPr="008815C6" w:rsidDel="005239A8" w:rsidRDefault="00A1739A" w:rsidP="003D3D48">
      <w:pPr>
        <w:spacing w:after="200" w:line="480" w:lineRule="auto"/>
        <w:jc w:val="center"/>
        <w:rPr>
          <w:del w:id="1156" w:author="Paul Ekung" w:date="2023-02-21T02:19:00Z"/>
          <w:rFonts w:asciiTheme="majorHAnsi" w:eastAsia="Calibri" w:hAnsiTheme="majorHAnsi"/>
          <w:bCs/>
          <w:sz w:val="24"/>
          <w:szCs w:val="24"/>
        </w:rPr>
      </w:pPr>
    </w:p>
    <w:p w14:paraId="613FEE99" w14:textId="621DD5A3" w:rsidR="00A1739A" w:rsidRPr="008815C6" w:rsidDel="005239A8" w:rsidRDefault="00A1739A" w:rsidP="003D3D48">
      <w:pPr>
        <w:spacing w:after="200" w:line="480" w:lineRule="auto"/>
        <w:jc w:val="center"/>
        <w:rPr>
          <w:del w:id="1157" w:author="Paul Ekung" w:date="2023-02-21T02:19:00Z"/>
          <w:rFonts w:asciiTheme="majorHAnsi" w:eastAsia="Calibri" w:hAnsiTheme="majorHAnsi"/>
          <w:bCs/>
          <w:sz w:val="24"/>
          <w:szCs w:val="24"/>
        </w:rPr>
      </w:pPr>
      <w:del w:id="1158" w:author="Paul Ekung" w:date="2023-02-21T02:19:00Z">
        <w:r w:rsidRPr="008815C6" w:rsidDel="005239A8">
          <w:rPr>
            <w:rFonts w:asciiTheme="majorHAnsi" w:eastAsia="Calibri" w:hAnsiTheme="majorHAnsi"/>
            <w:bCs/>
            <w:sz w:val="24"/>
            <w:szCs w:val="24"/>
          </w:rPr>
          <w:delText xml:space="preserve">                       User (head of department)</w:delText>
        </w:r>
      </w:del>
    </w:p>
    <w:p w14:paraId="6CB14FED" w14:textId="2D99CB0C" w:rsidR="00A1739A" w:rsidRPr="008815C6" w:rsidDel="005239A8" w:rsidRDefault="00A1739A" w:rsidP="003D3D48">
      <w:pPr>
        <w:spacing w:after="200" w:line="480" w:lineRule="auto"/>
        <w:jc w:val="center"/>
        <w:rPr>
          <w:del w:id="1159" w:author="Paul Ekung" w:date="2023-02-21T02:19:00Z"/>
          <w:rFonts w:asciiTheme="majorHAnsi" w:eastAsia="Calibri" w:hAnsiTheme="majorHAnsi"/>
          <w:bCs/>
          <w:sz w:val="24"/>
          <w:szCs w:val="24"/>
        </w:rPr>
      </w:pPr>
    </w:p>
    <w:p w14:paraId="695429F6" w14:textId="000F565E" w:rsidR="00A1739A" w:rsidRPr="008815C6" w:rsidDel="005239A8" w:rsidRDefault="00A1739A" w:rsidP="003D3D48">
      <w:pPr>
        <w:spacing w:after="200" w:line="480" w:lineRule="auto"/>
        <w:jc w:val="center"/>
        <w:rPr>
          <w:del w:id="1160" w:author="Paul Ekung" w:date="2023-02-21T02:19:00Z"/>
          <w:rFonts w:asciiTheme="majorHAnsi" w:eastAsia="Calibri" w:hAnsiTheme="majorHAnsi"/>
          <w:bCs/>
          <w:sz w:val="24"/>
          <w:szCs w:val="24"/>
        </w:rPr>
      </w:pPr>
    </w:p>
    <w:p w14:paraId="5CDAADBD" w14:textId="677100CE" w:rsidR="00A1739A" w:rsidRPr="008815C6" w:rsidDel="005239A8" w:rsidRDefault="00A1739A" w:rsidP="003D3D48">
      <w:pPr>
        <w:spacing w:after="200" w:line="480" w:lineRule="auto"/>
        <w:jc w:val="center"/>
        <w:rPr>
          <w:del w:id="1161" w:author="Paul Ekung" w:date="2023-02-21T02:19:00Z"/>
          <w:rFonts w:asciiTheme="majorHAnsi" w:eastAsia="Calibri" w:hAnsiTheme="majorHAnsi"/>
          <w:bCs/>
          <w:sz w:val="24"/>
          <w:szCs w:val="24"/>
        </w:rPr>
      </w:pPr>
    </w:p>
    <w:p w14:paraId="4C4810AA" w14:textId="7538C290" w:rsidR="00A1739A" w:rsidRPr="008815C6" w:rsidDel="005239A8" w:rsidRDefault="00A1739A" w:rsidP="003D3D48">
      <w:pPr>
        <w:spacing w:after="200" w:line="480" w:lineRule="auto"/>
        <w:jc w:val="center"/>
        <w:rPr>
          <w:del w:id="1162" w:author="Paul Ekung" w:date="2023-02-21T02:19:00Z"/>
          <w:rFonts w:asciiTheme="majorHAnsi" w:eastAsia="Calibri" w:hAnsiTheme="majorHAnsi"/>
          <w:bCs/>
          <w:sz w:val="24"/>
          <w:szCs w:val="24"/>
        </w:rPr>
      </w:pPr>
    </w:p>
    <w:p w14:paraId="03B41DE8" w14:textId="482207BC" w:rsidR="00A1739A" w:rsidRPr="008815C6" w:rsidDel="005239A8" w:rsidRDefault="00A1739A" w:rsidP="003D3D48">
      <w:pPr>
        <w:spacing w:after="200" w:line="480" w:lineRule="auto"/>
        <w:jc w:val="center"/>
        <w:rPr>
          <w:del w:id="1163" w:author="Paul Ekung" w:date="2023-02-21T02:19:00Z"/>
          <w:rFonts w:asciiTheme="majorHAnsi" w:eastAsia="Calibri" w:hAnsiTheme="majorHAnsi"/>
          <w:bCs/>
          <w:sz w:val="24"/>
          <w:szCs w:val="24"/>
        </w:rPr>
      </w:pPr>
      <w:del w:id="1164" w:author="Paul Ekung" w:date="2023-02-21T02:19:00Z">
        <w:r w:rsidRPr="008815C6" w:rsidDel="005239A8">
          <w:rPr>
            <w:rFonts w:asciiTheme="majorHAnsi" w:eastAsia="Calibri" w:hAnsiTheme="majorHAnsi"/>
            <w:bCs/>
            <w:sz w:val="24"/>
            <w:szCs w:val="24"/>
          </w:rPr>
          <w:delText xml:space="preserve">                                                                                                             </w:delText>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delText>Admin</w:delText>
        </w:r>
      </w:del>
    </w:p>
    <w:p w14:paraId="2FEC0015" w14:textId="5C8FA1D8" w:rsidR="00A1739A" w:rsidRPr="008815C6" w:rsidDel="005239A8" w:rsidRDefault="00A1739A" w:rsidP="003D3D48">
      <w:pPr>
        <w:spacing w:after="200" w:line="480" w:lineRule="auto"/>
        <w:jc w:val="center"/>
        <w:rPr>
          <w:del w:id="1165" w:author="Paul Ekung" w:date="2023-02-21T02:19:00Z"/>
          <w:rFonts w:asciiTheme="majorHAnsi" w:eastAsia="Calibri" w:hAnsiTheme="majorHAnsi"/>
          <w:bCs/>
          <w:sz w:val="24"/>
          <w:szCs w:val="24"/>
        </w:rPr>
      </w:pPr>
    </w:p>
    <w:p w14:paraId="0BCC0551" w14:textId="0D40C08D" w:rsidR="00A1739A" w:rsidRPr="008815C6" w:rsidDel="005239A8" w:rsidRDefault="00A1739A" w:rsidP="003D3D48">
      <w:pPr>
        <w:spacing w:after="200" w:line="480" w:lineRule="auto"/>
        <w:jc w:val="center"/>
        <w:rPr>
          <w:del w:id="1166" w:author="Paul Ekung" w:date="2023-02-21T02:19:00Z"/>
          <w:rFonts w:asciiTheme="majorHAnsi" w:eastAsia="Calibri" w:hAnsiTheme="majorHAnsi"/>
          <w:bCs/>
          <w:sz w:val="24"/>
          <w:szCs w:val="24"/>
        </w:rPr>
      </w:pPr>
    </w:p>
    <w:p w14:paraId="2CF4A62E" w14:textId="082795FA" w:rsidR="00A1739A" w:rsidRPr="008815C6" w:rsidDel="005239A8" w:rsidRDefault="00A1739A" w:rsidP="003D3D48">
      <w:pPr>
        <w:spacing w:after="200" w:line="480" w:lineRule="auto"/>
        <w:jc w:val="center"/>
        <w:rPr>
          <w:del w:id="1167" w:author="Paul Ekung" w:date="2023-02-21T02:19:00Z"/>
          <w:rFonts w:asciiTheme="majorHAnsi" w:eastAsia="Calibri" w:hAnsiTheme="majorHAnsi"/>
          <w:bCs/>
          <w:sz w:val="24"/>
          <w:szCs w:val="24"/>
        </w:rPr>
      </w:pPr>
    </w:p>
    <w:p w14:paraId="4097FD91" w14:textId="16B94EB2" w:rsidR="00A1739A" w:rsidRPr="008815C6" w:rsidDel="005239A8" w:rsidRDefault="00A1739A" w:rsidP="003D3D48">
      <w:pPr>
        <w:spacing w:after="200" w:line="480" w:lineRule="auto"/>
        <w:jc w:val="center"/>
        <w:rPr>
          <w:del w:id="1168" w:author="Paul Ekung" w:date="2023-02-21T02:19:00Z"/>
          <w:rFonts w:asciiTheme="majorHAnsi" w:eastAsia="Calibri" w:hAnsiTheme="majorHAnsi"/>
          <w:bCs/>
          <w:sz w:val="24"/>
          <w:szCs w:val="24"/>
        </w:rPr>
      </w:pPr>
      <w:del w:id="1169" w:author="Paul Ekung" w:date="2023-02-21T02:19:00Z">
        <w:r w:rsidRPr="008815C6" w:rsidDel="005239A8">
          <w:rPr>
            <w:rFonts w:asciiTheme="majorHAnsi" w:eastAsia="Calibri" w:hAnsiTheme="majorHAnsi"/>
            <w:bCs/>
            <w:sz w:val="24"/>
            <w:szCs w:val="24"/>
          </w:rPr>
          <w:delText>Fig. 4.1: System block diagram</w:delText>
        </w:r>
      </w:del>
    </w:p>
    <w:p w14:paraId="21E768C3" w14:textId="5E0CC6D9" w:rsidR="00A1739A" w:rsidRPr="008815C6" w:rsidDel="005239A8" w:rsidRDefault="00A1739A" w:rsidP="003D3D48">
      <w:pPr>
        <w:spacing w:after="200" w:line="480" w:lineRule="auto"/>
        <w:jc w:val="center"/>
        <w:rPr>
          <w:del w:id="1170" w:author="Paul Ekung" w:date="2023-02-21T02:19:00Z"/>
          <w:rFonts w:asciiTheme="majorHAnsi" w:eastAsia="Calibri" w:hAnsiTheme="majorHAnsi"/>
          <w:bCs/>
          <w:sz w:val="24"/>
          <w:szCs w:val="24"/>
        </w:rPr>
      </w:pPr>
    </w:p>
    <w:p w14:paraId="45AAC673" w14:textId="2B3557E9" w:rsidR="00A1739A" w:rsidRPr="008815C6" w:rsidDel="005239A8" w:rsidRDefault="00A1739A" w:rsidP="003D3D48">
      <w:pPr>
        <w:spacing w:after="200" w:line="480" w:lineRule="auto"/>
        <w:jc w:val="center"/>
        <w:rPr>
          <w:del w:id="1171" w:author="Paul Ekung" w:date="2023-02-21T02:19:00Z"/>
          <w:rFonts w:asciiTheme="majorHAnsi" w:eastAsia="Calibri" w:hAnsiTheme="majorHAnsi"/>
          <w:bCs/>
          <w:sz w:val="24"/>
          <w:szCs w:val="24"/>
        </w:rPr>
      </w:pPr>
    </w:p>
    <w:p w14:paraId="438BF9CD" w14:textId="387A60C2" w:rsidR="00A1739A" w:rsidRPr="008815C6" w:rsidDel="005239A8" w:rsidRDefault="00A1739A" w:rsidP="003D3D48">
      <w:pPr>
        <w:spacing w:after="200" w:line="480" w:lineRule="auto"/>
        <w:jc w:val="center"/>
        <w:rPr>
          <w:del w:id="1172" w:author="Paul Ekung" w:date="2023-02-21T02:19:00Z"/>
          <w:rFonts w:asciiTheme="majorHAnsi" w:eastAsia="Calibri" w:hAnsiTheme="majorHAnsi"/>
          <w:bCs/>
          <w:sz w:val="24"/>
          <w:szCs w:val="24"/>
        </w:rPr>
      </w:pPr>
    </w:p>
    <w:p w14:paraId="6BFB0702" w14:textId="49DEC785" w:rsidR="00A1739A" w:rsidRPr="008815C6" w:rsidDel="005239A8" w:rsidRDefault="00A1739A" w:rsidP="003D3D48">
      <w:pPr>
        <w:spacing w:after="200" w:line="480" w:lineRule="auto"/>
        <w:jc w:val="center"/>
        <w:rPr>
          <w:del w:id="1173" w:author="Paul Ekung" w:date="2023-02-21T02:19:00Z"/>
          <w:rFonts w:asciiTheme="majorHAnsi" w:eastAsia="Calibri" w:hAnsiTheme="majorHAnsi"/>
          <w:bCs/>
          <w:sz w:val="24"/>
          <w:szCs w:val="24"/>
        </w:rPr>
      </w:pPr>
    </w:p>
    <w:p w14:paraId="1848DA41" w14:textId="02991961" w:rsidR="00A1739A" w:rsidRPr="008815C6" w:rsidDel="005239A8" w:rsidRDefault="00A1739A" w:rsidP="003D3D48">
      <w:pPr>
        <w:spacing w:after="200" w:line="480" w:lineRule="auto"/>
        <w:jc w:val="center"/>
        <w:rPr>
          <w:del w:id="1174" w:author="Paul Ekung" w:date="2023-02-21T02:19:00Z"/>
          <w:rFonts w:asciiTheme="majorHAnsi" w:eastAsia="Calibri" w:hAnsiTheme="majorHAnsi"/>
          <w:bCs/>
          <w:sz w:val="24"/>
          <w:szCs w:val="24"/>
        </w:rPr>
      </w:pPr>
    </w:p>
    <w:p w14:paraId="3DE9B346" w14:textId="466F4C78" w:rsidR="00A1739A" w:rsidRPr="008815C6" w:rsidDel="005239A8" w:rsidRDefault="00A1739A" w:rsidP="003D3D48">
      <w:pPr>
        <w:spacing w:after="200" w:line="480" w:lineRule="auto"/>
        <w:jc w:val="center"/>
        <w:rPr>
          <w:del w:id="1175" w:author="Paul Ekung" w:date="2023-02-21T02:19:00Z"/>
          <w:rFonts w:asciiTheme="majorHAnsi" w:eastAsia="Calibri" w:hAnsiTheme="majorHAnsi"/>
          <w:bCs/>
          <w:sz w:val="24"/>
          <w:szCs w:val="24"/>
        </w:rPr>
      </w:pPr>
    </w:p>
    <w:p w14:paraId="498F5F18" w14:textId="35D7F337" w:rsidR="00A1739A" w:rsidRPr="008815C6" w:rsidDel="005239A8" w:rsidRDefault="00A1739A" w:rsidP="003D3D48">
      <w:pPr>
        <w:spacing w:after="200" w:line="480" w:lineRule="auto"/>
        <w:jc w:val="center"/>
        <w:rPr>
          <w:del w:id="1176" w:author="Paul Ekung" w:date="2023-02-21T02:19:00Z"/>
          <w:rFonts w:asciiTheme="majorHAnsi" w:eastAsia="Calibri" w:hAnsiTheme="majorHAnsi"/>
          <w:bCs/>
          <w:sz w:val="24"/>
          <w:szCs w:val="24"/>
        </w:rPr>
      </w:pPr>
      <w:del w:id="1177" w:author="Paul Ekung" w:date="2023-02-21T02:19:00Z">
        <w:r w:rsidRPr="008815C6" w:rsidDel="005239A8">
          <w:rPr>
            <w:rFonts w:asciiTheme="majorHAnsi" w:eastAsia="Calibri" w:hAnsiTheme="majorHAnsi"/>
            <w:bCs/>
            <w:sz w:val="24"/>
            <w:szCs w:val="24"/>
          </w:rPr>
          <w:delText>23</w:delText>
        </w:r>
      </w:del>
    </w:p>
    <w:p w14:paraId="1C3FED51" w14:textId="389A5647" w:rsidR="00A1739A" w:rsidRPr="008815C6" w:rsidDel="005239A8" w:rsidRDefault="00A1739A" w:rsidP="003D3D48">
      <w:pPr>
        <w:spacing w:after="200" w:line="480" w:lineRule="auto"/>
        <w:jc w:val="center"/>
        <w:rPr>
          <w:del w:id="1178" w:author="Paul Ekung" w:date="2023-02-21T02:19:00Z"/>
          <w:rFonts w:asciiTheme="majorHAnsi" w:eastAsia="Calibri" w:hAnsiTheme="majorHAnsi"/>
          <w:bCs/>
          <w:sz w:val="24"/>
          <w:szCs w:val="24"/>
        </w:rPr>
      </w:pPr>
    </w:p>
    <w:p w14:paraId="5B800ED8" w14:textId="7C5CE238" w:rsidR="00A1739A" w:rsidRPr="008815C6" w:rsidDel="005239A8" w:rsidRDefault="00A1739A" w:rsidP="003D3D48">
      <w:pPr>
        <w:spacing w:after="200" w:line="480" w:lineRule="auto"/>
        <w:jc w:val="center"/>
        <w:rPr>
          <w:del w:id="1179" w:author="Paul Ekung" w:date="2023-02-21T02:19:00Z"/>
          <w:rFonts w:asciiTheme="majorHAnsi" w:eastAsia="Calibri" w:hAnsiTheme="majorHAnsi"/>
          <w:bCs/>
          <w:sz w:val="24"/>
          <w:szCs w:val="24"/>
        </w:rPr>
      </w:pPr>
      <w:del w:id="1180" w:author="Paul Ekung" w:date="2023-02-21T02:19:00Z">
        <w:r w:rsidRPr="008815C6" w:rsidDel="005239A8">
          <w:rPr>
            <w:rFonts w:asciiTheme="majorHAnsi" w:eastAsia="Calibri" w:hAnsiTheme="majorHAnsi"/>
            <w:bCs/>
            <w:sz w:val="24"/>
            <w:szCs w:val="24"/>
          </w:rPr>
          <w:delText>4.5 USE CASE DIAGRAM</w:delText>
        </w:r>
      </w:del>
    </w:p>
    <w:p w14:paraId="5AC66D2D" w14:textId="125F6E97" w:rsidR="00A1739A" w:rsidRPr="008815C6" w:rsidDel="005239A8" w:rsidRDefault="00A1739A" w:rsidP="003D3D48">
      <w:pPr>
        <w:spacing w:after="200" w:line="480" w:lineRule="auto"/>
        <w:jc w:val="center"/>
        <w:rPr>
          <w:del w:id="1181" w:author="Paul Ekung" w:date="2023-02-21T02:19:00Z"/>
          <w:rFonts w:asciiTheme="majorHAnsi" w:eastAsia="Calibri" w:hAnsiTheme="majorHAnsi"/>
          <w:bCs/>
          <w:sz w:val="24"/>
          <w:szCs w:val="24"/>
        </w:rPr>
      </w:pPr>
    </w:p>
    <w:p w14:paraId="09574918" w14:textId="72224E3A" w:rsidR="00A1739A" w:rsidRPr="008815C6" w:rsidDel="005239A8" w:rsidRDefault="00A1739A" w:rsidP="003D3D48">
      <w:pPr>
        <w:spacing w:after="200" w:line="480" w:lineRule="auto"/>
        <w:jc w:val="center"/>
        <w:rPr>
          <w:del w:id="1182" w:author="Paul Ekung" w:date="2023-02-21T02:19:00Z"/>
          <w:rFonts w:asciiTheme="majorHAnsi" w:eastAsia="Calibri" w:hAnsiTheme="majorHAnsi"/>
          <w:bCs/>
          <w:sz w:val="24"/>
          <w:szCs w:val="24"/>
        </w:rPr>
      </w:pPr>
    </w:p>
    <w:p w14:paraId="749BC6DA" w14:textId="3C93C410" w:rsidR="00A1739A" w:rsidRPr="008815C6" w:rsidDel="005239A8" w:rsidRDefault="00A1739A" w:rsidP="003D3D48">
      <w:pPr>
        <w:spacing w:after="200" w:line="480" w:lineRule="auto"/>
        <w:jc w:val="center"/>
        <w:rPr>
          <w:del w:id="1183" w:author="Paul Ekung" w:date="2023-02-21T02:19:00Z"/>
          <w:rFonts w:asciiTheme="majorHAnsi" w:eastAsia="Calibri" w:hAnsiTheme="majorHAnsi"/>
          <w:bCs/>
          <w:sz w:val="24"/>
          <w:szCs w:val="24"/>
        </w:rPr>
      </w:pPr>
      <w:del w:id="1184" w:author="Paul Ekung" w:date="2023-02-21T02:19:00Z">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del>
    </w:p>
    <w:p w14:paraId="17288EB0" w14:textId="15331152" w:rsidR="00A1739A" w:rsidRPr="008815C6" w:rsidDel="005239A8" w:rsidRDefault="00A1739A" w:rsidP="003D3D48">
      <w:pPr>
        <w:spacing w:after="200" w:line="480" w:lineRule="auto"/>
        <w:jc w:val="center"/>
        <w:rPr>
          <w:del w:id="1185" w:author="Paul Ekung" w:date="2023-02-21T02:19:00Z"/>
          <w:rFonts w:asciiTheme="majorHAnsi" w:eastAsia="Calibri" w:hAnsiTheme="majorHAnsi"/>
          <w:bCs/>
          <w:sz w:val="24"/>
          <w:szCs w:val="24"/>
        </w:rPr>
      </w:pPr>
      <w:del w:id="1186" w:author="Paul Ekung" w:date="2023-02-21T02:19:00Z">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del>
    </w:p>
    <w:p w14:paraId="09F6A239" w14:textId="632C2731" w:rsidR="00A1739A" w:rsidRPr="008815C6" w:rsidDel="005239A8" w:rsidRDefault="00A1739A" w:rsidP="003D3D48">
      <w:pPr>
        <w:spacing w:after="200" w:line="480" w:lineRule="auto"/>
        <w:jc w:val="center"/>
        <w:rPr>
          <w:del w:id="1187" w:author="Paul Ekung" w:date="2023-02-21T02:19:00Z"/>
          <w:rFonts w:asciiTheme="majorHAnsi" w:eastAsia="Calibri" w:hAnsiTheme="majorHAnsi"/>
          <w:bCs/>
          <w:sz w:val="24"/>
          <w:szCs w:val="24"/>
        </w:rPr>
      </w:pPr>
    </w:p>
    <w:p w14:paraId="55BA2598" w14:textId="022AFAC0" w:rsidR="00A1739A" w:rsidRPr="008815C6" w:rsidDel="005239A8" w:rsidRDefault="00A1739A" w:rsidP="003D3D48">
      <w:pPr>
        <w:spacing w:after="200" w:line="480" w:lineRule="auto"/>
        <w:jc w:val="center"/>
        <w:rPr>
          <w:del w:id="1188" w:author="Paul Ekung" w:date="2023-02-21T02:19:00Z"/>
          <w:rFonts w:asciiTheme="majorHAnsi" w:eastAsia="Calibri" w:hAnsiTheme="majorHAnsi"/>
          <w:bCs/>
          <w:sz w:val="24"/>
          <w:szCs w:val="24"/>
        </w:rPr>
      </w:pPr>
      <w:del w:id="1189" w:author="Paul Ekung" w:date="2023-02-21T02:19:00Z">
        <w:r w:rsidRPr="008815C6" w:rsidDel="005239A8">
          <w:rPr>
            <w:rFonts w:asciiTheme="majorHAnsi" w:eastAsia="Calibri" w:hAnsiTheme="majorHAnsi"/>
            <w:bCs/>
            <w:sz w:val="24"/>
            <w:szCs w:val="24"/>
          </w:rPr>
          <w:delText>Fig 4.2: Use case diagram</w:delText>
        </w:r>
      </w:del>
    </w:p>
    <w:p w14:paraId="61411D98" w14:textId="45E2569D" w:rsidR="00A1739A" w:rsidRPr="008815C6" w:rsidDel="005239A8" w:rsidRDefault="00A1739A" w:rsidP="003D3D48">
      <w:pPr>
        <w:spacing w:after="200" w:line="480" w:lineRule="auto"/>
        <w:jc w:val="center"/>
        <w:rPr>
          <w:del w:id="1190" w:author="Paul Ekung" w:date="2023-02-21T02:19:00Z"/>
          <w:rFonts w:asciiTheme="majorHAnsi" w:eastAsia="Calibri" w:hAnsiTheme="majorHAnsi"/>
          <w:bCs/>
          <w:sz w:val="24"/>
          <w:szCs w:val="24"/>
        </w:rPr>
      </w:pPr>
    </w:p>
    <w:p w14:paraId="1A194735" w14:textId="1721AE17" w:rsidR="00A1739A" w:rsidRPr="008815C6" w:rsidDel="005239A8" w:rsidRDefault="00A1739A" w:rsidP="003D3D48">
      <w:pPr>
        <w:spacing w:after="200" w:line="480" w:lineRule="auto"/>
        <w:jc w:val="center"/>
        <w:rPr>
          <w:del w:id="1191" w:author="Paul Ekung" w:date="2023-02-21T02:19:00Z"/>
          <w:rFonts w:asciiTheme="majorHAnsi" w:eastAsia="Calibri" w:hAnsiTheme="majorHAnsi"/>
          <w:bCs/>
          <w:sz w:val="24"/>
          <w:szCs w:val="24"/>
        </w:rPr>
      </w:pPr>
    </w:p>
    <w:p w14:paraId="56CD80D0" w14:textId="022065CD" w:rsidR="00A1739A" w:rsidRPr="008815C6" w:rsidDel="005239A8" w:rsidRDefault="00A1739A" w:rsidP="003D3D48">
      <w:pPr>
        <w:spacing w:after="200" w:line="480" w:lineRule="auto"/>
        <w:jc w:val="center"/>
        <w:rPr>
          <w:del w:id="1192" w:author="Paul Ekung" w:date="2023-02-21T02:19:00Z"/>
          <w:rFonts w:asciiTheme="majorHAnsi" w:eastAsia="Calibri" w:hAnsiTheme="majorHAnsi"/>
          <w:bCs/>
          <w:sz w:val="24"/>
          <w:szCs w:val="24"/>
        </w:rPr>
      </w:pPr>
    </w:p>
    <w:p w14:paraId="24D38D1F" w14:textId="2FEE1ADA" w:rsidR="00A1739A" w:rsidRPr="008815C6" w:rsidDel="005239A8" w:rsidRDefault="00A1739A" w:rsidP="003D3D48">
      <w:pPr>
        <w:spacing w:after="200" w:line="480" w:lineRule="auto"/>
        <w:jc w:val="center"/>
        <w:rPr>
          <w:del w:id="1193" w:author="Paul Ekung" w:date="2023-02-21T02:19:00Z"/>
          <w:rFonts w:asciiTheme="majorHAnsi" w:eastAsia="Calibri" w:hAnsiTheme="majorHAnsi"/>
          <w:bCs/>
          <w:sz w:val="24"/>
          <w:szCs w:val="24"/>
        </w:rPr>
      </w:pPr>
    </w:p>
    <w:p w14:paraId="62D9A4C4" w14:textId="5C88EB92" w:rsidR="00A1739A" w:rsidRPr="008815C6" w:rsidDel="005239A8" w:rsidRDefault="00A1739A" w:rsidP="003D3D48">
      <w:pPr>
        <w:spacing w:after="200" w:line="480" w:lineRule="auto"/>
        <w:jc w:val="center"/>
        <w:rPr>
          <w:del w:id="1194" w:author="Paul Ekung" w:date="2023-02-21T02:19:00Z"/>
          <w:rFonts w:asciiTheme="majorHAnsi" w:eastAsia="Calibri" w:hAnsiTheme="majorHAnsi"/>
          <w:bCs/>
          <w:sz w:val="24"/>
          <w:szCs w:val="24"/>
        </w:rPr>
      </w:pPr>
    </w:p>
    <w:p w14:paraId="5292F07B" w14:textId="0BC230BC" w:rsidR="00A1739A" w:rsidRPr="008815C6" w:rsidDel="005239A8" w:rsidRDefault="00A1739A" w:rsidP="003D3D48">
      <w:pPr>
        <w:spacing w:after="200" w:line="480" w:lineRule="auto"/>
        <w:jc w:val="center"/>
        <w:rPr>
          <w:del w:id="1195" w:author="Paul Ekung" w:date="2023-02-21T02:19:00Z"/>
          <w:rFonts w:asciiTheme="majorHAnsi" w:eastAsia="Calibri" w:hAnsiTheme="majorHAnsi"/>
          <w:bCs/>
          <w:sz w:val="24"/>
          <w:szCs w:val="24"/>
        </w:rPr>
      </w:pPr>
    </w:p>
    <w:p w14:paraId="6A20937F" w14:textId="33D456F8" w:rsidR="00A1739A" w:rsidRPr="008815C6" w:rsidDel="005239A8" w:rsidRDefault="00A1739A" w:rsidP="003D3D48">
      <w:pPr>
        <w:spacing w:after="200" w:line="480" w:lineRule="auto"/>
        <w:jc w:val="center"/>
        <w:rPr>
          <w:del w:id="1196" w:author="Paul Ekung" w:date="2023-02-21T02:19:00Z"/>
          <w:rFonts w:asciiTheme="majorHAnsi" w:eastAsia="Calibri" w:hAnsiTheme="majorHAnsi"/>
          <w:bCs/>
          <w:sz w:val="24"/>
          <w:szCs w:val="24"/>
        </w:rPr>
      </w:pPr>
    </w:p>
    <w:p w14:paraId="7EC74FCA" w14:textId="7419242F" w:rsidR="00A1739A" w:rsidRPr="008815C6" w:rsidDel="005239A8" w:rsidRDefault="00A1739A" w:rsidP="003D3D48">
      <w:pPr>
        <w:spacing w:after="200" w:line="480" w:lineRule="auto"/>
        <w:jc w:val="center"/>
        <w:rPr>
          <w:del w:id="1197" w:author="Paul Ekung" w:date="2023-02-21T02:19:00Z"/>
          <w:rFonts w:asciiTheme="majorHAnsi" w:eastAsia="Calibri" w:hAnsiTheme="majorHAnsi"/>
          <w:bCs/>
          <w:sz w:val="24"/>
          <w:szCs w:val="24"/>
        </w:rPr>
      </w:pPr>
    </w:p>
    <w:p w14:paraId="3F4D04B9" w14:textId="038E12D8" w:rsidR="00A1739A" w:rsidRPr="008815C6" w:rsidDel="005239A8" w:rsidRDefault="00A1739A" w:rsidP="003D3D48">
      <w:pPr>
        <w:spacing w:after="200" w:line="480" w:lineRule="auto"/>
        <w:jc w:val="center"/>
        <w:rPr>
          <w:del w:id="1198" w:author="Paul Ekung" w:date="2023-02-21T02:19:00Z"/>
          <w:rFonts w:asciiTheme="majorHAnsi" w:eastAsia="Calibri" w:hAnsiTheme="majorHAnsi"/>
          <w:bCs/>
          <w:sz w:val="24"/>
          <w:szCs w:val="24"/>
        </w:rPr>
      </w:pPr>
    </w:p>
    <w:p w14:paraId="08BB0F4B" w14:textId="44D5BCA4" w:rsidR="00A1739A" w:rsidRPr="008815C6" w:rsidDel="005239A8" w:rsidRDefault="00A1739A" w:rsidP="003D3D48">
      <w:pPr>
        <w:spacing w:after="200" w:line="480" w:lineRule="auto"/>
        <w:jc w:val="center"/>
        <w:rPr>
          <w:del w:id="1199" w:author="Paul Ekung" w:date="2023-02-21T02:19:00Z"/>
          <w:rFonts w:asciiTheme="majorHAnsi" w:eastAsia="Calibri" w:hAnsiTheme="majorHAnsi"/>
          <w:bCs/>
          <w:sz w:val="24"/>
          <w:szCs w:val="24"/>
        </w:rPr>
      </w:pPr>
      <w:del w:id="1200" w:author="Paul Ekung" w:date="2023-02-21T02:19:00Z">
        <w:r w:rsidRPr="008815C6" w:rsidDel="005239A8">
          <w:rPr>
            <w:rFonts w:asciiTheme="majorHAnsi" w:eastAsia="Calibri" w:hAnsiTheme="majorHAnsi"/>
            <w:bCs/>
            <w:sz w:val="24"/>
            <w:szCs w:val="24"/>
          </w:rPr>
          <w:delText>24</w:delText>
        </w:r>
      </w:del>
    </w:p>
    <w:p w14:paraId="0B465ACF" w14:textId="56B2B838" w:rsidR="00A1739A" w:rsidRPr="008815C6" w:rsidDel="005239A8" w:rsidRDefault="00A1739A" w:rsidP="003D3D48">
      <w:pPr>
        <w:spacing w:after="200" w:line="480" w:lineRule="auto"/>
        <w:jc w:val="center"/>
        <w:rPr>
          <w:del w:id="1201" w:author="Paul Ekung" w:date="2023-02-21T02:19:00Z"/>
          <w:rFonts w:asciiTheme="majorHAnsi" w:eastAsia="Calibri" w:hAnsiTheme="majorHAnsi"/>
          <w:bCs/>
          <w:sz w:val="24"/>
          <w:szCs w:val="24"/>
        </w:rPr>
      </w:pPr>
    </w:p>
    <w:p w14:paraId="25167145" w14:textId="2152119D" w:rsidR="00A1739A" w:rsidRPr="008815C6" w:rsidDel="005239A8" w:rsidRDefault="00A1739A" w:rsidP="003D3D48">
      <w:pPr>
        <w:spacing w:after="200" w:line="480" w:lineRule="auto"/>
        <w:jc w:val="center"/>
        <w:rPr>
          <w:del w:id="1202" w:author="Paul Ekung" w:date="2023-02-21T02:19:00Z"/>
          <w:rFonts w:asciiTheme="majorHAnsi" w:eastAsia="Calibri" w:hAnsiTheme="majorHAnsi"/>
          <w:bCs/>
          <w:sz w:val="24"/>
          <w:szCs w:val="24"/>
        </w:rPr>
      </w:pPr>
    </w:p>
    <w:p w14:paraId="69043523" w14:textId="51AA4626" w:rsidR="00A1739A" w:rsidRPr="008815C6" w:rsidDel="005239A8" w:rsidRDefault="00A1739A" w:rsidP="003D3D48">
      <w:pPr>
        <w:spacing w:after="200" w:line="480" w:lineRule="auto"/>
        <w:jc w:val="center"/>
        <w:rPr>
          <w:del w:id="1203" w:author="Paul Ekung" w:date="2023-02-21T02:19:00Z"/>
          <w:rFonts w:asciiTheme="majorHAnsi" w:eastAsia="Calibri" w:hAnsiTheme="majorHAnsi"/>
          <w:bCs/>
          <w:sz w:val="24"/>
          <w:szCs w:val="24"/>
        </w:rPr>
      </w:pPr>
      <w:del w:id="1204" w:author="Paul Ekung" w:date="2023-02-21T02:19:00Z">
        <w:r w:rsidRPr="008815C6" w:rsidDel="005239A8">
          <w:rPr>
            <w:rFonts w:asciiTheme="majorHAnsi" w:eastAsia="Calibri" w:hAnsiTheme="majorHAnsi"/>
            <w:bCs/>
            <w:sz w:val="24"/>
            <w:szCs w:val="24"/>
          </w:rPr>
          <w:delText>4.6 OUTPUT DESIGN</w:delText>
        </w:r>
      </w:del>
    </w:p>
    <w:p w14:paraId="61776E15" w14:textId="0C520290" w:rsidR="00A1739A" w:rsidRPr="008815C6" w:rsidDel="005239A8" w:rsidRDefault="00A1739A" w:rsidP="003D3D48">
      <w:pPr>
        <w:spacing w:after="200" w:line="480" w:lineRule="auto"/>
        <w:jc w:val="center"/>
        <w:rPr>
          <w:del w:id="1205" w:author="Paul Ekung" w:date="2023-02-21T02:19:00Z"/>
          <w:rFonts w:asciiTheme="majorHAnsi" w:eastAsia="Calibri" w:hAnsiTheme="majorHAnsi"/>
          <w:bCs/>
          <w:sz w:val="24"/>
          <w:szCs w:val="24"/>
        </w:rPr>
      </w:pPr>
    </w:p>
    <w:p w14:paraId="3DC70AD3" w14:textId="41391139" w:rsidR="00A1739A" w:rsidRPr="008815C6" w:rsidDel="005239A8" w:rsidRDefault="00A1739A" w:rsidP="003D3D48">
      <w:pPr>
        <w:spacing w:after="200" w:line="480" w:lineRule="auto"/>
        <w:jc w:val="center"/>
        <w:rPr>
          <w:del w:id="1206" w:author="Paul Ekung" w:date="2023-02-21T02:19:00Z"/>
          <w:rFonts w:asciiTheme="majorHAnsi" w:eastAsia="Calibri" w:hAnsiTheme="majorHAnsi"/>
          <w:bCs/>
          <w:sz w:val="24"/>
          <w:szCs w:val="24"/>
        </w:rPr>
      </w:pPr>
    </w:p>
    <w:p w14:paraId="17F70969" w14:textId="4556996A" w:rsidR="00A1739A" w:rsidRPr="008815C6" w:rsidDel="005239A8" w:rsidRDefault="00A1739A" w:rsidP="003D3D48">
      <w:pPr>
        <w:spacing w:after="200" w:line="480" w:lineRule="auto"/>
        <w:jc w:val="center"/>
        <w:rPr>
          <w:del w:id="1207" w:author="Paul Ekung" w:date="2023-02-21T02:19:00Z"/>
          <w:rFonts w:asciiTheme="majorHAnsi" w:eastAsia="Calibri" w:hAnsiTheme="majorHAnsi"/>
          <w:bCs/>
          <w:sz w:val="24"/>
          <w:szCs w:val="24"/>
        </w:rPr>
      </w:pPr>
    </w:p>
    <w:p w14:paraId="7B30C2EE" w14:textId="26484BF4" w:rsidR="00A1739A" w:rsidRPr="008815C6" w:rsidDel="005239A8" w:rsidRDefault="00A1739A" w:rsidP="003D3D48">
      <w:pPr>
        <w:spacing w:after="200" w:line="480" w:lineRule="auto"/>
        <w:jc w:val="center"/>
        <w:rPr>
          <w:del w:id="1208" w:author="Paul Ekung" w:date="2023-02-21T02:19:00Z"/>
          <w:rFonts w:asciiTheme="majorHAnsi" w:eastAsia="Calibri" w:hAnsiTheme="majorHAnsi"/>
          <w:bCs/>
          <w:sz w:val="24"/>
          <w:szCs w:val="24"/>
        </w:rPr>
      </w:pPr>
    </w:p>
    <w:p w14:paraId="18B310BC" w14:textId="3E969E51" w:rsidR="00A1739A" w:rsidRPr="008815C6" w:rsidDel="005239A8" w:rsidRDefault="00A1739A" w:rsidP="003D3D48">
      <w:pPr>
        <w:spacing w:after="200" w:line="480" w:lineRule="auto"/>
        <w:jc w:val="center"/>
        <w:rPr>
          <w:del w:id="1209" w:author="Paul Ekung" w:date="2023-02-21T02:19:00Z"/>
          <w:rFonts w:asciiTheme="majorHAnsi" w:eastAsia="Calibri" w:hAnsiTheme="majorHAnsi"/>
          <w:bCs/>
          <w:sz w:val="24"/>
          <w:szCs w:val="24"/>
        </w:rPr>
      </w:pPr>
    </w:p>
    <w:p w14:paraId="2895C1E8" w14:textId="334458A0" w:rsidR="00A1739A" w:rsidRPr="008815C6" w:rsidDel="005239A8" w:rsidRDefault="00A1739A" w:rsidP="003D3D48">
      <w:pPr>
        <w:spacing w:after="200" w:line="480" w:lineRule="auto"/>
        <w:jc w:val="center"/>
        <w:rPr>
          <w:del w:id="1210" w:author="Paul Ekung" w:date="2023-02-21T02:19:00Z"/>
          <w:rFonts w:asciiTheme="majorHAnsi" w:eastAsia="Calibri" w:hAnsiTheme="majorHAnsi"/>
          <w:bCs/>
          <w:sz w:val="24"/>
          <w:szCs w:val="24"/>
        </w:rPr>
      </w:pPr>
    </w:p>
    <w:p w14:paraId="143CB14F" w14:textId="6008CBBD" w:rsidR="00A1739A" w:rsidRPr="008815C6" w:rsidDel="005239A8" w:rsidRDefault="00A1739A" w:rsidP="003D3D48">
      <w:pPr>
        <w:spacing w:after="200" w:line="480" w:lineRule="auto"/>
        <w:jc w:val="center"/>
        <w:rPr>
          <w:del w:id="1211" w:author="Paul Ekung" w:date="2023-02-21T02:19:00Z"/>
          <w:rFonts w:asciiTheme="majorHAnsi" w:eastAsia="Calibri" w:hAnsiTheme="majorHAnsi"/>
          <w:bCs/>
          <w:sz w:val="24"/>
          <w:szCs w:val="24"/>
        </w:rPr>
      </w:pPr>
    </w:p>
    <w:p w14:paraId="776AD6DF" w14:textId="4C7CF4CA" w:rsidR="00A1739A" w:rsidRPr="008815C6" w:rsidDel="005239A8" w:rsidRDefault="00A1739A" w:rsidP="003D3D48">
      <w:pPr>
        <w:spacing w:after="200" w:line="480" w:lineRule="auto"/>
        <w:jc w:val="center"/>
        <w:rPr>
          <w:del w:id="1212" w:author="Paul Ekung" w:date="2023-02-21T02:19:00Z"/>
          <w:rFonts w:asciiTheme="majorHAnsi" w:eastAsia="Calibri" w:hAnsiTheme="majorHAnsi"/>
          <w:bCs/>
          <w:sz w:val="24"/>
          <w:szCs w:val="24"/>
        </w:rPr>
      </w:pPr>
    </w:p>
    <w:p w14:paraId="58C22B89" w14:textId="70C7CF22" w:rsidR="00A1739A" w:rsidRPr="008815C6" w:rsidDel="005239A8" w:rsidRDefault="00A1739A" w:rsidP="003D3D48">
      <w:pPr>
        <w:spacing w:after="200" w:line="480" w:lineRule="auto"/>
        <w:jc w:val="center"/>
        <w:rPr>
          <w:del w:id="1213" w:author="Paul Ekung" w:date="2023-02-21T02:19:00Z"/>
          <w:rFonts w:asciiTheme="majorHAnsi" w:eastAsia="Calibri" w:hAnsiTheme="majorHAnsi"/>
          <w:bCs/>
          <w:sz w:val="24"/>
          <w:szCs w:val="24"/>
        </w:rPr>
      </w:pPr>
    </w:p>
    <w:p w14:paraId="2C0D10CB" w14:textId="3C623ED1" w:rsidR="00A1739A" w:rsidRPr="008815C6" w:rsidDel="005239A8" w:rsidRDefault="00A1739A" w:rsidP="003D3D48">
      <w:pPr>
        <w:spacing w:after="200" w:line="480" w:lineRule="auto"/>
        <w:jc w:val="center"/>
        <w:rPr>
          <w:del w:id="1214" w:author="Paul Ekung" w:date="2023-02-21T02:19:00Z"/>
          <w:rFonts w:asciiTheme="majorHAnsi" w:eastAsia="Calibri" w:hAnsiTheme="majorHAnsi"/>
          <w:bCs/>
          <w:sz w:val="24"/>
          <w:szCs w:val="24"/>
        </w:rPr>
      </w:pPr>
    </w:p>
    <w:p w14:paraId="0C4A166A" w14:textId="2010AE52" w:rsidR="00A1739A" w:rsidRPr="008815C6" w:rsidDel="005239A8" w:rsidRDefault="00A1739A" w:rsidP="003D3D48">
      <w:pPr>
        <w:spacing w:after="200" w:line="480" w:lineRule="auto"/>
        <w:jc w:val="center"/>
        <w:rPr>
          <w:del w:id="1215" w:author="Paul Ekung" w:date="2023-02-21T02:19:00Z"/>
          <w:rFonts w:asciiTheme="majorHAnsi" w:eastAsia="Calibri" w:hAnsiTheme="majorHAnsi"/>
          <w:bCs/>
          <w:sz w:val="24"/>
          <w:szCs w:val="24"/>
        </w:rPr>
      </w:pPr>
    </w:p>
    <w:p w14:paraId="114A8BBF" w14:textId="7AC2CCCA" w:rsidR="00A1739A" w:rsidRPr="008815C6" w:rsidDel="005239A8" w:rsidRDefault="00A1739A" w:rsidP="003D3D48">
      <w:pPr>
        <w:spacing w:after="200" w:line="480" w:lineRule="auto"/>
        <w:jc w:val="center"/>
        <w:rPr>
          <w:del w:id="1216" w:author="Paul Ekung" w:date="2023-02-21T02:19:00Z"/>
          <w:rFonts w:asciiTheme="majorHAnsi" w:eastAsia="Calibri" w:hAnsiTheme="majorHAnsi"/>
          <w:bCs/>
          <w:sz w:val="24"/>
          <w:szCs w:val="24"/>
        </w:rPr>
      </w:pPr>
      <w:del w:id="1217" w:author="Paul Ekung" w:date="2023-02-21T02:19:00Z">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del>
    </w:p>
    <w:p w14:paraId="73DFCA71" w14:textId="1E376B1A" w:rsidR="00A1739A" w:rsidRPr="008815C6" w:rsidDel="005239A8" w:rsidRDefault="00A1739A" w:rsidP="003D3D48">
      <w:pPr>
        <w:spacing w:after="200" w:line="480" w:lineRule="auto"/>
        <w:jc w:val="center"/>
        <w:rPr>
          <w:del w:id="1218" w:author="Paul Ekung" w:date="2023-02-21T02:19:00Z"/>
          <w:rFonts w:asciiTheme="majorHAnsi" w:eastAsia="Calibri" w:hAnsiTheme="majorHAnsi"/>
          <w:bCs/>
          <w:sz w:val="24"/>
          <w:szCs w:val="24"/>
        </w:rPr>
      </w:pPr>
    </w:p>
    <w:p w14:paraId="6B6649C2" w14:textId="4F1498E4" w:rsidR="00A1739A" w:rsidRPr="008815C6" w:rsidDel="005239A8" w:rsidRDefault="00A1739A" w:rsidP="003D3D48">
      <w:pPr>
        <w:spacing w:after="200" w:line="480" w:lineRule="auto"/>
        <w:jc w:val="center"/>
        <w:rPr>
          <w:del w:id="1219" w:author="Paul Ekung" w:date="2023-02-21T02:19:00Z"/>
          <w:rFonts w:asciiTheme="majorHAnsi" w:eastAsia="Calibri" w:hAnsiTheme="majorHAnsi"/>
          <w:bCs/>
          <w:sz w:val="24"/>
          <w:szCs w:val="24"/>
        </w:rPr>
      </w:pPr>
    </w:p>
    <w:p w14:paraId="4E28894B" w14:textId="643A3180" w:rsidR="00A1739A" w:rsidRPr="008815C6" w:rsidDel="005239A8" w:rsidRDefault="00A1739A" w:rsidP="003D3D48">
      <w:pPr>
        <w:spacing w:after="200" w:line="480" w:lineRule="auto"/>
        <w:jc w:val="center"/>
        <w:rPr>
          <w:del w:id="1220" w:author="Paul Ekung" w:date="2023-02-21T02:19:00Z"/>
          <w:rFonts w:asciiTheme="majorHAnsi" w:eastAsia="Calibri" w:hAnsiTheme="majorHAnsi"/>
          <w:bCs/>
          <w:sz w:val="24"/>
          <w:szCs w:val="24"/>
        </w:rPr>
      </w:pPr>
    </w:p>
    <w:p w14:paraId="0427D8CB" w14:textId="2789F110" w:rsidR="00A1739A" w:rsidRPr="008815C6" w:rsidDel="005239A8" w:rsidRDefault="00A1739A" w:rsidP="003D3D48">
      <w:pPr>
        <w:spacing w:after="200" w:line="480" w:lineRule="auto"/>
        <w:jc w:val="center"/>
        <w:rPr>
          <w:del w:id="1221" w:author="Paul Ekung" w:date="2023-02-21T02:19:00Z"/>
          <w:rFonts w:asciiTheme="majorHAnsi" w:eastAsia="Calibri" w:hAnsiTheme="majorHAnsi"/>
          <w:bCs/>
          <w:sz w:val="24"/>
          <w:szCs w:val="24"/>
        </w:rPr>
      </w:pPr>
    </w:p>
    <w:p w14:paraId="07B48F5C" w14:textId="71F1CC6D" w:rsidR="00A1739A" w:rsidRPr="008815C6" w:rsidDel="005239A8" w:rsidRDefault="00A1739A" w:rsidP="003D3D48">
      <w:pPr>
        <w:spacing w:after="200" w:line="480" w:lineRule="auto"/>
        <w:jc w:val="center"/>
        <w:rPr>
          <w:del w:id="1222" w:author="Paul Ekung" w:date="2023-02-21T02:19:00Z"/>
          <w:rFonts w:asciiTheme="majorHAnsi" w:eastAsia="Calibri" w:hAnsiTheme="majorHAnsi"/>
          <w:bCs/>
          <w:sz w:val="24"/>
          <w:szCs w:val="24"/>
        </w:rPr>
      </w:pPr>
    </w:p>
    <w:p w14:paraId="34EC64F6" w14:textId="643C54BA" w:rsidR="00A1739A" w:rsidRPr="008815C6" w:rsidDel="005239A8" w:rsidRDefault="00A1739A" w:rsidP="003D3D48">
      <w:pPr>
        <w:spacing w:after="200" w:line="480" w:lineRule="auto"/>
        <w:jc w:val="center"/>
        <w:rPr>
          <w:del w:id="1223" w:author="Paul Ekung" w:date="2023-02-21T02:19:00Z"/>
          <w:rFonts w:asciiTheme="majorHAnsi" w:eastAsia="Calibri" w:hAnsiTheme="majorHAnsi"/>
          <w:bCs/>
          <w:sz w:val="24"/>
          <w:szCs w:val="24"/>
        </w:rPr>
      </w:pPr>
    </w:p>
    <w:p w14:paraId="6BE9EF1B" w14:textId="798B4965" w:rsidR="00A1739A" w:rsidRPr="008815C6" w:rsidDel="005239A8" w:rsidRDefault="00A1739A" w:rsidP="003D3D48">
      <w:pPr>
        <w:spacing w:after="200" w:line="480" w:lineRule="auto"/>
        <w:jc w:val="center"/>
        <w:rPr>
          <w:del w:id="1224" w:author="Paul Ekung" w:date="2023-02-21T02:19:00Z"/>
          <w:rFonts w:asciiTheme="majorHAnsi" w:eastAsia="Calibri" w:hAnsiTheme="majorHAnsi"/>
          <w:bCs/>
          <w:sz w:val="24"/>
          <w:szCs w:val="24"/>
        </w:rPr>
      </w:pPr>
    </w:p>
    <w:p w14:paraId="0886D26D" w14:textId="6F8BA21F" w:rsidR="00A1739A" w:rsidRPr="008815C6" w:rsidDel="005239A8" w:rsidRDefault="00A1739A" w:rsidP="003D3D48">
      <w:pPr>
        <w:spacing w:after="200" w:line="480" w:lineRule="auto"/>
        <w:jc w:val="center"/>
        <w:rPr>
          <w:del w:id="1225" w:author="Paul Ekung" w:date="2023-02-21T02:19:00Z"/>
          <w:rFonts w:asciiTheme="majorHAnsi" w:eastAsia="Calibri" w:hAnsiTheme="majorHAnsi"/>
          <w:bCs/>
          <w:sz w:val="24"/>
          <w:szCs w:val="24"/>
        </w:rPr>
      </w:pPr>
    </w:p>
    <w:p w14:paraId="37435D90" w14:textId="5AD777F8" w:rsidR="00A1739A" w:rsidRPr="008815C6" w:rsidDel="005239A8" w:rsidRDefault="00A1739A" w:rsidP="003D3D48">
      <w:pPr>
        <w:spacing w:after="200" w:line="480" w:lineRule="auto"/>
        <w:jc w:val="center"/>
        <w:rPr>
          <w:del w:id="1226" w:author="Paul Ekung" w:date="2023-02-21T02:19:00Z"/>
          <w:rFonts w:asciiTheme="majorHAnsi" w:eastAsia="Calibri" w:hAnsiTheme="majorHAnsi"/>
          <w:bCs/>
          <w:sz w:val="24"/>
          <w:szCs w:val="24"/>
        </w:rPr>
      </w:pPr>
    </w:p>
    <w:p w14:paraId="2E693F78" w14:textId="172256EA" w:rsidR="00A1739A" w:rsidRPr="008815C6" w:rsidDel="005239A8" w:rsidRDefault="00A1739A" w:rsidP="003D3D48">
      <w:pPr>
        <w:spacing w:after="200" w:line="480" w:lineRule="auto"/>
        <w:jc w:val="center"/>
        <w:rPr>
          <w:del w:id="1227" w:author="Paul Ekung" w:date="2023-02-21T02:19:00Z"/>
          <w:rFonts w:asciiTheme="majorHAnsi" w:eastAsia="Calibri" w:hAnsiTheme="majorHAnsi"/>
          <w:bCs/>
          <w:sz w:val="24"/>
          <w:szCs w:val="24"/>
        </w:rPr>
      </w:pPr>
    </w:p>
    <w:p w14:paraId="16B4B67D" w14:textId="1B6CFF1D" w:rsidR="00A1739A" w:rsidRPr="008815C6" w:rsidDel="005239A8" w:rsidRDefault="00A1739A" w:rsidP="003D3D48">
      <w:pPr>
        <w:spacing w:after="200" w:line="480" w:lineRule="auto"/>
        <w:jc w:val="center"/>
        <w:rPr>
          <w:del w:id="1228" w:author="Paul Ekung" w:date="2023-02-21T02:19:00Z"/>
          <w:rFonts w:asciiTheme="majorHAnsi" w:eastAsia="Calibri" w:hAnsiTheme="majorHAnsi"/>
          <w:bCs/>
          <w:sz w:val="24"/>
          <w:szCs w:val="24"/>
        </w:rPr>
      </w:pPr>
    </w:p>
    <w:p w14:paraId="2DC98F5C" w14:textId="638D5E53" w:rsidR="00A1739A" w:rsidRPr="008815C6" w:rsidDel="005239A8" w:rsidRDefault="00A1739A" w:rsidP="003D3D48">
      <w:pPr>
        <w:spacing w:after="200" w:line="480" w:lineRule="auto"/>
        <w:jc w:val="center"/>
        <w:rPr>
          <w:del w:id="1229" w:author="Paul Ekung" w:date="2023-02-21T02:19:00Z"/>
          <w:rFonts w:asciiTheme="majorHAnsi" w:eastAsia="Calibri" w:hAnsiTheme="majorHAnsi"/>
          <w:bCs/>
          <w:sz w:val="24"/>
          <w:szCs w:val="24"/>
        </w:rPr>
      </w:pPr>
      <w:del w:id="1230" w:author="Paul Ekung" w:date="2023-02-21T02:19:00Z">
        <w:r w:rsidRPr="008815C6" w:rsidDel="005239A8">
          <w:rPr>
            <w:rFonts w:asciiTheme="majorHAnsi" w:eastAsia="Calibri" w:hAnsiTheme="majorHAnsi"/>
            <w:bCs/>
            <w:sz w:val="24"/>
            <w:szCs w:val="24"/>
          </w:rPr>
          <w:delText>Fig 4.3: Output design</w:delText>
        </w:r>
      </w:del>
    </w:p>
    <w:p w14:paraId="288D8DDF" w14:textId="41688F03" w:rsidR="00A1739A" w:rsidRPr="008815C6" w:rsidDel="005239A8" w:rsidRDefault="00A1739A" w:rsidP="003D3D48">
      <w:pPr>
        <w:spacing w:after="200" w:line="480" w:lineRule="auto"/>
        <w:jc w:val="center"/>
        <w:rPr>
          <w:del w:id="1231" w:author="Paul Ekung" w:date="2023-02-21T02:19:00Z"/>
          <w:rFonts w:asciiTheme="majorHAnsi" w:eastAsia="Calibri" w:hAnsiTheme="majorHAnsi"/>
          <w:bCs/>
          <w:sz w:val="24"/>
          <w:szCs w:val="24"/>
        </w:rPr>
      </w:pPr>
    </w:p>
    <w:p w14:paraId="5988687F" w14:textId="63433F67" w:rsidR="00A1739A" w:rsidRPr="008815C6" w:rsidDel="005239A8" w:rsidRDefault="00A1739A" w:rsidP="003D3D48">
      <w:pPr>
        <w:spacing w:after="200" w:line="480" w:lineRule="auto"/>
        <w:jc w:val="center"/>
        <w:rPr>
          <w:del w:id="1232" w:author="Paul Ekung" w:date="2023-02-21T02:19:00Z"/>
          <w:rFonts w:asciiTheme="majorHAnsi" w:eastAsia="Calibri" w:hAnsiTheme="majorHAnsi"/>
          <w:bCs/>
          <w:sz w:val="24"/>
          <w:szCs w:val="24"/>
        </w:rPr>
      </w:pPr>
    </w:p>
    <w:p w14:paraId="611DAAB9" w14:textId="25E4400A" w:rsidR="00A1739A" w:rsidRPr="008815C6" w:rsidDel="005239A8" w:rsidRDefault="00A1739A" w:rsidP="003D3D48">
      <w:pPr>
        <w:spacing w:after="200" w:line="480" w:lineRule="auto"/>
        <w:jc w:val="center"/>
        <w:rPr>
          <w:del w:id="1233" w:author="Paul Ekung" w:date="2023-02-21T02:19:00Z"/>
          <w:rFonts w:asciiTheme="majorHAnsi" w:eastAsia="Calibri" w:hAnsiTheme="majorHAnsi"/>
          <w:bCs/>
          <w:sz w:val="24"/>
          <w:szCs w:val="24"/>
        </w:rPr>
      </w:pPr>
    </w:p>
    <w:p w14:paraId="4A2B6C33" w14:textId="40798F82" w:rsidR="00A1739A" w:rsidRPr="008815C6" w:rsidDel="005239A8" w:rsidRDefault="00A1739A" w:rsidP="003D3D48">
      <w:pPr>
        <w:spacing w:after="200" w:line="480" w:lineRule="auto"/>
        <w:jc w:val="center"/>
        <w:rPr>
          <w:del w:id="1234" w:author="Paul Ekung" w:date="2023-02-21T02:19:00Z"/>
          <w:rFonts w:asciiTheme="majorHAnsi" w:eastAsia="Calibri" w:hAnsiTheme="majorHAnsi"/>
          <w:bCs/>
          <w:sz w:val="24"/>
          <w:szCs w:val="24"/>
        </w:rPr>
      </w:pPr>
    </w:p>
    <w:p w14:paraId="7EE2B711" w14:textId="128339D5" w:rsidR="00A1739A" w:rsidRPr="008815C6" w:rsidDel="005239A8" w:rsidRDefault="00A1739A" w:rsidP="003D3D48">
      <w:pPr>
        <w:spacing w:after="200" w:line="480" w:lineRule="auto"/>
        <w:jc w:val="center"/>
        <w:rPr>
          <w:del w:id="1235" w:author="Paul Ekung" w:date="2023-02-21T02:19:00Z"/>
          <w:rFonts w:asciiTheme="majorHAnsi" w:eastAsia="Calibri" w:hAnsiTheme="majorHAnsi"/>
          <w:bCs/>
          <w:sz w:val="24"/>
          <w:szCs w:val="24"/>
        </w:rPr>
      </w:pPr>
    </w:p>
    <w:p w14:paraId="5A95FF82" w14:textId="4F4E5E6B" w:rsidR="00A1739A" w:rsidRPr="008815C6" w:rsidDel="005239A8" w:rsidRDefault="00A1739A" w:rsidP="003D3D48">
      <w:pPr>
        <w:spacing w:after="200" w:line="480" w:lineRule="auto"/>
        <w:jc w:val="center"/>
        <w:rPr>
          <w:del w:id="1236" w:author="Paul Ekung" w:date="2023-02-21T02:19:00Z"/>
          <w:rFonts w:asciiTheme="majorHAnsi" w:eastAsia="Calibri" w:hAnsiTheme="majorHAnsi"/>
          <w:bCs/>
          <w:sz w:val="24"/>
          <w:szCs w:val="24"/>
        </w:rPr>
      </w:pPr>
    </w:p>
    <w:p w14:paraId="477813A4" w14:textId="0C891800" w:rsidR="00A1739A" w:rsidRPr="008815C6" w:rsidDel="005239A8" w:rsidRDefault="00A1739A" w:rsidP="003D3D48">
      <w:pPr>
        <w:spacing w:after="200" w:line="480" w:lineRule="auto"/>
        <w:jc w:val="center"/>
        <w:rPr>
          <w:del w:id="1237" w:author="Paul Ekung" w:date="2023-02-21T02:19:00Z"/>
          <w:rFonts w:asciiTheme="majorHAnsi" w:eastAsia="Calibri" w:hAnsiTheme="majorHAnsi"/>
          <w:bCs/>
          <w:sz w:val="24"/>
          <w:szCs w:val="24"/>
        </w:rPr>
      </w:pPr>
    </w:p>
    <w:p w14:paraId="64964641" w14:textId="026A6569" w:rsidR="00A1739A" w:rsidRPr="008815C6" w:rsidDel="005239A8" w:rsidRDefault="00A1739A" w:rsidP="003D3D48">
      <w:pPr>
        <w:spacing w:after="200" w:line="480" w:lineRule="auto"/>
        <w:jc w:val="center"/>
        <w:rPr>
          <w:del w:id="1238" w:author="Paul Ekung" w:date="2023-02-21T02:19:00Z"/>
          <w:rFonts w:asciiTheme="majorHAnsi" w:eastAsia="Calibri" w:hAnsiTheme="majorHAnsi"/>
          <w:bCs/>
          <w:sz w:val="24"/>
          <w:szCs w:val="24"/>
        </w:rPr>
      </w:pPr>
    </w:p>
    <w:p w14:paraId="741216FC" w14:textId="7A7A8085" w:rsidR="00A1739A" w:rsidRPr="008815C6" w:rsidDel="005239A8" w:rsidRDefault="00A1739A" w:rsidP="003D3D48">
      <w:pPr>
        <w:spacing w:after="200" w:line="480" w:lineRule="auto"/>
        <w:jc w:val="center"/>
        <w:rPr>
          <w:del w:id="1239" w:author="Paul Ekung" w:date="2023-02-21T02:19:00Z"/>
          <w:rFonts w:asciiTheme="majorHAnsi" w:eastAsia="Calibri" w:hAnsiTheme="majorHAnsi"/>
          <w:bCs/>
          <w:sz w:val="24"/>
          <w:szCs w:val="24"/>
        </w:rPr>
      </w:pPr>
      <w:del w:id="1240" w:author="Paul Ekung" w:date="2023-02-21T02:19:00Z">
        <w:r w:rsidRPr="008815C6" w:rsidDel="005239A8">
          <w:rPr>
            <w:rFonts w:asciiTheme="majorHAnsi" w:eastAsia="Calibri" w:hAnsiTheme="majorHAnsi"/>
            <w:bCs/>
            <w:sz w:val="24"/>
            <w:szCs w:val="24"/>
          </w:rPr>
          <w:delText>25</w:delText>
        </w:r>
      </w:del>
    </w:p>
    <w:p w14:paraId="7508A68C" w14:textId="48A15B90" w:rsidR="00A1739A" w:rsidRPr="008815C6" w:rsidDel="005239A8" w:rsidRDefault="00A1739A" w:rsidP="003D3D48">
      <w:pPr>
        <w:spacing w:after="200" w:line="480" w:lineRule="auto"/>
        <w:jc w:val="center"/>
        <w:rPr>
          <w:del w:id="1241" w:author="Paul Ekung" w:date="2023-02-21T02:19:00Z"/>
          <w:rFonts w:asciiTheme="majorHAnsi" w:eastAsia="Calibri" w:hAnsiTheme="majorHAnsi"/>
          <w:bCs/>
          <w:sz w:val="24"/>
          <w:szCs w:val="24"/>
        </w:rPr>
      </w:pPr>
    </w:p>
    <w:p w14:paraId="67EA435D" w14:textId="1DD69DB5" w:rsidR="00A1739A" w:rsidRPr="008815C6" w:rsidDel="005239A8" w:rsidRDefault="00A1739A" w:rsidP="003D3D48">
      <w:pPr>
        <w:spacing w:after="200" w:line="480" w:lineRule="auto"/>
        <w:jc w:val="center"/>
        <w:rPr>
          <w:del w:id="1242" w:author="Paul Ekung" w:date="2023-02-21T02:19:00Z"/>
          <w:rFonts w:asciiTheme="majorHAnsi" w:eastAsia="Calibri" w:hAnsiTheme="majorHAnsi"/>
          <w:bCs/>
          <w:sz w:val="24"/>
          <w:szCs w:val="24"/>
        </w:rPr>
      </w:pPr>
      <w:del w:id="1243" w:author="Paul Ekung" w:date="2023-02-21T02:19:00Z">
        <w:r w:rsidRPr="008815C6" w:rsidDel="005239A8">
          <w:rPr>
            <w:rFonts w:asciiTheme="majorHAnsi" w:eastAsia="Calibri" w:hAnsiTheme="majorHAnsi"/>
            <w:bCs/>
            <w:sz w:val="24"/>
            <w:szCs w:val="24"/>
          </w:rPr>
          <w:delText>4.7 INPUT DESIGN</w:delText>
        </w:r>
      </w:del>
    </w:p>
    <w:p w14:paraId="21274664" w14:textId="4D6CDCD4" w:rsidR="00A1739A" w:rsidRPr="008815C6" w:rsidDel="005239A8" w:rsidRDefault="00A1739A" w:rsidP="003D3D48">
      <w:pPr>
        <w:spacing w:after="200" w:line="480" w:lineRule="auto"/>
        <w:jc w:val="center"/>
        <w:rPr>
          <w:del w:id="1244" w:author="Paul Ekung" w:date="2023-02-21T02:19:00Z"/>
          <w:rFonts w:asciiTheme="majorHAnsi" w:eastAsia="Calibri" w:hAnsiTheme="majorHAnsi"/>
          <w:bCs/>
          <w:sz w:val="24"/>
          <w:szCs w:val="24"/>
        </w:rPr>
      </w:pPr>
    </w:p>
    <w:p w14:paraId="7AC42A9D" w14:textId="681D5552" w:rsidR="00A1739A" w:rsidRPr="008815C6" w:rsidDel="005239A8" w:rsidRDefault="00A1739A" w:rsidP="003D3D48">
      <w:pPr>
        <w:spacing w:after="200" w:line="480" w:lineRule="auto"/>
        <w:jc w:val="center"/>
        <w:rPr>
          <w:del w:id="1245" w:author="Paul Ekung" w:date="2023-02-21T02:19:00Z"/>
          <w:rFonts w:asciiTheme="majorHAnsi" w:eastAsia="Calibri" w:hAnsiTheme="majorHAnsi"/>
          <w:bCs/>
          <w:sz w:val="24"/>
          <w:szCs w:val="24"/>
        </w:rPr>
      </w:pPr>
      <w:del w:id="1246" w:author="Paul Ekung" w:date="2023-02-21T02:19:00Z">
        <w:r w:rsidRPr="008815C6" w:rsidDel="005239A8">
          <w:rPr>
            <w:rFonts w:asciiTheme="majorHAnsi" w:eastAsia="Calibri" w:hAnsiTheme="majorHAnsi"/>
            <w:bCs/>
            <w:sz w:val="24"/>
            <w:szCs w:val="24"/>
          </w:rPr>
          <w:delText>FIELD NAME</w:delText>
        </w:r>
        <w:r w:rsidRPr="008815C6" w:rsidDel="005239A8">
          <w:rPr>
            <w:rFonts w:asciiTheme="majorHAnsi" w:eastAsia="Calibri" w:hAnsiTheme="majorHAnsi"/>
            <w:bCs/>
            <w:sz w:val="24"/>
            <w:szCs w:val="24"/>
          </w:rPr>
          <w:tab/>
          <w:delText>DESCRIPTION</w:delText>
        </w:r>
        <w:r w:rsidRPr="008815C6" w:rsidDel="005239A8">
          <w:rPr>
            <w:rFonts w:asciiTheme="majorHAnsi" w:eastAsia="Calibri" w:hAnsiTheme="majorHAnsi"/>
            <w:bCs/>
            <w:sz w:val="24"/>
            <w:szCs w:val="24"/>
          </w:rPr>
          <w:tab/>
          <w:delText>FIELD TYPE</w:delText>
        </w:r>
        <w:r w:rsidRPr="008815C6" w:rsidDel="005239A8">
          <w:rPr>
            <w:rFonts w:asciiTheme="majorHAnsi" w:eastAsia="Calibri" w:hAnsiTheme="majorHAnsi"/>
            <w:bCs/>
            <w:sz w:val="24"/>
            <w:szCs w:val="24"/>
          </w:rPr>
          <w:tab/>
          <w:delText>FIELD WIDTH</w:delText>
        </w:r>
      </w:del>
    </w:p>
    <w:p w14:paraId="52A3C364" w14:textId="04B692D2" w:rsidR="00A1739A" w:rsidRPr="008815C6" w:rsidDel="005239A8" w:rsidRDefault="00A1739A" w:rsidP="003D3D48">
      <w:pPr>
        <w:spacing w:after="200" w:line="480" w:lineRule="auto"/>
        <w:jc w:val="center"/>
        <w:rPr>
          <w:del w:id="1247" w:author="Paul Ekung" w:date="2023-02-21T02:19:00Z"/>
          <w:rFonts w:asciiTheme="majorHAnsi" w:eastAsia="Calibri" w:hAnsiTheme="majorHAnsi"/>
          <w:bCs/>
          <w:sz w:val="24"/>
          <w:szCs w:val="24"/>
        </w:rPr>
      </w:pPr>
      <w:del w:id="1248" w:author="Paul Ekung" w:date="2023-02-21T02:19:00Z">
        <w:r w:rsidRPr="008815C6" w:rsidDel="005239A8">
          <w:rPr>
            <w:rFonts w:asciiTheme="majorHAnsi" w:eastAsia="Calibri" w:hAnsiTheme="majorHAnsi"/>
            <w:bCs/>
            <w:sz w:val="24"/>
            <w:szCs w:val="24"/>
          </w:rPr>
          <w:delText>NAME</w:delText>
        </w:r>
        <w:r w:rsidRPr="008815C6" w:rsidDel="005239A8">
          <w:rPr>
            <w:rFonts w:asciiTheme="majorHAnsi" w:eastAsia="Calibri" w:hAnsiTheme="majorHAnsi"/>
            <w:bCs/>
            <w:sz w:val="24"/>
            <w:szCs w:val="24"/>
          </w:rPr>
          <w:tab/>
          <w:delText>Name</w:delText>
        </w:r>
        <w:r w:rsidRPr="008815C6" w:rsidDel="005239A8">
          <w:rPr>
            <w:rFonts w:asciiTheme="majorHAnsi" w:eastAsia="Calibri" w:hAnsiTheme="majorHAnsi"/>
            <w:bCs/>
            <w:sz w:val="24"/>
            <w:szCs w:val="24"/>
          </w:rPr>
          <w:tab/>
          <w:delText>Varchar</w:delText>
        </w:r>
        <w:r w:rsidRPr="008815C6" w:rsidDel="005239A8">
          <w:rPr>
            <w:rFonts w:asciiTheme="majorHAnsi" w:eastAsia="Calibri" w:hAnsiTheme="majorHAnsi"/>
            <w:bCs/>
            <w:sz w:val="24"/>
            <w:szCs w:val="24"/>
          </w:rPr>
          <w:tab/>
          <w:delText>30</w:delText>
        </w:r>
      </w:del>
    </w:p>
    <w:p w14:paraId="6F8BC4FE" w14:textId="75B17B3D" w:rsidR="00A1739A" w:rsidRPr="008815C6" w:rsidDel="005239A8" w:rsidRDefault="00A1739A" w:rsidP="003D3D48">
      <w:pPr>
        <w:spacing w:after="200" w:line="480" w:lineRule="auto"/>
        <w:jc w:val="center"/>
        <w:rPr>
          <w:del w:id="1249" w:author="Paul Ekung" w:date="2023-02-21T02:19:00Z"/>
          <w:rFonts w:asciiTheme="majorHAnsi" w:eastAsia="Calibri" w:hAnsiTheme="majorHAnsi"/>
          <w:bCs/>
          <w:sz w:val="24"/>
          <w:szCs w:val="24"/>
        </w:rPr>
      </w:pPr>
      <w:del w:id="1250" w:author="Paul Ekung" w:date="2023-02-21T02:19:00Z">
        <w:r w:rsidRPr="008815C6" w:rsidDel="005239A8">
          <w:rPr>
            <w:rFonts w:asciiTheme="majorHAnsi" w:eastAsia="Calibri" w:hAnsiTheme="majorHAnsi"/>
            <w:bCs/>
            <w:sz w:val="24"/>
            <w:szCs w:val="24"/>
          </w:rPr>
          <w:delText>REG NUMBER</w:delText>
        </w:r>
        <w:r w:rsidRPr="008815C6" w:rsidDel="005239A8">
          <w:rPr>
            <w:rFonts w:asciiTheme="majorHAnsi" w:eastAsia="Calibri" w:hAnsiTheme="majorHAnsi"/>
            <w:bCs/>
            <w:sz w:val="24"/>
            <w:szCs w:val="24"/>
          </w:rPr>
          <w:tab/>
          <w:delText>Registration Number</w:delText>
        </w:r>
        <w:r w:rsidRPr="008815C6" w:rsidDel="005239A8">
          <w:rPr>
            <w:rFonts w:asciiTheme="majorHAnsi" w:eastAsia="Calibri" w:hAnsiTheme="majorHAnsi"/>
            <w:bCs/>
            <w:sz w:val="24"/>
            <w:szCs w:val="24"/>
          </w:rPr>
          <w:tab/>
          <w:delText>Varchar</w:delText>
        </w:r>
        <w:r w:rsidRPr="008815C6" w:rsidDel="005239A8">
          <w:rPr>
            <w:rFonts w:asciiTheme="majorHAnsi" w:eastAsia="Calibri" w:hAnsiTheme="majorHAnsi"/>
            <w:bCs/>
            <w:sz w:val="24"/>
            <w:szCs w:val="24"/>
          </w:rPr>
          <w:tab/>
          <w:delText>20</w:delText>
        </w:r>
      </w:del>
    </w:p>
    <w:p w14:paraId="6011332A" w14:textId="71C01BDB" w:rsidR="00A1739A" w:rsidRPr="008815C6" w:rsidDel="005239A8" w:rsidRDefault="00A1739A" w:rsidP="003D3D48">
      <w:pPr>
        <w:spacing w:after="200" w:line="480" w:lineRule="auto"/>
        <w:jc w:val="center"/>
        <w:rPr>
          <w:del w:id="1251" w:author="Paul Ekung" w:date="2023-02-21T02:19:00Z"/>
          <w:rFonts w:asciiTheme="majorHAnsi" w:eastAsia="Calibri" w:hAnsiTheme="majorHAnsi"/>
          <w:bCs/>
          <w:sz w:val="24"/>
          <w:szCs w:val="24"/>
        </w:rPr>
      </w:pPr>
      <w:del w:id="1252" w:author="Paul Ekung" w:date="2023-02-21T02:19:00Z">
        <w:r w:rsidRPr="008815C6" w:rsidDel="005239A8">
          <w:rPr>
            <w:rFonts w:asciiTheme="majorHAnsi" w:eastAsia="Calibri" w:hAnsiTheme="majorHAnsi"/>
            <w:bCs/>
            <w:sz w:val="24"/>
            <w:szCs w:val="24"/>
          </w:rPr>
          <w:delText>DEPARTMENT</w:delText>
        </w:r>
        <w:r w:rsidRPr="008815C6" w:rsidDel="005239A8">
          <w:rPr>
            <w:rFonts w:asciiTheme="majorHAnsi" w:eastAsia="Calibri" w:hAnsiTheme="majorHAnsi"/>
            <w:bCs/>
            <w:sz w:val="24"/>
            <w:szCs w:val="24"/>
          </w:rPr>
          <w:tab/>
          <w:delText>Department</w:delText>
        </w:r>
        <w:r w:rsidRPr="008815C6" w:rsidDel="005239A8">
          <w:rPr>
            <w:rFonts w:asciiTheme="majorHAnsi" w:eastAsia="Calibri" w:hAnsiTheme="majorHAnsi"/>
            <w:bCs/>
            <w:sz w:val="24"/>
            <w:szCs w:val="24"/>
          </w:rPr>
          <w:tab/>
          <w:delText>Varchar</w:delText>
        </w:r>
        <w:r w:rsidRPr="008815C6" w:rsidDel="005239A8">
          <w:rPr>
            <w:rFonts w:asciiTheme="majorHAnsi" w:eastAsia="Calibri" w:hAnsiTheme="majorHAnsi"/>
            <w:bCs/>
            <w:sz w:val="24"/>
            <w:szCs w:val="24"/>
          </w:rPr>
          <w:tab/>
          <w:delText>50</w:delText>
        </w:r>
      </w:del>
    </w:p>
    <w:p w14:paraId="0EE4CBDF" w14:textId="0AAB0B11" w:rsidR="00A1739A" w:rsidRPr="008815C6" w:rsidDel="005239A8" w:rsidRDefault="00A1739A" w:rsidP="003D3D48">
      <w:pPr>
        <w:spacing w:after="200" w:line="480" w:lineRule="auto"/>
        <w:jc w:val="center"/>
        <w:rPr>
          <w:del w:id="1253" w:author="Paul Ekung" w:date="2023-02-21T02:19:00Z"/>
          <w:rFonts w:asciiTheme="majorHAnsi" w:eastAsia="Calibri" w:hAnsiTheme="majorHAnsi"/>
          <w:bCs/>
          <w:sz w:val="24"/>
          <w:szCs w:val="24"/>
        </w:rPr>
      </w:pPr>
      <w:del w:id="1254" w:author="Paul Ekung" w:date="2023-02-21T02:19:00Z">
        <w:r w:rsidRPr="008815C6" w:rsidDel="005239A8">
          <w:rPr>
            <w:rFonts w:asciiTheme="majorHAnsi" w:eastAsia="Calibri" w:hAnsiTheme="majorHAnsi"/>
            <w:bCs/>
            <w:sz w:val="24"/>
            <w:szCs w:val="24"/>
          </w:rPr>
          <w:delText>LEVEL</w:delText>
        </w:r>
        <w:r w:rsidRPr="008815C6" w:rsidDel="005239A8">
          <w:rPr>
            <w:rFonts w:asciiTheme="majorHAnsi" w:eastAsia="Calibri" w:hAnsiTheme="majorHAnsi"/>
            <w:bCs/>
            <w:sz w:val="24"/>
            <w:szCs w:val="24"/>
          </w:rPr>
          <w:tab/>
          <w:delText>Level</w:delText>
        </w:r>
        <w:r w:rsidRPr="008815C6" w:rsidDel="005239A8">
          <w:rPr>
            <w:rFonts w:asciiTheme="majorHAnsi" w:eastAsia="Calibri" w:hAnsiTheme="majorHAnsi"/>
            <w:bCs/>
            <w:sz w:val="24"/>
            <w:szCs w:val="24"/>
          </w:rPr>
          <w:tab/>
          <w:delText>Varchar</w:delText>
        </w:r>
        <w:r w:rsidRPr="008815C6" w:rsidDel="005239A8">
          <w:rPr>
            <w:rFonts w:asciiTheme="majorHAnsi" w:eastAsia="Calibri" w:hAnsiTheme="majorHAnsi"/>
            <w:bCs/>
            <w:sz w:val="24"/>
            <w:szCs w:val="24"/>
          </w:rPr>
          <w:tab/>
          <w:delText>10</w:delText>
        </w:r>
      </w:del>
    </w:p>
    <w:p w14:paraId="7A6DD5EB" w14:textId="0FFB7844" w:rsidR="00A1739A" w:rsidRPr="008815C6" w:rsidDel="005239A8" w:rsidRDefault="00A1739A" w:rsidP="003D3D48">
      <w:pPr>
        <w:spacing w:after="200" w:line="480" w:lineRule="auto"/>
        <w:jc w:val="center"/>
        <w:rPr>
          <w:del w:id="1255" w:author="Paul Ekung" w:date="2023-02-21T02:19:00Z"/>
          <w:rFonts w:asciiTheme="majorHAnsi" w:eastAsia="Calibri" w:hAnsiTheme="majorHAnsi"/>
          <w:bCs/>
          <w:sz w:val="24"/>
          <w:szCs w:val="24"/>
        </w:rPr>
      </w:pPr>
      <w:del w:id="1256" w:author="Paul Ekung" w:date="2023-02-21T02:19:00Z">
        <w:r w:rsidRPr="008815C6" w:rsidDel="005239A8">
          <w:rPr>
            <w:rFonts w:asciiTheme="majorHAnsi" w:eastAsia="Calibri" w:hAnsiTheme="majorHAnsi"/>
            <w:bCs/>
            <w:sz w:val="24"/>
            <w:szCs w:val="24"/>
          </w:rPr>
          <w:delText>CATEGORY</w:delText>
        </w:r>
        <w:r w:rsidRPr="008815C6" w:rsidDel="005239A8">
          <w:rPr>
            <w:rFonts w:asciiTheme="majorHAnsi" w:eastAsia="Calibri" w:hAnsiTheme="majorHAnsi"/>
            <w:bCs/>
            <w:sz w:val="24"/>
            <w:szCs w:val="24"/>
          </w:rPr>
          <w:tab/>
          <w:delText>Category</w:delText>
        </w:r>
        <w:r w:rsidRPr="008815C6" w:rsidDel="005239A8">
          <w:rPr>
            <w:rFonts w:asciiTheme="majorHAnsi" w:eastAsia="Calibri" w:hAnsiTheme="majorHAnsi"/>
            <w:bCs/>
            <w:sz w:val="24"/>
            <w:szCs w:val="24"/>
          </w:rPr>
          <w:tab/>
          <w:delText>Varchar</w:delText>
        </w:r>
        <w:r w:rsidRPr="008815C6" w:rsidDel="005239A8">
          <w:rPr>
            <w:rFonts w:asciiTheme="majorHAnsi" w:eastAsia="Calibri" w:hAnsiTheme="majorHAnsi"/>
            <w:bCs/>
            <w:sz w:val="24"/>
            <w:szCs w:val="24"/>
          </w:rPr>
          <w:tab/>
          <w:delText>20</w:delText>
        </w:r>
      </w:del>
    </w:p>
    <w:p w14:paraId="62B48324" w14:textId="4D24E236" w:rsidR="00A1739A" w:rsidRPr="008815C6" w:rsidDel="005239A8" w:rsidRDefault="00A1739A" w:rsidP="003D3D48">
      <w:pPr>
        <w:spacing w:after="200" w:line="480" w:lineRule="auto"/>
        <w:jc w:val="center"/>
        <w:rPr>
          <w:del w:id="1257" w:author="Paul Ekung" w:date="2023-02-21T02:19:00Z"/>
          <w:rFonts w:asciiTheme="majorHAnsi" w:eastAsia="Calibri" w:hAnsiTheme="majorHAnsi"/>
          <w:bCs/>
          <w:sz w:val="24"/>
          <w:szCs w:val="24"/>
        </w:rPr>
      </w:pPr>
      <w:del w:id="1258" w:author="Paul Ekung" w:date="2023-02-21T02:19:00Z">
        <w:r w:rsidRPr="008815C6" w:rsidDel="005239A8">
          <w:rPr>
            <w:rFonts w:asciiTheme="majorHAnsi" w:eastAsia="Calibri" w:hAnsiTheme="majorHAnsi"/>
            <w:bCs/>
            <w:sz w:val="24"/>
            <w:szCs w:val="24"/>
          </w:rPr>
          <w:delText>PHONE NO.</w:delText>
        </w:r>
        <w:r w:rsidRPr="008815C6" w:rsidDel="005239A8">
          <w:rPr>
            <w:rFonts w:asciiTheme="majorHAnsi" w:eastAsia="Calibri" w:hAnsiTheme="majorHAnsi"/>
            <w:bCs/>
            <w:sz w:val="24"/>
            <w:szCs w:val="24"/>
          </w:rPr>
          <w:tab/>
          <w:delText xml:space="preserve">Phone Number </w:delText>
        </w:r>
        <w:r w:rsidRPr="008815C6" w:rsidDel="005239A8">
          <w:rPr>
            <w:rFonts w:asciiTheme="majorHAnsi" w:eastAsia="Calibri" w:hAnsiTheme="majorHAnsi"/>
            <w:bCs/>
            <w:sz w:val="24"/>
            <w:szCs w:val="24"/>
          </w:rPr>
          <w:tab/>
          <w:delText>Varchar</w:delText>
        </w:r>
        <w:r w:rsidRPr="008815C6" w:rsidDel="005239A8">
          <w:rPr>
            <w:rFonts w:asciiTheme="majorHAnsi" w:eastAsia="Calibri" w:hAnsiTheme="majorHAnsi"/>
            <w:bCs/>
            <w:sz w:val="24"/>
            <w:szCs w:val="24"/>
          </w:rPr>
          <w:tab/>
          <w:delText>14</w:delText>
        </w:r>
      </w:del>
    </w:p>
    <w:p w14:paraId="4217F623" w14:textId="7B12795C" w:rsidR="00A1739A" w:rsidRPr="008815C6" w:rsidDel="005239A8" w:rsidRDefault="00A1739A" w:rsidP="003D3D48">
      <w:pPr>
        <w:spacing w:after="200" w:line="480" w:lineRule="auto"/>
        <w:jc w:val="center"/>
        <w:rPr>
          <w:del w:id="1259" w:author="Paul Ekung" w:date="2023-02-21T02:19:00Z"/>
          <w:rFonts w:asciiTheme="majorHAnsi" w:eastAsia="Calibri" w:hAnsiTheme="majorHAnsi"/>
          <w:bCs/>
          <w:sz w:val="24"/>
          <w:szCs w:val="24"/>
        </w:rPr>
      </w:pPr>
      <w:del w:id="1260" w:author="Paul Ekung" w:date="2023-02-21T02:19:00Z">
        <w:r w:rsidRPr="008815C6" w:rsidDel="005239A8">
          <w:rPr>
            <w:rFonts w:asciiTheme="majorHAnsi" w:eastAsia="Calibri" w:hAnsiTheme="majorHAnsi"/>
            <w:bCs/>
            <w:sz w:val="24"/>
            <w:szCs w:val="24"/>
          </w:rPr>
          <w:delText>IMAGE</w:delText>
        </w:r>
        <w:r w:rsidRPr="008815C6" w:rsidDel="005239A8">
          <w:rPr>
            <w:rFonts w:asciiTheme="majorHAnsi" w:eastAsia="Calibri" w:hAnsiTheme="majorHAnsi"/>
            <w:bCs/>
            <w:sz w:val="24"/>
            <w:szCs w:val="24"/>
          </w:rPr>
          <w:tab/>
          <w:delText>Image</w:delText>
        </w:r>
        <w:r w:rsidRPr="008815C6" w:rsidDel="005239A8">
          <w:rPr>
            <w:rFonts w:asciiTheme="majorHAnsi" w:eastAsia="Calibri" w:hAnsiTheme="majorHAnsi"/>
            <w:bCs/>
            <w:sz w:val="24"/>
            <w:szCs w:val="24"/>
          </w:rPr>
          <w:tab/>
          <w:delText>Varchar</w:delText>
        </w:r>
        <w:r w:rsidRPr="008815C6" w:rsidDel="005239A8">
          <w:rPr>
            <w:rFonts w:asciiTheme="majorHAnsi" w:eastAsia="Calibri" w:hAnsiTheme="majorHAnsi"/>
            <w:bCs/>
            <w:sz w:val="24"/>
            <w:szCs w:val="24"/>
          </w:rPr>
          <w:tab/>
          <w:delText>50</w:delText>
        </w:r>
      </w:del>
    </w:p>
    <w:p w14:paraId="2C4A726F" w14:textId="7707EED6" w:rsidR="00A1739A" w:rsidRPr="008815C6" w:rsidDel="005239A8" w:rsidRDefault="00A1739A" w:rsidP="003D3D48">
      <w:pPr>
        <w:spacing w:after="200" w:line="480" w:lineRule="auto"/>
        <w:jc w:val="center"/>
        <w:rPr>
          <w:del w:id="1261" w:author="Paul Ekung" w:date="2023-02-21T02:19:00Z"/>
          <w:rFonts w:asciiTheme="majorHAnsi" w:eastAsia="Calibri" w:hAnsiTheme="majorHAnsi"/>
          <w:bCs/>
          <w:sz w:val="24"/>
          <w:szCs w:val="24"/>
        </w:rPr>
      </w:pPr>
      <w:del w:id="1262" w:author="Paul Ekung" w:date="2023-02-21T02:19:00Z">
        <w:r w:rsidRPr="008815C6" w:rsidDel="005239A8">
          <w:rPr>
            <w:rFonts w:asciiTheme="majorHAnsi" w:eastAsia="Calibri" w:hAnsiTheme="majorHAnsi"/>
            <w:bCs/>
            <w:sz w:val="24"/>
            <w:szCs w:val="24"/>
          </w:rPr>
          <w:delText>EMAIL</w:delText>
        </w:r>
        <w:r w:rsidRPr="008815C6" w:rsidDel="005239A8">
          <w:rPr>
            <w:rFonts w:asciiTheme="majorHAnsi" w:eastAsia="Calibri" w:hAnsiTheme="majorHAnsi"/>
            <w:bCs/>
            <w:sz w:val="24"/>
            <w:szCs w:val="24"/>
          </w:rPr>
          <w:tab/>
          <w:delText>Email Address</w:delText>
        </w:r>
        <w:r w:rsidRPr="008815C6" w:rsidDel="005239A8">
          <w:rPr>
            <w:rFonts w:asciiTheme="majorHAnsi" w:eastAsia="Calibri" w:hAnsiTheme="majorHAnsi"/>
            <w:bCs/>
            <w:sz w:val="24"/>
            <w:szCs w:val="24"/>
          </w:rPr>
          <w:tab/>
          <w:delText>Varchar</w:delText>
        </w:r>
        <w:r w:rsidRPr="008815C6" w:rsidDel="005239A8">
          <w:rPr>
            <w:rFonts w:asciiTheme="majorHAnsi" w:eastAsia="Calibri" w:hAnsiTheme="majorHAnsi"/>
            <w:bCs/>
            <w:sz w:val="24"/>
            <w:szCs w:val="24"/>
          </w:rPr>
          <w:tab/>
          <w:delText>50</w:delText>
        </w:r>
      </w:del>
    </w:p>
    <w:p w14:paraId="3F14DE5F" w14:textId="0E5C3159" w:rsidR="00A1739A" w:rsidRPr="008815C6" w:rsidDel="005239A8" w:rsidRDefault="00A1739A" w:rsidP="003D3D48">
      <w:pPr>
        <w:spacing w:after="200" w:line="480" w:lineRule="auto"/>
        <w:jc w:val="center"/>
        <w:rPr>
          <w:del w:id="1263" w:author="Paul Ekung" w:date="2023-02-21T02:19:00Z"/>
          <w:rFonts w:asciiTheme="majorHAnsi" w:eastAsia="Calibri" w:hAnsiTheme="majorHAnsi"/>
          <w:bCs/>
          <w:sz w:val="24"/>
          <w:szCs w:val="24"/>
        </w:rPr>
      </w:pPr>
      <w:del w:id="1264" w:author="Paul Ekung" w:date="2023-02-21T02:19:00Z">
        <w:r w:rsidRPr="008815C6" w:rsidDel="005239A8">
          <w:rPr>
            <w:rFonts w:asciiTheme="majorHAnsi" w:eastAsia="Calibri" w:hAnsiTheme="majorHAnsi"/>
            <w:bCs/>
            <w:sz w:val="24"/>
            <w:szCs w:val="24"/>
          </w:rPr>
          <w:delText>CASE</w:delText>
        </w:r>
        <w:r w:rsidRPr="008815C6" w:rsidDel="005239A8">
          <w:rPr>
            <w:rFonts w:asciiTheme="majorHAnsi" w:eastAsia="Calibri" w:hAnsiTheme="majorHAnsi"/>
            <w:bCs/>
            <w:sz w:val="24"/>
            <w:szCs w:val="24"/>
          </w:rPr>
          <w:tab/>
          <w:delText>Misconduct Case</w:delText>
        </w:r>
        <w:r w:rsidRPr="008815C6" w:rsidDel="005239A8">
          <w:rPr>
            <w:rFonts w:asciiTheme="majorHAnsi" w:eastAsia="Calibri" w:hAnsiTheme="majorHAnsi"/>
            <w:bCs/>
            <w:sz w:val="24"/>
            <w:szCs w:val="24"/>
          </w:rPr>
          <w:tab/>
          <w:delText>Varchar</w:delText>
        </w:r>
        <w:r w:rsidRPr="008815C6" w:rsidDel="005239A8">
          <w:rPr>
            <w:rFonts w:asciiTheme="majorHAnsi" w:eastAsia="Calibri" w:hAnsiTheme="majorHAnsi"/>
            <w:bCs/>
            <w:sz w:val="24"/>
            <w:szCs w:val="24"/>
          </w:rPr>
          <w:tab/>
          <w:delText>30</w:delText>
        </w:r>
      </w:del>
    </w:p>
    <w:p w14:paraId="1EA3B862" w14:textId="39CB0F3D" w:rsidR="00A1739A" w:rsidRPr="008815C6" w:rsidDel="005239A8" w:rsidRDefault="00A1739A" w:rsidP="003D3D48">
      <w:pPr>
        <w:spacing w:after="200" w:line="480" w:lineRule="auto"/>
        <w:jc w:val="center"/>
        <w:rPr>
          <w:del w:id="1265" w:author="Paul Ekung" w:date="2023-02-21T02:19:00Z"/>
          <w:rFonts w:asciiTheme="majorHAnsi" w:eastAsia="Calibri" w:hAnsiTheme="majorHAnsi"/>
          <w:bCs/>
          <w:sz w:val="24"/>
          <w:szCs w:val="24"/>
        </w:rPr>
      </w:pPr>
      <w:del w:id="1266" w:author="Paul Ekung" w:date="2023-02-21T02:19:00Z">
        <w:r w:rsidRPr="008815C6" w:rsidDel="005239A8">
          <w:rPr>
            <w:rFonts w:asciiTheme="majorHAnsi" w:eastAsia="Calibri" w:hAnsiTheme="majorHAnsi"/>
            <w:bCs/>
            <w:sz w:val="24"/>
            <w:szCs w:val="24"/>
          </w:rPr>
          <w:delText>DESCRIPTION</w:delText>
        </w:r>
        <w:r w:rsidRPr="008815C6" w:rsidDel="005239A8">
          <w:rPr>
            <w:rFonts w:asciiTheme="majorHAnsi" w:eastAsia="Calibri" w:hAnsiTheme="majorHAnsi"/>
            <w:bCs/>
            <w:sz w:val="24"/>
            <w:szCs w:val="24"/>
          </w:rPr>
          <w:tab/>
          <w:delText>Description</w:delText>
        </w:r>
        <w:r w:rsidRPr="008815C6" w:rsidDel="005239A8">
          <w:rPr>
            <w:rFonts w:asciiTheme="majorHAnsi" w:eastAsia="Calibri" w:hAnsiTheme="majorHAnsi"/>
            <w:bCs/>
            <w:sz w:val="24"/>
            <w:szCs w:val="24"/>
          </w:rPr>
          <w:tab/>
          <w:delText>Varchar</w:delText>
        </w:r>
        <w:r w:rsidRPr="008815C6" w:rsidDel="005239A8">
          <w:rPr>
            <w:rFonts w:asciiTheme="majorHAnsi" w:eastAsia="Calibri" w:hAnsiTheme="majorHAnsi"/>
            <w:bCs/>
            <w:sz w:val="24"/>
            <w:szCs w:val="24"/>
          </w:rPr>
          <w:tab/>
          <w:delText>200</w:delText>
        </w:r>
      </w:del>
    </w:p>
    <w:p w14:paraId="09E5413A" w14:textId="2FB067A7" w:rsidR="00A1739A" w:rsidRPr="008815C6" w:rsidDel="005239A8" w:rsidRDefault="00A1739A" w:rsidP="003D3D48">
      <w:pPr>
        <w:spacing w:after="200" w:line="480" w:lineRule="auto"/>
        <w:jc w:val="center"/>
        <w:rPr>
          <w:del w:id="1267" w:author="Paul Ekung" w:date="2023-02-21T02:19:00Z"/>
          <w:rFonts w:asciiTheme="majorHAnsi" w:eastAsia="Calibri" w:hAnsiTheme="majorHAnsi"/>
          <w:bCs/>
          <w:sz w:val="24"/>
          <w:szCs w:val="24"/>
        </w:rPr>
      </w:pPr>
      <w:del w:id="1268" w:author="Paul Ekung" w:date="2023-02-21T02:19:00Z">
        <w:r w:rsidRPr="008815C6" w:rsidDel="005239A8">
          <w:rPr>
            <w:rFonts w:asciiTheme="majorHAnsi" w:eastAsia="Calibri" w:hAnsiTheme="majorHAnsi"/>
            <w:bCs/>
            <w:sz w:val="24"/>
            <w:szCs w:val="24"/>
          </w:rPr>
          <w:delText>DATE</w:delText>
        </w:r>
        <w:r w:rsidRPr="008815C6" w:rsidDel="005239A8">
          <w:rPr>
            <w:rFonts w:asciiTheme="majorHAnsi" w:eastAsia="Calibri" w:hAnsiTheme="majorHAnsi"/>
            <w:bCs/>
            <w:sz w:val="24"/>
            <w:szCs w:val="24"/>
          </w:rPr>
          <w:tab/>
          <w:delText>Date</w:delText>
        </w:r>
        <w:r w:rsidRPr="008815C6" w:rsidDel="005239A8">
          <w:rPr>
            <w:rFonts w:asciiTheme="majorHAnsi" w:eastAsia="Calibri" w:hAnsiTheme="majorHAnsi"/>
            <w:bCs/>
            <w:sz w:val="24"/>
            <w:szCs w:val="24"/>
          </w:rPr>
          <w:tab/>
          <w:delText>Date</w:delText>
        </w:r>
        <w:r w:rsidRPr="008815C6" w:rsidDel="005239A8">
          <w:rPr>
            <w:rFonts w:asciiTheme="majorHAnsi" w:eastAsia="Calibri" w:hAnsiTheme="majorHAnsi"/>
            <w:bCs/>
            <w:sz w:val="24"/>
            <w:szCs w:val="24"/>
          </w:rPr>
          <w:tab/>
          <w:delText>12</w:delText>
        </w:r>
      </w:del>
    </w:p>
    <w:p w14:paraId="3B03F555" w14:textId="1BDCE0DA" w:rsidR="00A1739A" w:rsidRPr="008815C6" w:rsidDel="005239A8" w:rsidRDefault="00A1739A" w:rsidP="003D3D48">
      <w:pPr>
        <w:spacing w:after="200" w:line="480" w:lineRule="auto"/>
        <w:jc w:val="center"/>
        <w:rPr>
          <w:del w:id="1269" w:author="Paul Ekung" w:date="2023-02-21T02:19:00Z"/>
          <w:rFonts w:asciiTheme="majorHAnsi" w:eastAsia="Calibri" w:hAnsiTheme="majorHAnsi"/>
          <w:bCs/>
          <w:sz w:val="24"/>
          <w:szCs w:val="24"/>
        </w:rPr>
      </w:pPr>
      <w:del w:id="1270" w:author="Paul Ekung" w:date="2023-02-21T02:19:00Z">
        <w:r w:rsidRPr="008815C6" w:rsidDel="005239A8">
          <w:rPr>
            <w:rFonts w:asciiTheme="majorHAnsi" w:eastAsia="Calibri" w:hAnsiTheme="majorHAnsi"/>
            <w:bCs/>
            <w:sz w:val="24"/>
            <w:szCs w:val="24"/>
          </w:rPr>
          <w:delText>SAMPLE IMAGE</w:delText>
        </w:r>
        <w:r w:rsidRPr="008815C6" w:rsidDel="005239A8">
          <w:rPr>
            <w:rFonts w:asciiTheme="majorHAnsi" w:eastAsia="Calibri" w:hAnsiTheme="majorHAnsi"/>
            <w:bCs/>
            <w:sz w:val="24"/>
            <w:szCs w:val="24"/>
          </w:rPr>
          <w:tab/>
          <w:delText>Sample Image</w:delText>
        </w:r>
        <w:r w:rsidRPr="008815C6" w:rsidDel="005239A8">
          <w:rPr>
            <w:rFonts w:asciiTheme="majorHAnsi" w:eastAsia="Calibri" w:hAnsiTheme="majorHAnsi"/>
            <w:bCs/>
            <w:sz w:val="24"/>
            <w:szCs w:val="24"/>
          </w:rPr>
          <w:tab/>
          <w:delText>Varchar</w:delText>
        </w:r>
        <w:r w:rsidRPr="008815C6" w:rsidDel="005239A8">
          <w:rPr>
            <w:rFonts w:asciiTheme="majorHAnsi" w:eastAsia="Calibri" w:hAnsiTheme="majorHAnsi"/>
            <w:bCs/>
            <w:sz w:val="24"/>
            <w:szCs w:val="24"/>
          </w:rPr>
          <w:tab/>
          <w:delText>50</w:delText>
        </w:r>
      </w:del>
    </w:p>
    <w:p w14:paraId="21E79E9D" w14:textId="03AACDA9" w:rsidR="00A1739A" w:rsidRPr="008815C6" w:rsidDel="005239A8" w:rsidRDefault="00A1739A" w:rsidP="003D3D48">
      <w:pPr>
        <w:spacing w:after="200" w:line="480" w:lineRule="auto"/>
        <w:jc w:val="center"/>
        <w:rPr>
          <w:del w:id="1271" w:author="Paul Ekung" w:date="2023-02-21T02:19:00Z"/>
          <w:rFonts w:asciiTheme="majorHAnsi" w:eastAsia="Calibri" w:hAnsiTheme="majorHAnsi"/>
          <w:bCs/>
          <w:sz w:val="24"/>
          <w:szCs w:val="24"/>
        </w:rPr>
      </w:pPr>
    </w:p>
    <w:p w14:paraId="4DBCB39E" w14:textId="18DBFD84" w:rsidR="00A1739A" w:rsidRPr="008815C6" w:rsidDel="005239A8" w:rsidRDefault="00A1739A" w:rsidP="003D3D48">
      <w:pPr>
        <w:spacing w:after="200" w:line="480" w:lineRule="auto"/>
        <w:jc w:val="center"/>
        <w:rPr>
          <w:del w:id="1272" w:author="Paul Ekung" w:date="2023-02-21T02:19:00Z"/>
          <w:rFonts w:asciiTheme="majorHAnsi" w:eastAsia="Calibri" w:hAnsiTheme="majorHAnsi"/>
          <w:bCs/>
          <w:sz w:val="24"/>
          <w:szCs w:val="24"/>
        </w:rPr>
      </w:pPr>
      <w:del w:id="1273" w:author="Paul Ekung" w:date="2023-02-21T02:19:00Z">
        <w:r w:rsidRPr="008815C6" w:rsidDel="005239A8">
          <w:rPr>
            <w:rFonts w:asciiTheme="majorHAnsi" w:eastAsia="Calibri" w:hAnsiTheme="majorHAnsi"/>
            <w:bCs/>
            <w:sz w:val="24"/>
            <w:szCs w:val="24"/>
          </w:rPr>
          <w:delText>Table 4.1:  Input design of the new system</w:delText>
        </w:r>
      </w:del>
    </w:p>
    <w:p w14:paraId="5B439248" w14:textId="4A996EEB" w:rsidR="00A1739A" w:rsidRPr="008815C6" w:rsidDel="005239A8" w:rsidRDefault="00A1739A" w:rsidP="003D3D48">
      <w:pPr>
        <w:spacing w:after="200" w:line="480" w:lineRule="auto"/>
        <w:jc w:val="center"/>
        <w:rPr>
          <w:del w:id="1274" w:author="Paul Ekung" w:date="2023-02-21T02:19:00Z"/>
          <w:rFonts w:asciiTheme="majorHAnsi" w:eastAsia="Calibri" w:hAnsiTheme="majorHAnsi"/>
          <w:bCs/>
          <w:sz w:val="24"/>
          <w:szCs w:val="24"/>
        </w:rPr>
      </w:pPr>
    </w:p>
    <w:p w14:paraId="4A4FC4D9" w14:textId="73B03608" w:rsidR="00A1739A" w:rsidRPr="008815C6" w:rsidDel="005239A8" w:rsidRDefault="00A1739A" w:rsidP="003D3D48">
      <w:pPr>
        <w:spacing w:after="200" w:line="480" w:lineRule="auto"/>
        <w:jc w:val="center"/>
        <w:rPr>
          <w:del w:id="1275" w:author="Paul Ekung" w:date="2023-02-21T02:19:00Z"/>
          <w:rFonts w:asciiTheme="majorHAnsi" w:eastAsia="Calibri" w:hAnsiTheme="majorHAnsi"/>
          <w:bCs/>
          <w:sz w:val="24"/>
          <w:szCs w:val="24"/>
        </w:rPr>
      </w:pPr>
      <w:del w:id="1276" w:author="Paul Ekung" w:date="2023-02-21T02:19:00Z">
        <w:r w:rsidRPr="008815C6" w:rsidDel="005239A8">
          <w:rPr>
            <w:rFonts w:asciiTheme="majorHAnsi" w:eastAsia="Calibri" w:hAnsiTheme="majorHAnsi"/>
            <w:bCs/>
            <w:sz w:val="24"/>
            <w:szCs w:val="24"/>
          </w:rPr>
          <w:delText>4.8 PROGRAM DESIGN</w:delText>
        </w:r>
      </w:del>
    </w:p>
    <w:p w14:paraId="713F99DD" w14:textId="3E329CE4" w:rsidR="00A1739A" w:rsidRPr="008815C6" w:rsidDel="005239A8" w:rsidRDefault="00A1739A" w:rsidP="003D3D48">
      <w:pPr>
        <w:spacing w:after="200" w:line="480" w:lineRule="auto"/>
        <w:jc w:val="center"/>
        <w:rPr>
          <w:del w:id="1277" w:author="Paul Ekung" w:date="2023-02-21T02:19:00Z"/>
          <w:rFonts w:asciiTheme="majorHAnsi" w:eastAsia="Calibri" w:hAnsiTheme="majorHAnsi"/>
          <w:bCs/>
          <w:sz w:val="24"/>
          <w:szCs w:val="24"/>
        </w:rPr>
      </w:pPr>
      <w:del w:id="1278" w:author="Paul Ekung" w:date="2023-02-21T02:19:00Z">
        <w:r w:rsidRPr="008815C6" w:rsidDel="005239A8">
          <w:rPr>
            <w:rFonts w:asciiTheme="majorHAnsi" w:eastAsia="Calibri" w:hAnsiTheme="majorHAnsi"/>
            <w:bCs/>
            <w:sz w:val="24"/>
            <w:szCs w:val="24"/>
          </w:rPr>
          <w:delText>This program is in modules using top down approach which makes debugging easy. The modules contained in the program include:</w:delText>
        </w:r>
      </w:del>
    </w:p>
    <w:p w14:paraId="2FFE95BE" w14:textId="6A74914D" w:rsidR="00A1739A" w:rsidRPr="008815C6" w:rsidDel="005239A8" w:rsidRDefault="00A1739A" w:rsidP="003D3D48">
      <w:pPr>
        <w:spacing w:after="200" w:line="480" w:lineRule="auto"/>
        <w:jc w:val="center"/>
        <w:rPr>
          <w:del w:id="1279" w:author="Paul Ekung" w:date="2023-02-21T02:19:00Z"/>
          <w:rFonts w:asciiTheme="majorHAnsi" w:eastAsia="Calibri" w:hAnsiTheme="majorHAnsi"/>
          <w:bCs/>
          <w:sz w:val="24"/>
          <w:szCs w:val="24"/>
        </w:rPr>
      </w:pPr>
      <w:del w:id="1280" w:author="Paul Ekung" w:date="2023-02-21T02:19:00Z">
        <w:r w:rsidRPr="008815C6" w:rsidDel="005239A8">
          <w:rPr>
            <w:rFonts w:asciiTheme="majorHAnsi" w:eastAsia="Calibri" w:hAnsiTheme="majorHAnsi"/>
            <w:bCs/>
            <w:sz w:val="24"/>
            <w:szCs w:val="24"/>
          </w:rPr>
          <w:delText>i.</w:delText>
        </w:r>
        <w:r w:rsidRPr="008815C6" w:rsidDel="005239A8">
          <w:rPr>
            <w:rFonts w:asciiTheme="majorHAnsi" w:eastAsia="Calibri" w:hAnsiTheme="majorHAnsi"/>
            <w:bCs/>
            <w:sz w:val="24"/>
            <w:szCs w:val="24"/>
          </w:rPr>
          <w:tab/>
          <w:delText>Access Module: This module interrogates the users in order to grant or deny access to other modules.</w:delText>
        </w:r>
      </w:del>
    </w:p>
    <w:p w14:paraId="54C36793" w14:textId="749D60B1" w:rsidR="00A1739A" w:rsidRPr="008815C6" w:rsidDel="005239A8" w:rsidRDefault="00A1739A" w:rsidP="003D3D48">
      <w:pPr>
        <w:spacing w:after="200" w:line="480" w:lineRule="auto"/>
        <w:jc w:val="center"/>
        <w:rPr>
          <w:del w:id="1281" w:author="Paul Ekung" w:date="2023-02-21T02:19:00Z"/>
          <w:rFonts w:asciiTheme="majorHAnsi" w:eastAsia="Calibri" w:hAnsiTheme="majorHAnsi"/>
          <w:bCs/>
          <w:sz w:val="24"/>
          <w:szCs w:val="24"/>
        </w:rPr>
      </w:pPr>
      <w:del w:id="1282" w:author="Paul Ekung" w:date="2023-02-21T02:19:00Z">
        <w:r w:rsidRPr="008815C6" w:rsidDel="005239A8">
          <w:rPr>
            <w:rFonts w:asciiTheme="majorHAnsi" w:eastAsia="Calibri" w:hAnsiTheme="majorHAnsi"/>
            <w:bCs/>
            <w:sz w:val="24"/>
            <w:szCs w:val="24"/>
          </w:rPr>
          <w:delText>ii.</w:delText>
        </w:r>
        <w:r w:rsidRPr="008815C6" w:rsidDel="005239A8">
          <w:rPr>
            <w:rFonts w:asciiTheme="majorHAnsi" w:eastAsia="Calibri" w:hAnsiTheme="majorHAnsi"/>
            <w:bCs/>
            <w:sz w:val="24"/>
            <w:szCs w:val="24"/>
          </w:rPr>
          <w:tab/>
          <w:delText>Misconduct Reporting Module: This provides the interface for adding new misconduct reports.</w:delText>
        </w:r>
      </w:del>
    </w:p>
    <w:p w14:paraId="67694C2A" w14:textId="355D39C9" w:rsidR="00A1739A" w:rsidRPr="008815C6" w:rsidDel="005239A8" w:rsidRDefault="00A1739A" w:rsidP="003D3D48">
      <w:pPr>
        <w:spacing w:after="200" w:line="480" w:lineRule="auto"/>
        <w:jc w:val="center"/>
        <w:rPr>
          <w:del w:id="1283" w:author="Paul Ekung" w:date="2023-02-21T02:19:00Z"/>
          <w:rFonts w:asciiTheme="majorHAnsi" w:eastAsia="Calibri" w:hAnsiTheme="majorHAnsi"/>
          <w:bCs/>
          <w:sz w:val="24"/>
          <w:szCs w:val="24"/>
        </w:rPr>
      </w:pPr>
      <w:del w:id="1284" w:author="Paul Ekung" w:date="2023-02-21T02:19:00Z">
        <w:r w:rsidRPr="008815C6" w:rsidDel="005239A8">
          <w:rPr>
            <w:rFonts w:asciiTheme="majorHAnsi" w:eastAsia="Calibri" w:hAnsiTheme="majorHAnsi"/>
            <w:bCs/>
            <w:sz w:val="24"/>
            <w:szCs w:val="24"/>
          </w:rPr>
          <w:delText>iii.</w:delText>
        </w:r>
        <w:r w:rsidRPr="008815C6" w:rsidDel="005239A8">
          <w:rPr>
            <w:rFonts w:asciiTheme="majorHAnsi" w:eastAsia="Calibri" w:hAnsiTheme="majorHAnsi"/>
            <w:bCs/>
            <w:sz w:val="24"/>
            <w:szCs w:val="24"/>
          </w:rPr>
          <w:tab/>
          <w:delText>View Module: This module on its own part accepts a valid user ID and displays corresponding information about the user.</w:delText>
        </w:r>
      </w:del>
    </w:p>
    <w:p w14:paraId="4D9BD853" w14:textId="4BAE1792" w:rsidR="00A1739A" w:rsidRPr="008815C6" w:rsidDel="005239A8" w:rsidRDefault="00A1739A" w:rsidP="003D3D48">
      <w:pPr>
        <w:spacing w:after="200" w:line="480" w:lineRule="auto"/>
        <w:jc w:val="center"/>
        <w:rPr>
          <w:del w:id="1285" w:author="Paul Ekung" w:date="2023-02-21T02:19:00Z"/>
          <w:rFonts w:asciiTheme="majorHAnsi" w:eastAsia="Calibri" w:hAnsiTheme="majorHAnsi"/>
          <w:bCs/>
          <w:sz w:val="24"/>
          <w:szCs w:val="24"/>
        </w:rPr>
      </w:pPr>
      <w:del w:id="1286" w:author="Paul Ekung" w:date="2023-02-21T02:19:00Z">
        <w:r w:rsidRPr="008815C6" w:rsidDel="005239A8">
          <w:rPr>
            <w:rFonts w:asciiTheme="majorHAnsi" w:eastAsia="Calibri" w:hAnsiTheme="majorHAnsi"/>
            <w:bCs/>
            <w:sz w:val="24"/>
            <w:szCs w:val="24"/>
          </w:rPr>
          <w:delText>iv.</w:delText>
        </w:r>
        <w:r w:rsidRPr="008815C6" w:rsidDel="005239A8">
          <w:rPr>
            <w:rFonts w:asciiTheme="majorHAnsi" w:eastAsia="Calibri" w:hAnsiTheme="majorHAnsi"/>
            <w:bCs/>
            <w:sz w:val="24"/>
            <w:szCs w:val="24"/>
          </w:rPr>
          <w:tab/>
          <w:delText xml:space="preserve">Chat Module: This module enables the users of the system to communicate by </w:delText>
        </w:r>
      </w:del>
    </w:p>
    <w:p w14:paraId="6EC6C5A9" w14:textId="70CB2037" w:rsidR="00A1739A" w:rsidRPr="008815C6" w:rsidDel="005239A8" w:rsidRDefault="00A1739A" w:rsidP="003D3D48">
      <w:pPr>
        <w:spacing w:after="200" w:line="480" w:lineRule="auto"/>
        <w:jc w:val="center"/>
        <w:rPr>
          <w:del w:id="1287" w:author="Paul Ekung" w:date="2023-02-21T02:19:00Z"/>
          <w:rFonts w:asciiTheme="majorHAnsi" w:eastAsia="Calibri" w:hAnsiTheme="majorHAnsi"/>
          <w:bCs/>
          <w:sz w:val="24"/>
          <w:szCs w:val="24"/>
        </w:rPr>
      </w:pPr>
    </w:p>
    <w:p w14:paraId="5A99D89B" w14:textId="7E43EC71" w:rsidR="00A1739A" w:rsidRPr="008815C6" w:rsidDel="005239A8" w:rsidRDefault="00A1739A" w:rsidP="003D3D48">
      <w:pPr>
        <w:spacing w:after="200" w:line="480" w:lineRule="auto"/>
        <w:jc w:val="center"/>
        <w:rPr>
          <w:del w:id="1288" w:author="Paul Ekung" w:date="2023-02-21T02:19:00Z"/>
          <w:rFonts w:asciiTheme="majorHAnsi" w:eastAsia="Calibri" w:hAnsiTheme="majorHAnsi"/>
          <w:bCs/>
          <w:sz w:val="24"/>
          <w:szCs w:val="24"/>
        </w:rPr>
      </w:pPr>
      <w:del w:id="1289" w:author="Paul Ekung" w:date="2023-02-21T02:19:00Z">
        <w:r w:rsidRPr="008815C6" w:rsidDel="005239A8">
          <w:rPr>
            <w:rFonts w:asciiTheme="majorHAnsi" w:eastAsia="Calibri" w:hAnsiTheme="majorHAnsi"/>
            <w:bCs/>
            <w:sz w:val="24"/>
            <w:szCs w:val="24"/>
          </w:rPr>
          <w:delText>26</w:delText>
        </w:r>
      </w:del>
    </w:p>
    <w:p w14:paraId="5B17A805" w14:textId="4342CB76" w:rsidR="00A1739A" w:rsidRPr="008815C6" w:rsidDel="005239A8" w:rsidRDefault="00A1739A" w:rsidP="003D3D48">
      <w:pPr>
        <w:spacing w:after="200" w:line="480" w:lineRule="auto"/>
        <w:jc w:val="center"/>
        <w:rPr>
          <w:del w:id="1290" w:author="Paul Ekung" w:date="2023-02-21T02:19:00Z"/>
          <w:rFonts w:asciiTheme="majorHAnsi" w:eastAsia="Calibri" w:hAnsiTheme="majorHAnsi"/>
          <w:bCs/>
          <w:sz w:val="24"/>
          <w:szCs w:val="24"/>
        </w:rPr>
      </w:pPr>
      <w:del w:id="1291" w:author="Paul Ekung" w:date="2023-02-21T02:19:00Z">
        <w:r w:rsidRPr="008815C6" w:rsidDel="005239A8">
          <w:rPr>
            <w:rFonts w:asciiTheme="majorHAnsi" w:eastAsia="Calibri" w:hAnsiTheme="majorHAnsi"/>
            <w:bCs/>
            <w:sz w:val="24"/>
            <w:szCs w:val="24"/>
          </w:rPr>
          <w:delText xml:space="preserve">sending messages to each other. Here, the admin can send notifications to the staffs (HOD) of the student's department in </w:delText>
        </w:r>
      </w:del>
    </w:p>
    <w:p w14:paraId="3595AF5E" w14:textId="74844322" w:rsidR="00A1739A" w:rsidRPr="008815C6" w:rsidDel="005239A8" w:rsidRDefault="00A1739A" w:rsidP="003D3D48">
      <w:pPr>
        <w:spacing w:after="200" w:line="480" w:lineRule="auto"/>
        <w:jc w:val="center"/>
        <w:rPr>
          <w:del w:id="1292" w:author="Paul Ekung" w:date="2023-02-21T02:19:00Z"/>
          <w:rFonts w:asciiTheme="majorHAnsi" w:eastAsia="Calibri" w:hAnsiTheme="majorHAnsi"/>
          <w:bCs/>
          <w:sz w:val="24"/>
          <w:szCs w:val="24"/>
        </w:rPr>
      </w:pPr>
    </w:p>
    <w:p w14:paraId="4A758409" w14:textId="556FA27B" w:rsidR="00A1739A" w:rsidRPr="008815C6" w:rsidDel="005239A8" w:rsidRDefault="00A1739A" w:rsidP="003D3D48">
      <w:pPr>
        <w:spacing w:after="200" w:line="480" w:lineRule="auto"/>
        <w:jc w:val="center"/>
        <w:rPr>
          <w:del w:id="1293" w:author="Paul Ekung" w:date="2023-02-21T02:19:00Z"/>
          <w:rFonts w:asciiTheme="majorHAnsi" w:eastAsia="Calibri" w:hAnsiTheme="majorHAnsi"/>
          <w:bCs/>
          <w:sz w:val="24"/>
          <w:szCs w:val="24"/>
        </w:rPr>
      </w:pPr>
      <w:del w:id="1294" w:author="Paul Ekung" w:date="2023-02-21T02:19:00Z">
        <w:r w:rsidRPr="008815C6" w:rsidDel="005239A8">
          <w:rPr>
            <w:rFonts w:asciiTheme="majorHAnsi" w:eastAsia="Calibri" w:hAnsiTheme="majorHAnsi"/>
            <w:bCs/>
            <w:sz w:val="24"/>
            <w:szCs w:val="24"/>
          </w:rPr>
          <w:delText>v.</w:delText>
        </w:r>
        <w:r w:rsidRPr="008815C6" w:rsidDel="005239A8">
          <w:rPr>
            <w:rFonts w:asciiTheme="majorHAnsi" w:eastAsia="Calibri" w:hAnsiTheme="majorHAnsi"/>
            <w:bCs/>
            <w:sz w:val="24"/>
            <w:szCs w:val="24"/>
          </w:rPr>
          <w:tab/>
          <w:delText>question. This message or notifications could be decisions taken by admin on a student's misconduct case. The system also allows the staff to reply the notifications received from the Admin</w:delText>
        </w:r>
      </w:del>
    </w:p>
    <w:p w14:paraId="195733C6" w14:textId="7814F8D9" w:rsidR="00A1739A" w:rsidRPr="008815C6" w:rsidDel="005239A8" w:rsidRDefault="00A1739A" w:rsidP="003D3D48">
      <w:pPr>
        <w:spacing w:after="200" w:line="480" w:lineRule="auto"/>
        <w:jc w:val="center"/>
        <w:rPr>
          <w:del w:id="1295" w:author="Paul Ekung" w:date="2023-02-21T02:19:00Z"/>
          <w:rFonts w:asciiTheme="majorHAnsi" w:eastAsia="Calibri" w:hAnsiTheme="majorHAnsi"/>
          <w:bCs/>
          <w:sz w:val="24"/>
          <w:szCs w:val="24"/>
        </w:rPr>
      </w:pPr>
      <w:del w:id="1296" w:author="Paul Ekung" w:date="2023-02-21T02:19:00Z">
        <w:r w:rsidRPr="008815C6" w:rsidDel="005239A8">
          <w:rPr>
            <w:rFonts w:asciiTheme="majorHAnsi" w:eastAsia="Calibri" w:hAnsiTheme="majorHAnsi"/>
            <w:bCs/>
            <w:sz w:val="24"/>
            <w:szCs w:val="24"/>
          </w:rPr>
          <w:delText>vi.</w:delText>
        </w:r>
        <w:r w:rsidRPr="008815C6" w:rsidDel="005239A8">
          <w:rPr>
            <w:rFonts w:asciiTheme="majorHAnsi" w:eastAsia="Calibri" w:hAnsiTheme="majorHAnsi"/>
            <w:bCs/>
            <w:sz w:val="24"/>
            <w:szCs w:val="24"/>
          </w:rPr>
          <w:tab/>
          <w:delText xml:space="preserve">Settings: This module gives access to update details and also change password. </w:delText>
        </w:r>
      </w:del>
    </w:p>
    <w:p w14:paraId="4169F8FD" w14:textId="579B93BE" w:rsidR="00A1739A" w:rsidRPr="008815C6" w:rsidDel="005239A8" w:rsidRDefault="00A1739A" w:rsidP="003D3D48">
      <w:pPr>
        <w:spacing w:after="200" w:line="480" w:lineRule="auto"/>
        <w:jc w:val="center"/>
        <w:rPr>
          <w:del w:id="1297" w:author="Paul Ekung" w:date="2023-02-21T02:19:00Z"/>
          <w:rFonts w:asciiTheme="majorHAnsi" w:eastAsia="Calibri" w:hAnsiTheme="majorHAnsi"/>
          <w:bCs/>
          <w:sz w:val="24"/>
          <w:szCs w:val="24"/>
        </w:rPr>
      </w:pPr>
    </w:p>
    <w:p w14:paraId="1981D562" w14:textId="6E91135E" w:rsidR="00A1739A" w:rsidRPr="008815C6" w:rsidDel="005239A8" w:rsidRDefault="00A1739A" w:rsidP="003D3D48">
      <w:pPr>
        <w:spacing w:after="200" w:line="480" w:lineRule="auto"/>
        <w:jc w:val="center"/>
        <w:rPr>
          <w:del w:id="1298" w:author="Paul Ekung" w:date="2023-02-21T02:19:00Z"/>
          <w:rFonts w:asciiTheme="majorHAnsi" w:eastAsia="Calibri" w:hAnsiTheme="majorHAnsi"/>
          <w:bCs/>
          <w:sz w:val="24"/>
          <w:szCs w:val="24"/>
        </w:rPr>
      </w:pPr>
      <w:del w:id="1299" w:author="Paul Ekung" w:date="2023-02-21T02:19:00Z">
        <w:r w:rsidRPr="008815C6" w:rsidDel="005239A8">
          <w:rPr>
            <w:rFonts w:asciiTheme="majorHAnsi" w:eastAsia="Calibri" w:hAnsiTheme="majorHAnsi"/>
            <w:bCs/>
            <w:sz w:val="24"/>
            <w:szCs w:val="24"/>
          </w:rPr>
          <w:delText>4.9 DATABASE DESIGN</w:delText>
        </w:r>
      </w:del>
    </w:p>
    <w:p w14:paraId="24E3D16B" w14:textId="2773240A" w:rsidR="00A1739A" w:rsidRPr="008815C6" w:rsidDel="005239A8" w:rsidRDefault="00A1739A" w:rsidP="003D3D48">
      <w:pPr>
        <w:spacing w:after="200" w:line="480" w:lineRule="auto"/>
        <w:jc w:val="center"/>
        <w:rPr>
          <w:del w:id="1300" w:author="Paul Ekung" w:date="2023-02-21T02:19:00Z"/>
          <w:rFonts w:asciiTheme="majorHAnsi" w:eastAsia="Calibri" w:hAnsiTheme="majorHAnsi"/>
          <w:bCs/>
          <w:sz w:val="24"/>
          <w:szCs w:val="24"/>
        </w:rPr>
      </w:pPr>
      <w:del w:id="1301" w:author="Paul Ekung" w:date="2023-02-21T02:19:00Z">
        <w:r w:rsidRPr="008815C6" w:rsidDel="005239A8">
          <w:rPr>
            <w:rFonts w:asciiTheme="majorHAnsi" w:eastAsia="Calibri" w:hAnsiTheme="majorHAnsi"/>
            <w:bCs/>
            <w:sz w:val="24"/>
            <w:szCs w:val="24"/>
          </w:rPr>
          <w:delText>MySQL was chosen to design the database, for easy correction of bugs and querying of the database.</w:delText>
        </w:r>
      </w:del>
    </w:p>
    <w:p w14:paraId="52E5ADEB" w14:textId="63C677D2" w:rsidR="00A1739A" w:rsidRPr="008815C6" w:rsidDel="005239A8" w:rsidRDefault="00A1739A" w:rsidP="003D3D48">
      <w:pPr>
        <w:spacing w:after="200" w:line="480" w:lineRule="auto"/>
        <w:jc w:val="center"/>
        <w:rPr>
          <w:del w:id="1302" w:author="Paul Ekung" w:date="2023-02-21T02:19:00Z"/>
          <w:rFonts w:asciiTheme="majorHAnsi" w:eastAsia="Calibri" w:hAnsiTheme="majorHAnsi"/>
          <w:bCs/>
          <w:sz w:val="24"/>
          <w:szCs w:val="24"/>
        </w:rPr>
      </w:pPr>
      <w:del w:id="1303" w:author="Paul Ekung" w:date="2023-02-21T02:19:00Z">
        <w:r w:rsidRPr="008815C6" w:rsidDel="005239A8">
          <w:rPr>
            <w:rFonts w:asciiTheme="majorHAnsi" w:eastAsia="Calibri" w:hAnsiTheme="majorHAnsi"/>
            <w:bCs/>
            <w:sz w:val="24"/>
            <w:szCs w:val="24"/>
          </w:rPr>
          <w:delText>Database was intergraded to the system so that the system can access, update and delete information stored in the database and it contains the following tables:</w:delText>
        </w:r>
      </w:del>
    </w:p>
    <w:p w14:paraId="504DE51D" w14:textId="26DA603E" w:rsidR="00A1739A" w:rsidRPr="008815C6" w:rsidDel="005239A8" w:rsidRDefault="00A1739A" w:rsidP="003D3D48">
      <w:pPr>
        <w:spacing w:after="200" w:line="480" w:lineRule="auto"/>
        <w:jc w:val="center"/>
        <w:rPr>
          <w:del w:id="1304" w:author="Paul Ekung" w:date="2023-02-21T02:19:00Z"/>
          <w:rFonts w:asciiTheme="majorHAnsi" w:eastAsia="Calibri" w:hAnsiTheme="majorHAnsi"/>
          <w:bCs/>
          <w:sz w:val="24"/>
          <w:szCs w:val="24"/>
        </w:rPr>
      </w:pPr>
      <w:del w:id="1305" w:author="Paul Ekung" w:date="2023-02-21T02:19:00Z">
        <w:r w:rsidRPr="008815C6" w:rsidDel="005239A8">
          <w:rPr>
            <w:rFonts w:asciiTheme="majorHAnsi" w:eastAsia="Calibri" w:hAnsiTheme="majorHAnsi"/>
            <w:bCs/>
            <w:sz w:val="24"/>
            <w:szCs w:val="24"/>
          </w:rPr>
          <w:delText>i.</w:delText>
        </w:r>
        <w:r w:rsidRPr="008815C6" w:rsidDel="005239A8">
          <w:rPr>
            <w:rFonts w:asciiTheme="majorHAnsi" w:eastAsia="Calibri" w:hAnsiTheme="majorHAnsi"/>
            <w:bCs/>
            <w:sz w:val="24"/>
            <w:szCs w:val="24"/>
          </w:rPr>
          <w:tab/>
          <w:delText>Admin</w:delText>
        </w:r>
      </w:del>
    </w:p>
    <w:p w14:paraId="575B7415" w14:textId="1044557A" w:rsidR="00A1739A" w:rsidRPr="008815C6" w:rsidDel="005239A8" w:rsidRDefault="00A1739A" w:rsidP="003D3D48">
      <w:pPr>
        <w:spacing w:after="200" w:line="480" w:lineRule="auto"/>
        <w:jc w:val="center"/>
        <w:rPr>
          <w:del w:id="1306" w:author="Paul Ekung" w:date="2023-02-21T02:19:00Z"/>
          <w:rFonts w:asciiTheme="majorHAnsi" w:eastAsia="Calibri" w:hAnsiTheme="majorHAnsi"/>
          <w:bCs/>
          <w:sz w:val="24"/>
          <w:szCs w:val="24"/>
        </w:rPr>
      </w:pPr>
      <w:del w:id="1307" w:author="Paul Ekung" w:date="2023-02-21T02:19:00Z">
        <w:r w:rsidRPr="008815C6" w:rsidDel="005239A8">
          <w:rPr>
            <w:rFonts w:asciiTheme="majorHAnsi" w:eastAsia="Calibri" w:hAnsiTheme="majorHAnsi"/>
            <w:bCs/>
            <w:sz w:val="24"/>
            <w:szCs w:val="24"/>
          </w:rPr>
          <w:delText>ii.</w:delText>
        </w:r>
        <w:r w:rsidRPr="008815C6" w:rsidDel="005239A8">
          <w:rPr>
            <w:rFonts w:asciiTheme="majorHAnsi" w:eastAsia="Calibri" w:hAnsiTheme="majorHAnsi"/>
            <w:bCs/>
            <w:sz w:val="24"/>
            <w:szCs w:val="24"/>
          </w:rPr>
          <w:tab/>
          <w:delText xml:space="preserve">Staffs </w:delText>
        </w:r>
      </w:del>
    </w:p>
    <w:p w14:paraId="6A812EB4" w14:textId="3304E50C" w:rsidR="00A1739A" w:rsidRPr="008815C6" w:rsidDel="005239A8" w:rsidRDefault="00A1739A" w:rsidP="003D3D48">
      <w:pPr>
        <w:spacing w:after="200" w:line="480" w:lineRule="auto"/>
        <w:jc w:val="center"/>
        <w:rPr>
          <w:del w:id="1308" w:author="Paul Ekung" w:date="2023-02-21T02:19:00Z"/>
          <w:rFonts w:asciiTheme="majorHAnsi" w:eastAsia="Calibri" w:hAnsiTheme="majorHAnsi"/>
          <w:bCs/>
          <w:sz w:val="24"/>
          <w:szCs w:val="24"/>
        </w:rPr>
      </w:pPr>
      <w:del w:id="1309" w:author="Paul Ekung" w:date="2023-02-21T02:19:00Z">
        <w:r w:rsidRPr="008815C6" w:rsidDel="005239A8">
          <w:rPr>
            <w:rFonts w:asciiTheme="majorHAnsi" w:eastAsia="Calibri" w:hAnsiTheme="majorHAnsi"/>
            <w:bCs/>
            <w:sz w:val="24"/>
            <w:szCs w:val="24"/>
          </w:rPr>
          <w:delText>iii.</w:delText>
        </w:r>
        <w:r w:rsidRPr="008815C6" w:rsidDel="005239A8">
          <w:rPr>
            <w:rFonts w:asciiTheme="majorHAnsi" w:eastAsia="Calibri" w:hAnsiTheme="majorHAnsi"/>
            <w:bCs/>
            <w:sz w:val="24"/>
            <w:szCs w:val="24"/>
          </w:rPr>
          <w:tab/>
          <w:delText>Student</w:delText>
        </w:r>
      </w:del>
    </w:p>
    <w:p w14:paraId="78E9B0DD" w14:textId="235DEC6B" w:rsidR="00A1739A" w:rsidRPr="008815C6" w:rsidDel="005239A8" w:rsidRDefault="00A1739A" w:rsidP="003D3D48">
      <w:pPr>
        <w:spacing w:after="200" w:line="480" w:lineRule="auto"/>
        <w:jc w:val="center"/>
        <w:rPr>
          <w:del w:id="1310" w:author="Paul Ekung" w:date="2023-02-21T02:19:00Z"/>
          <w:rFonts w:asciiTheme="majorHAnsi" w:eastAsia="Calibri" w:hAnsiTheme="majorHAnsi"/>
          <w:bCs/>
          <w:sz w:val="24"/>
          <w:szCs w:val="24"/>
        </w:rPr>
      </w:pPr>
      <w:del w:id="1311" w:author="Paul Ekung" w:date="2023-02-21T02:19:00Z">
        <w:r w:rsidRPr="008815C6" w:rsidDel="005239A8">
          <w:rPr>
            <w:rFonts w:asciiTheme="majorHAnsi" w:eastAsia="Calibri" w:hAnsiTheme="majorHAnsi"/>
            <w:bCs/>
            <w:sz w:val="24"/>
            <w:szCs w:val="24"/>
          </w:rPr>
          <w:delText>iv.</w:delText>
        </w:r>
        <w:r w:rsidRPr="008815C6" w:rsidDel="005239A8">
          <w:rPr>
            <w:rFonts w:asciiTheme="majorHAnsi" w:eastAsia="Calibri" w:hAnsiTheme="majorHAnsi"/>
            <w:bCs/>
            <w:sz w:val="24"/>
            <w:szCs w:val="24"/>
          </w:rPr>
          <w:tab/>
          <w:delText>Report</w:delText>
        </w:r>
      </w:del>
    </w:p>
    <w:p w14:paraId="383309B1" w14:textId="6880DF19" w:rsidR="00A1739A" w:rsidRPr="008815C6" w:rsidDel="005239A8" w:rsidRDefault="00A1739A" w:rsidP="003D3D48">
      <w:pPr>
        <w:spacing w:after="200" w:line="480" w:lineRule="auto"/>
        <w:jc w:val="center"/>
        <w:rPr>
          <w:del w:id="1312" w:author="Paul Ekung" w:date="2023-02-21T02:19:00Z"/>
          <w:rFonts w:asciiTheme="majorHAnsi" w:eastAsia="Calibri" w:hAnsiTheme="majorHAnsi"/>
          <w:bCs/>
          <w:sz w:val="24"/>
          <w:szCs w:val="24"/>
        </w:rPr>
      </w:pPr>
      <w:del w:id="1313" w:author="Paul Ekung" w:date="2023-02-21T02:19:00Z">
        <w:r w:rsidRPr="008815C6" w:rsidDel="005239A8">
          <w:rPr>
            <w:rFonts w:asciiTheme="majorHAnsi" w:eastAsia="Calibri" w:hAnsiTheme="majorHAnsi"/>
            <w:bCs/>
            <w:sz w:val="24"/>
            <w:szCs w:val="24"/>
          </w:rPr>
          <w:delText>v.</w:delText>
        </w:r>
        <w:r w:rsidRPr="008815C6" w:rsidDel="005239A8">
          <w:rPr>
            <w:rFonts w:asciiTheme="majorHAnsi" w:eastAsia="Calibri" w:hAnsiTheme="majorHAnsi"/>
            <w:bCs/>
            <w:sz w:val="24"/>
            <w:szCs w:val="24"/>
          </w:rPr>
          <w:tab/>
          <w:delText>Appeal</w:delText>
        </w:r>
      </w:del>
    </w:p>
    <w:p w14:paraId="1907AB70" w14:textId="097D8FE6" w:rsidR="00A1739A" w:rsidRPr="008815C6" w:rsidDel="005239A8" w:rsidRDefault="00A1739A" w:rsidP="003D3D48">
      <w:pPr>
        <w:spacing w:after="200" w:line="480" w:lineRule="auto"/>
        <w:jc w:val="center"/>
        <w:rPr>
          <w:del w:id="1314" w:author="Paul Ekung" w:date="2023-02-21T02:19:00Z"/>
          <w:rFonts w:asciiTheme="majorHAnsi" w:eastAsia="Calibri" w:hAnsiTheme="majorHAnsi"/>
          <w:bCs/>
          <w:sz w:val="24"/>
          <w:szCs w:val="24"/>
        </w:rPr>
      </w:pPr>
      <w:del w:id="1315" w:author="Paul Ekung" w:date="2023-02-21T02:19:00Z">
        <w:r w:rsidRPr="008815C6" w:rsidDel="005239A8">
          <w:rPr>
            <w:rFonts w:asciiTheme="majorHAnsi" w:eastAsia="Calibri" w:hAnsiTheme="majorHAnsi"/>
            <w:bCs/>
            <w:sz w:val="24"/>
            <w:szCs w:val="24"/>
          </w:rPr>
          <w:delText>vi.</w:delText>
        </w:r>
        <w:r w:rsidRPr="008815C6" w:rsidDel="005239A8">
          <w:rPr>
            <w:rFonts w:asciiTheme="majorHAnsi" w:eastAsia="Calibri" w:hAnsiTheme="majorHAnsi"/>
            <w:bCs/>
            <w:sz w:val="24"/>
            <w:szCs w:val="24"/>
          </w:rPr>
          <w:tab/>
          <w:delText>Feedback</w:delText>
        </w:r>
      </w:del>
    </w:p>
    <w:p w14:paraId="56489CE3" w14:textId="521711F3" w:rsidR="00A1739A" w:rsidRPr="008815C6" w:rsidDel="005239A8" w:rsidRDefault="00A1739A" w:rsidP="003D3D48">
      <w:pPr>
        <w:spacing w:after="200" w:line="480" w:lineRule="auto"/>
        <w:jc w:val="center"/>
        <w:rPr>
          <w:del w:id="1316" w:author="Paul Ekung" w:date="2023-02-21T02:19:00Z"/>
          <w:rFonts w:asciiTheme="majorHAnsi" w:eastAsia="Calibri" w:hAnsiTheme="majorHAnsi"/>
          <w:bCs/>
          <w:sz w:val="24"/>
          <w:szCs w:val="24"/>
        </w:rPr>
      </w:pPr>
      <w:del w:id="1317" w:author="Paul Ekung" w:date="2023-02-21T02:19:00Z">
        <w:r w:rsidRPr="008815C6" w:rsidDel="005239A8">
          <w:rPr>
            <w:rFonts w:asciiTheme="majorHAnsi" w:eastAsia="Calibri" w:hAnsiTheme="majorHAnsi"/>
            <w:bCs/>
            <w:sz w:val="24"/>
            <w:szCs w:val="24"/>
          </w:rPr>
          <w:delText>vii.</w:delText>
        </w:r>
        <w:r w:rsidRPr="008815C6" w:rsidDel="005239A8">
          <w:rPr>
            <w:rFonts w:asciiTheme="majorHAnsi" w:eastAsia="Calibri" w:hAnsiTheme="majorHAnsi"/>
            <w:bCs/>
            <w:sz w:val="24"/>
            <w:szCs w:val="24"/>
          </w:rPr>
          <w:tab/>
          <w:delText>Quick report</w:delText>
        </w:r>
      </w:del>
    </w:p>
    <w:p w14:paraId="3AB788F5" w14:textId="775C3632" w:rsidR="00A1739A" w:rsidRPr="008815C6" w:rsidDel="005239A8" w:rsidRDefault="00A1739A" w:rsidP="003D3D48">
      <w:pPr>
        <w:spacing w:after="200" w:line="480" w:lineRule="auto"/>
        <w:jc w:val="center"/>
        <w:rPr>
          <w:del w:id="1318" w:author="Paul Ekung" w:date="2023-02-21T02:19:00Z"/>
          <w:rFonts w:asciiTheme="majorHAnsi" w:eastAsia="Calibri" w:hAnsiTheme="majorHAnsi"/>
          <w:bCs/>
          <w:sz w:val="24"/>
          <w:szCs w:val="24"/>
        </w:rPr>
      </w:pPr>
      <w:del w:id="1319" w:author="Paul Ekung" w:date="2023-02-21T02:19:00Z">
        <w:r w:rsidRPr="008815C6" w:rsidDel="005239A8">
          <w:rPr>
            <w:rFonts w:asciiTheme="majorHAnsi" w:eastAsia="Calibri" w:hAnsiTheme="majorHAnsi"/>
            <w:bCs/>
            <w:sz w:val="24"/>
            <w:szCs w:val="24"/>
          </w:rPr>
          <w:delText>viii.</w:delText>
        </w:r>
        <w:r w:rsidRPr="008815C6" w:rsidDel="005239A8">
          <w:rPr>
            <w:rFonts w:asciiTheme="majorHAnsi" w:eastAsia="Calibri" w:hAnsiTheme="majorHAnsi"/>
            <w:bCs/>
            <w:sz w:val="24"/>
            <w:szCs w:val="24"/>
          </w:rPr>
          <w:tab/>
          <w:delText>Staff notification</w:delText>
        </w:r>
      </w:del>
    </w:p>
    <w:p w14:paraId="2E0DE656" w14:textId="10BEBCE6" w:rsidR="00A1739A" w:rsidRPr="008815C6" w:rsidDel="005239A8" w:rsidRDefault="00A1739A" w:rsidP="003D3D48">
      <w:pPr>
        <w:spacing w:after="200" w:line="480" w:lineRule="auto"/>
        <w:jc w:val="center"/>
        <w:rPr>
          <w:del w:id="1320" w:author="Paul Ekung" w:date="2023-02-21T02:19:00Z"/>
          <w:rFonts w:asciiTheme="majorHAnsi" w:eastAsia="Calibri" w:hAnsiTheme="majorHAnsi"/>
          <w:bCs/>
          <w:sz w:val="24"/>
          <w:szCs w:val="24"/>
        </w:rPr>
      </w:pPr>
      <w:del w:id="1321" w:author="Paul Ekung" w:date="2023-02-21T02:19:00Z">
        <w:r w:rsidRPr="008815C6" w:rsidDel="005239A8">
          <w:rPr>
            <w:rFonts w:asciiTheme="majorHAnsi" w:eastAsia="Calibri" w:hAnsiTheme="majorHAnsi"/>
            <w:bCs/>
            <w:sz w:val="24"/>
            <w:szCs w:val="24"/>
          </w:rPr>
          <w:delText>ix.</w:delText>
        </w:r>
        <w:r w:rsidRPr="008815C6" w:rsidDel="005239A8">
          <w:rPr>
            <w:rFonts w:asciiTheme="majorHAnsi" w:eastAsia="Calibri" w:hAnsiTheme="majorHAnsi"/>
            <w:bCs/>
            <w:sz w:val="24"/>
            <w:szCs w:val="24"/>
          </w:rPr>
          <w:tab/>
          <w:delText>Admin notification</w:delText>
        </w:r>
      </w:del>
    </w:p>
    <w:p w14:paraId="664A4815" w14:textId="00616DF8" w:rsidR="00A1739A" w:rsidRPr="008815C6" w:rsidDel="005239A8" w:rsidRDefault="00A1739A" w:rsidP="003D3D48">
      <w:pPr>
        <w:spacing w:after="200" w:line="480" w:lineRule="auto"/>
        <w:jc w:val="center"/>
        <w:rPr>
          <w:del w:id="1322" w:author="Paul Ekung" w:date="2023-02-21T02:19:00Z"/>
          <w:rFonts w:asciiTheme="majorHAnsi" w:eastAsia="Calibri" w:hAnsiTheme="majorHAnsi"/>
          <w:bCs/>
          <w:sz w:val="24"/>
          <w:szCs w:val="24"/>
        </w:rPr>
      </w:pPr>
    </w:p>
    <w:p w14:paraId="4ABC3B79" w14:textId="6EEBDD62" w:rsidR="00A1739A" w:rsidRPr="008815C6" w:rsidDel="005239A8" w:rsidRDefault="00A1739A" w:rsidP="003D3D48">
      <w:pPr>
        <w:spacing w:after="200" w:line="480" w:lineRule="auto"/>
        <w:jc w:val="center"/>
        <w:rPr>
          <w:del w:id="1323" w:author="Paul Ekung" w:date="2023-02-21T02:19:00Z"/>
          <w:rFonts w:asciiTheme="majorHAnsi" w:eastAsia="Calibri" w:hAnsiTheme="majorHAnsi"/>
          <w:bCs/>
          <w:sz w:val="24"/>
          <w:szCs w:val="24"/>
        </w:rPr>
      </w:pPr>
      <w:del w:id="1324" w:author="Paul Ekung" w:date="2023-02-21T02:19:00Z">
        <w:r w:rsidRPr="008815C6" w:rsidDel="005239A8">
          <w:rPr>
            <w:rFonts w:asciiTheme="majorHAnsi" w:eastAsia="Calibri" w:hAnsiTheme="majorHAnsi"/>
            <w:bCs/>
            <w:sz w:val="24"/>
            <w:szCs w:val="24"/>
          </w:rPr>
          <w:delText>Admin Table</w:delText>
        </w:r>
      </w:del>
    </w:p>
    <w:p w14:paraId="324275BD" w14:textId="2BECCFD4" w:rsidR="00A1739A" w:rsidRPr="008815C6" w:rsidDel="005239A8" w:rsidRDefault="00A1739A" w:rsidP="003D3D48">
      <w:pPr>
        <w:spacing w:after="200" w:line="480" w:lineRule="auto"/>
        <w:jc w:val="center"/>
        <w:rPr>
          <w:del w:id="1325" w:author="Paul Ekung" w:date="2023-02-21T02:19:00Z"/>
          <w:rFonts w:asciiTheme="majorHAnsi" w:eastAsia="Calibri" w:hAnsiTheme="majorHAnsi"/>
          <w:bCs/>
          <w:sz w:val="24"/>
          <w:szCs w:val="24"/>
        </w:rPr>
      </w:pPr>
      <w:del w:id="1326" w:author="Paul Ekung" w:date="2023-02-21T02:19:00Z">
        <w:r w:rsidRPr="008815C6" w:rsidDel="005239A8">
          <w:rPr>
            <w:rFonts w:asciiTheme="majorHAnsi" w:eastAsia="Calibri" w:hAnsiTheme="majorHAnsi"/>
            <w:bCs/>
            <w:sz w:val="24"/>
            <w:szCs w:val="24"/>
          </w:rPr>
          <w:delText>Field Name</w:delText>
        </w:r>
        <w:r w:rsidRPr="008815C6" w:rsidDel="005239A8">
          <w:rPr>
            <w:rFonts w:asciiTheme="majorHAnsi" w:eastAsia="Calibri" w:hAnsiTheme="majorHAnsi"/>
            <w:bCs/>
            <w:sz w:val="24"/>
            <w:szCs w:val="24"/>
          </w:rPr>
          <w:tab/>
          <w:delText>Data Type</w:delText>
        </w:r>
        <w:r w:rsidRPr="008815C6" w:rsidDel="005239A8">
          <w:rPr>
            <w:rFonts w:asciiTheme="majorHAnsi" w:eastAsia="Calibri" w:hAnsiTheme="majorHAnsi"/>
            <w:bCs/>
            <w:sz w:val="24"/>
            <w:szCs w:val="24"/>
          </w:rPr>
          <w:tab/>
          <w:delText>Size</w:delText>
        </w:r>
        <w:r w:rsidRPr="008815C6" w:rsidDel="005239A8">
          <w:rPr>
            <w:rFonts w:asciiTheme="majorHAnsi" w:eastAsia="Calibri" w:hAnsiTheme="majorHAnsi"/>
            <w:bCs/>
            <w:sz w:val="24"/>
            <w:szCs w:val="24"/>
          </w:rPr>
          <w:tab/>
          <w:delText>Description</w:delText>
        </w:r>
      </w:del>
    </w:p>
    <w:p w14:paraId="3AAB92E6" w14:textId="57E9E628" w:rsidR="00A1739A" w:rsidRPr="008815C6" w:rsidDel="005239A8" w:rsidRDefault="00A1739A" w:rsidP="003D3D48">
      <w:pPr>
        <w:spacing w:after="200" w:line="480" w:lineRule="auto"/>
        <w:jc w:val="center"/>
        <w:rPr>
          <w:del w:id="1327" w:author="Paul Ekung" w:date="2023-02-21T02:19:00Z"/>
          <w:rFonts w:asciiTheme="majorHAnsi" w:eastAsia="Calibri" w:hAnsiTheme="majorHAnsi"/>
          <w:bCs/>
          <w:sz w:val="24"/>
          <w:szCs w:val="24"/>
        </w:rPr>
      </w:pPr>
      <w:del w:id="1328" w:author="Paul Ekung" w:date="2023-02-21T02:19:00Z">
        <w:r w:rsidRPr="008815C6" w:rsidDel="005239A8">
          <w:rPr>
            <w:rFonts w:asciiTheme="majorHAnsi" w:eastAsia="Calibri" w:hAnsiTheme="majorHAnsi"/>
            <w:bCs/>
            <w:sz w:val="24"/>
            <w:szCs w:val="24"/>
          </w:rPr>
          <w:delText>AdminID</w:delText>
        </w:r>
        <w:r w:rsidRPr="008815C6" w:rsidDel="005239A8">
          <w:rPr>
            <w:rFonts w:asciiTheme="majorHAnsi" w:eastAsia="Calibri" w:hAnsiTheme="majorHAnsi"/>
            <w:bCs/>
            <w:sz w:val="24"/>
            <w:szCs w:val="24"/>
          </w:rPr>
          <w:tab/>
          <w:delText>String</w:delText>
        </w:r>
        <w:r w:rsidRPr="008815C6" w:rsidDel="005239A8">
          <w:rPr>
            <w:rFonts w:asciiTheme="majorHAnsi" w:eastAsia="Calibri" w:hAnsiTheme="majorHAnsi"/>
            <w:bCs/>
            <w:sz w:val="24"/>
            <w:szCs w:val="24"/>
          </w:rPr>
          <w:tab/>
          <w:delText>20</w:delText>
        </w:r>
        <w:r w:rsidRPr="008815C6" w:rsidDel="005239A8">
          <w:rPr>
            <w:rFonts w:asciiTheme="majorHAnsi" w:eastAsia="Calibri" w:hAnsiTheme="majorHAnsi"/>
            <w:bCs/>
            <w:sz w:val="24"/>
            <w:szCs w:val="24"/>
          </w:rPr>
          <w:tab/>
          <w:delText>Stores admin id</w:delText>
        </w:r>
      </w:del>
    </w:p>
    <w:p w14:paraId="632F6715" w14:textId="0CCCEE9F" w:rsidR="00A1739A" w:rsidRPr="008815C6" w:rsidDel="005239A8" w:rsidRDefault="00A1739A" w:rsidP="003D3D48">
      <w:pPr>
        <w:spacing w:after="200" w:line="480" w:lineRule="auto"/>
        <w:jc w:val="center"/>
        <w:rPr>
          <w:del w:id="1329" w:author="Paul Ekung" w:date="2023-02-21T02:19:00Z"/>
          <w:rFonts w:asciiTheme="majorHAnsi" w:eastAsia="Calibri" w:hAnsiTheme="majorHAnsi"/>
          <w:bCs/>
          <w:sz w:val="24"/>
          <w:szCs w:val="24"/>
        </w:rPr>
      </w:pPr>
      <w:del w:id="1330" w:author="Paul Ekung" w:date="2023-02-21T02:19:00Z">
        <w:r w:rsidRPr="008815C6" w:rsidDel="005239A8">
          <w:rPr>
            <w:rFonts w:asciiTheme="majorHAnsi" w:eastAsia="Calibri" w:hAnsiTheme="majorHAnsi"/>
            <w:bCs/>
            <w:sz w:val="24"/>
            <w:szCs w:val="24"/>
          </w:rPr>
          <w:delText>Password</w:delText>
        </w:r>
        <w:r w:rsidRPr="008815C6" w:rsidDel="005239A8">
          <w:rPr>
            <w:rFonts w:asciiTheme="majorHAnsi" w:eastAsia="Calibri" w:hAnsiTheme="majorHAnsi"/>
            <w:bCs/>
            <w:sz w:val="24"/>
            <w:szCs w:val="24"/>
          </w:rPr>
          <w:tab/>
          <w:delText>String</w:delText>
        </w:r>
        <w:r w:rsidRPr="008815C6" w:rsidDel="005239A8">
          <w:rPr>
            <w:rFonts w:asciiTheme="majorHAnsi" w:eastAsia="Calibri" w:hAnsiTheme="majorHAnsi"/>
            <w:bCs/>
            <w:sz w:val="24"/>
            <w:szCs w:val="24"/>
          </w:rPr>
          <w:tab/>
          <w:delText>30</w:delText>
        </w:r>
        <w:r w:rsidRPr="008815C6" w:rsidDel="005239A8">
          <w:rPr>
            <w:rFonts w:asciiTheme="majorHAnsi" w:eastAsia="Calibri" w:hAnsiTheme="majorHAnsi"/>
            <w:bCs/>
            <w:sz w:val="24"/>
            <w:szCs w:val="24"/>
          </w:rPr>
          <w:tab/>
          <w:delText>Stores password</w:delText>
        </w:r>
      </w:del>
    </w:p>
    <w:p w14:paraId="2C926F31" w14:textId="2CEB14C4" w:rsidR="00A1739A" w:rsidRPr="008815C6" w:rsidDel="005239A8" w:rsidRDefault="00A1739A" w:rsidP="003D3D48">
      <w:pPr>
        <w:spacing w:after="200" w:line="480" w:lineRule="auto"/>
        <w:jc w:val="center"/>
        <w:rPr>
          <w:del w:id="1331" w:author="Paul Ekung" w:date="2023-02-21T02:19:00Z"/>
          <w:rFonts w:asciiTheme="majorHAnsi" w:eastAsia="Calibri" w:hAnsiTheme="majorHAnsi"/>
          <w:bCs/>
          <w:sz w:val="24"/>
          <w:szCs w:val="24"/>
        </w:rPr>
      </w:pPr>
    </w:p>
    <w:p w14:paraId="08C0671F" w14:textId="7B2C4C6F" w:rsidR="00A1739A" w:rsidRPr="008815C6" w:rsidDel="005239A8" w:rsidRDefault="00A1739A" w:rsidP="003D3D48">
      <w:pPr>
        <w:spacing w:after="200" w:line="480" w:lineRule="auto"/>
        <w:jc w:val="center"/>
        <w:rPr>
          <w:del w:id="1332" w:author="Paul Ekung" w:date="2023-02-21T02:19:00Z"/>
          <w:rFonts w:asciiTheme="majorHAnsi" w:eastAsia="Calibri" w:hAnsiTheme="majorHAnsi"/>
          <w:bCs/>
          <w:sz w:val="24"/>
          <w:szCs w:val="24"/>
        </w:rPr>
      </w:pPr>
      <w:del w:id="1333" w:author="Paul Ekung" w:date="2023-02-21T02:19:00Z">
        <w:r w:rsidRPr="008815C6" w:rsidDel="005239A8">
          <w:rPr>
            <w:rFonts w:asciiTheme="majorHAnsi" w:eastAsia="Calibri" w:hAnsiTheme="majorHAnsi"/>
            <w:bCs/>
            <w:sz w:val="24"/>
            <w:szCs w:val="24"/>
          </w:rPr>
          <w:delText>Table 4.2 database for Admin</w:delText>
        </w:r>
      </w:del>
    </w:p>
    <w:p w14:paraId="5840CC34" w14:textId="6D7D3575" w:rsidR="00A1739A" w:rsidRPr="008815C6" w:rsidDel="005239A8" w:rsidRDefault="00A1739A" w:rsidP="003D3D48">
      <w:pPr>
        <w:spacing w:after="200" w:line="480" w:lineRule="auto"/>
        <w:jc w:val="center"/>
        <w:rPr>
          <w:del w:id="1334" w:author="Paul Ekung" w:date="2023-02-21T02:19:00Z"/>
          <w:rFonts w:asciiTheme="majorHAnsi" w:eastAsia="Calibri" w:hAnsiTheme="majorHAnsi"/>
          <w:bCs/>
          <w:sz w:val="24"/>
          <w:szCs w:val="24"/>
        </w:rPr>
      </w:pPr>
    </w:p>
    <w:p w14:paraId="48E6CCB8" w14:textId="7778C283" w:rsidR="00A1739A" w:rsidRPr="008815C6" w:rsidDel="005239A8" w:rsidRDefault="00A1739A" w:rsidP="003D3D48">
      <w:pPr>
        <w:spacing w:after="200" w:line="480" w:lineRule="auto"/>
        <w:jc w:val="center"/>
        <w:rPr>
          <w:del w:id="1335" w:author="Paul Ekung" w:date="2023-02-21T02:19:00Z"/>
          <w:rFonts w:asciiTheme="majorHAnsi" w:eastAsia="Calibri" w:hAnsiTheme="majorHAnsi"/>
          <w:bCs/>
          <w:sz w:val="24"/>
          <w:szCs w:val="24"/>
        </w:rPr>
      </w:pPr>
    </w:p>
    <w:p w14:paraId="594882E9" w14:textId="6ECB02EA" w:rsidR="00A1739A" w:rsidRPr="008815C6" w:rsidDel="005239A8" w:rsidRDefault="00A1739A" w:rsidP="003D3D48">
      <w:pPr>
        <w:spacing w:after="200" w:line="480" w:lineRule="auto"/>
        <w:jc w:val="center"/>
        <w:rPr>
          <w:del w:id="1336" w:author="Paul Ekung" w:date="2023-02-21T02:19:00Z"/>
          <w:rFonts w:asciiTheme="majorHAnsi" w:eastAsia="Calibri" w:hAnsiTheme="majorHAnsi"/>
          <w:bCs/>
          <w:sz w:val="24"/>
          <w:szCs w:val="24"/>
        </w:rPr>
      </w:pPr>
    </w:p>
    <w:p w14:paraId="4DD31D34" w14:textId="76F8CA81" w:rsidR="00A1739A" w:rsidRPr="008815C6" w:rsidDel="005239A8" w:rsidRDefault="00A1739A" w:rsidP="003D3D48">
      <w:pPr>
        <w:spacing w:after="200" w:line="480" w:lineRule="auto"/>
        <w:jc w:val="center"/>
        <w:rPr>
          <w:del w:id="1337" w:author="Paul Ekung" w:date="2023-02-21T02:19:00Z"/>
          <w:rFonts w:asciiTheme="majorHAnsi" w:eastAsia="Calibri" w:hAnsiTheme="majorHAnsi"/>
          <w:bCs/>
          <w:sz w:val="24"/>
          <w:szCs w:val="24"/>
        </w:rPr>
      </w:pPr>
      <w:del w:id="1338" w:author="Paul Ekung" w:date="2023-02-21T02:19:00Z">
        <w:r w:rsidRPr="008815C6" w:rsidDel="005239A8">
          <w:rPr>
            <w:rFonts w:asciiTheme="majorHAnsi" w:eastAsia="Calibri" w:hAnsiTheme="majorHAnsi"/>
            <w:bCs/>
            <w:sz w:val="24"/>
            <w:szCs w:val="24"/>
          </w:rPr>
          <w:delText>27</w:delText>
        </w:r>
      </w:del>
    </w:p>
    <w:p w14:paraId="371437B2" w14:textId="0C32F7F7" w:rsidR="00A1739A" w:rsidRPr="008815C6" w:rsidDel="005239A8" w:rsidRDefault="00A1739A" w:rsidP="003D3D48">
      <w:pPr>
        <w:spacing w:after="200" w:line="480" w:lineRule="auto"/>
        <w:jc w:val="center"/>
        <w:rPr>
          <w:del w:id="1339" w:author="Paul Ekung" w:date="2023-02-21T02:19:00Z"/>
          <w:rFonts w:asciiTheme="majorHAnsi" w:eastAsia="Calibri" w:hAnsiTheme="majorHAnsi"/>
          <w:bCs/>
          <w:sz w:val="24"/>
          <w:szCs w:val="24"/>
        </w:rPr>
      </w:pPr>
      <w:del w:id="1340" w:author="Paul Ekung" w:date="2023-02-21T02:19:00Z">
        <w:r w:rsidRPr="008815C6" w:rsidDel="005239A8">
          <w:rPr>
            <w:rFonts w:asciiTheme="majorHAnsi" w:eastAsia="Calibri" w:hAnsiTheme="majorHAnsi"/>
            <w:bCs/>
            <w:sz w:val="24"/>
            <w:szCs w:val="24"/>
          </w:rPr>
          <w:delText>Staffs Table</w:delText>
        </w:r>
      </w:del>
    </w:p>
    <w:p w14:paraId="1DA97F68" w14:textId="1A5F7056" w:rsidR="00A1739A" w:rsidRPr="008815C6" w:rsidDel="005239A8" w:rsidRDefault="00A1739A" w:rsidP="003D3D48">
      <w:pPr>
        <w:spacing w:after="200" w:line="480" w:lineRule="auto"/>
        <w:jc w:val="center"/>
        <w:rPr>
          <w:del w:id="1341" w:author="Paul Ekung" w:date="2023-02-21T02:19:00Z"/>
          <w:rFonts w:asciiTheme="majorHAnsi" w:eastAsia="Calibri" w:hAnsiTheme="majorHAnsi"/>
          <w:bCs/>
          <w:sz w:val="24"/>
          <w:szCs w:val="24"/>
        </w:rPr>
      </w:pPr>
    </w:p>
    <w:p w14:paraId="0A898729" w14:textId="429ED6D1" w:rsidR="00A1739A" w:rsidRPr="008815C6" w:rsidDel="005239A8" w:rsidRDefault="00A1739A" w:rsidP="003D3D48">
      <w:pPr>
        <w:spacing w:after="200" w:line="480" w:lineRule="auto"/>
        <w:jc w:val="center"/>
        <w:rPr>
          <w:del w:id="1342" w:author="Paul Ekung" w:date="2023-02-21T02:19:00Z"/>
          <w:rFonts w:asciiTheme="majorHAnsi" w:eastAsia="Calibri" w:hAnsiTheme="majorHAnsi"/>
          <w:bCs/>
          <w:sz w:val="24"/>
          <w:szCs w:val="24"/>
        </w:rPr>
      </w:pPr>
      <w:del w:id="1343" w:author="Paul Ekung" w:date="2023-02-21T02:19:00Z">
        <w:r w:rsidRPr="008815C6" w:rsidDel="005239A8">
          <w:rPr>
            <w:rFonts w:asciiTheme="majorHAnsi" w:eastAsia="Calibri" w:hAnsiTheme="majorHAnsi"/>
            <w:bCs/>
            <w:sz w:val="24"/>
            <w:szCs w:val="24"/>
          </w:rPr>
          <w:delText>Field Name</w:delText>
        </w:r>
        <w:r w:rsidRPr="008815C6" w:rsidDel="005239A8">
          <w:rPr>
            <w:rFonts w:asciiTheme="majorHAnsi" w:eastAsia="Calibri" w:hAnsiTheme="majorHAnsi"/>
            <w:bCs/>
            <w:sz w:val="24"/>
            <w:szCs w:val="24"/>
          </w:rPr>
          <w:tab/>
          <w:delText>Data Type</w:delText>
        </w:r>
        <w:r w:rsidRPr="008815C6" w:rsidDel="005239A8">
          <w:rPr>
            <w:rFonts w:asciiTheme="majorHAnsi" w:eastAsia="Calibri" w:hAnsiTheme="majorHAnsi"/>
            <w:bCs/>
            <w:sz w:val="24"/>
            <w:szCs w:val="24"/>
          </w:rPr>
          <w:tab/>
          <w:delText>Size</w:delText>
        </w:r>
        <w:r w:rsidRPr="008815C6" w:rsidDel="005239A8">
          <w:rPr>
            <w:rFonts w:asciiTheme="majorHAnsi" w:eastAsia="Calibri" w:hAnsiTheme="majorHAnsi"/>
            <w:bCs/>
            <w:sz w:val="24"/>
            <w:szCs w:val="24"/>
          </w:rPr>
          <w:tab/>
          <w:delText>Description</w:delText>
        </w:r>
      </w:del>
    </w:p>
    <w:p w14:paraId="5912E338" w14:textId="46B8E573" w:rsidR="00A1739A" w:rsidRPr="008815C6" w:rsidDel="005239A8" w:rsidRDefault="00A1739A" w:rsidP="003D3D48">
      <w:pPr>
        <w:spacing w:after="200" w:line="480" w:lineRule="auto"/>
        <w:jc w:val="center"/>
        <w:rPr>
          <w:del w:id="1344" w:author="Paul Ekung" w:date="2023-02-21T02:19:00Z"/>
          <w:rFonts w:asciiTheme="majorHAnsi" w:eastAsia="Calibri" w:hAnsiTheme="majorHAnsi"/>
          <w:bCs/>
          <w:sz w:val="24"/>
          <w:szCs w:val="24"/>
        </w:rPr>
      </w:pPr>
      <w:del w:id="1345" w:author="Paul Ekung" w:date="2023-02-21T02:19:00Z">
        <w:r w:rsidRPr="008815C6" w:rsidDel="005239A8">
          <w:rPr>
            <w:rFonts w:asciiTheme="majorHAnsi" w:eastAsia="Calibri" w:hAnsiTheme="majorHAnsi"/>
            <w:bCs/>
            <w:sz w:val="24"/>
            <w:szCs w:val="24"/>
          </w:rPr>
          <w:delText>StaffID</w:delText>
        </w:r>
        <w:r w:rsidRPr="008815C6" w:rsidDel="005239A8">
          <w:rPr>
            <w:rFonts w:asciiTheme="majorHAnsi" w:eastAsia="Calibri" w:hAnsiTheme="majorHAnsi"/>
            <w:bCs/>
            <w:sz w:val="24"/>
            <w:szCs w:val="24"/>
          </w:rPr>
          <w:tab/>
          <w:delText xml:space="preserve">Integer </w:delText>
        </w:r>
        <w:r w:rsidRPr="008815C6" w:rsidDel="005239A8">
          <w:rPr>
            <w:rFonts w:asciiTheme="majorHAnsi" w:eastAsia="Calibri" w:hAnsiTheme="majorHAnsi"/>
            <w:bCs/>
            <w:sz w:val="24"/>
            <w:szCs w:val="24"/>
          </w:rPr>
          <w:tab/>
          <w:delText>11</w:delText>
        </w:r>
        <w:r w:rsidRPr="008815C6" w:rsidDel="005239A8">
          <w:rPr>
            <w:rFonts w:asciiTheme="majorHAnsi" w:eastAsia="Calibri" w:hAnsiTheme="majorHAnsi"/>
            <w:bCs/>
            <w:sz w:val="24"/>
            <w:szCs w:val="24"/>
          </w:rPr>
          <w:tab/>
          <w:delText>Generates Id</w:delText>
        </w:r>
      </w:del>
    </w:p>
    <w:p w14:paraId="44A3C571" w14:textId="5169B62E" w:rsidR="00A1739A" w:rsidRPr="008815C6" w:rsidDel="005239A8" w:rsidRDefault="00A1739A" w:rsidP="003D3D48">
      <w:pPr>
        <w:spacing w:after="200" w:line="480" w:lineRule="auto"/>
        <w:jc w:val="center"/>
        <w:rPr>
          <w:del w:id="1346" w:author="Paul Ekung" w:date="2023-02-21T02:19:00Z"/>
          <w:rFonts w:asciiTheme="majorHAnsi" w:eastAsia="Calibri" w:hAnsiTheme="majorHAnsi"/>
          <w:bCs/>
          <w:sz w:val="24"/>
          <w:szCs w:val="24"/>
        </w:rPr>
      </w:pPr>
      <w:del w:id="1347" w:author="Paul Ekung" w:date="2023-02-21T02:19:00Z">
        <w:r w:rsidRPr="008815C6" w:rsidDel="005239A8">
          <w:rPr>
            <w:rFonts w:asciiTheme="majorHAnsi" w:eastAsia="Calibri" w:hAnsiTheme="majorHAnsi"/>
            <w:bCs/>
            <w:sz w:val="24"/>
            <w:szCs w:val="24"/>
          </w:rPr>
          <w:delText xml:space="preserve">Name </w:delText>
        </w:r>
        <w:r w:rsidRPr="008815C6" w:rsidDel="005239A8">
          <w:rPr>
            <w:rFonts w:asciiTheme="majorHAnsi" w:eastAsia="Calibri" w:hAnsiTheme="majorHAnsi"/>
            <w:bCs/>
            <w:sz w:val="24"/>
            <w:szCs w:val="24"/>
          </w:rPr>
          <w:tab/>
          <w:delText>String</w:delText>
        </w:r>
        <w:r w:rsidRPr="008815C6" w:rsidDel="005239A8">
          <w:rPr>
            <w:rFonts w:asciiTheme="majorHAnsi" w:eastAsia="Calibri" w:hAnsiTheme="majorHAnsi"/>
            <w:bCs/>
            <w:sz w:val="24"/>
            <w:szCs w:val="24"/>
          </w:rPr>
          <w:tab/>
          <w:delText>40</w:delText>
        </w:r>
        <w:r w:rsidRPr="008815C6" w:rsidDel="005239A8">
          <w:rPr>
            <w:rFonts w:asciiTheme="majorHAnsi" w:eastAsia="Calibri" w:hAnsiTheme="majorHAnsi"/>
            <w:bCs/>
            <w:sz w:val="24"/>
            <w:szCs w:val="24"/>
          </w:rPr>
          <w:tab/>
          <w:delText>Stores names</w:delText>
        </w:r>
      </w:del>
    </w:p>
    <w:p w14:paraId="59DA61AE" w14:textId="20BA8094" w:rsidR="00A1739A" w:rsidRPr="008815C6" w:rsidDel="005239A8" w:rsidRDefault="00A1739A" w:rsidP="003D3D48">
      <w:pPr>
        <w:spacing w:after="200" w:line="480" w:lineRule="auto"/>
        <w:jc w:val="center"/>
        <w:rPr>
          <w:del w:id="1348" w:author="Paul Ekung" w:date="2023-02-21T02:19:00Z"/>
          <w:rFonts w:asciiTheme="majorHAnsi" w:eastAsia="Calibri" w:hAnsiTheme="majorHAnsi"/>
          <w:bCs/>
          <w:sz w:val="24"/>
          <w:szCs w:val="24"/>
        </w:rPr>
      </w:pPr>
      <w:del w:id="1349" w:author="Paul Ekung" w:date="2023-02-21T02:19:00Z">
        <w:r w:rsidRPr="008815C6" w:rsidDel="005239A8">
          <w:rPr>
            <w:rFonts w:asciiTheme="majorHAnsi" w:eastAsia="Calibri" w:hAnsiTheme="majorHAnsi"/>
            <w:bCs/>
            <w:sz w:val="24"/>
            <w:szCs w:val="24"/>
          </w:rPr>
          <w:delText>Department</w:delText>
        </w:r>
        <w:r w:rsidRPr="008815C6" w:rsidDel="005239A8">
          <w:rPr>
            <w:rFonts w:asciiTheme="majorHAnsi" w:eastAsia="Calibri" w:hAnsiTheme="majorHAnsi"/>
            <w:bCs/>
            <w:sz w:val="24"/>
            <w:szCs w:val="24"/>
          </w:rPr>
          <w:tab/>
          <w:delText>String</w:delText>
        </w:r>
        <w:r w:rsidRPr="008815C6" w:rsidDel="005239A8">
          <w:rPr>
            <w:rFonts w:asciiTheme="majorHAnsi" w:eastAsia="Calibri" w:hAnsiTheme="majorHAnsi"/>
            <w:bCs/>
            <w:sz w:val="24"/>
            <w:szCs w:val="24"/>
          </w:rPr>
          <w:tab/>
          <w:delText>40</w:delText>
        </w:r>
        <w:r w:rsidRPr="008815C6" w:rsidDel="005239A8">
          <w:rPr>
            <w:rFonts w:asciiTheme="majorHAnsi" w:eastAsia="Calibri" w:hAnsiTheme="majorHAnsi"/>
            <w:bCs/>
            <w:sz w:val="24"/>
            <w:szCs w:val="24"/>
          </w:rPr>
          <w:tab/>
          <w:delText>Stores staff departments</w:delText>
        </w:r>
      </w:del>
    </w:p>
    <w:p w14:paraId="29E2440D" w14:textId="094C9FB9" w:rsidR="00A1739A" w:rsidRPr="008815C6" w:rsidDel="005239A8" w:rsidRDefault="00A1739A" w:rsidP="003D3D48">
      <w:pPr>
        <w:spacing w:after="200" w:line="480" w:lineRule="auto"/>
        <w:jc w:val="center"/>
        <w:rPr>
          <w:del w:id="1350" w:author="Paul Ekung" w:date="2023-02-21T02:19:00Z"/>
          <w:rFonts w:asciiTheme="majorHAnsi" w:eastAsia="Calibri" w:hAnsiTheme="majorHAnsi"/>
          <w:bCs/>
          <w:sz w:val="24"/>
          <w:szCs w:val="24"/>
        </w:rPr>
      </w:pPr>
      <w:del w:id="1351" w:author="Paul Ekung" w:date="2023-02-21T02:19:00Z">
        <w:r w:rsidRPr="008815C6" w:rsidDel="005239A8">
          <w:rPr>
            <w:rFonts w:asciiTheme="majorHAnsi" w:eastAsia="Calibri" w:hAnsiTheme="majorHAnsi"/>
            <w:bCs/>
            <w:sz w:val="24"/>
            <w:szCs w:val="24"/>
          </w:rPr>
          <w:delText>Password</w:delText>
        </w:r>
        <w:r w:rsidRPr="008815C6" w:rsidDel="005239A8">
          <w:rPr>
            <w:rFonts w:asciiTheme="majorHAnsi" w:eastAsia="Calibri" w:hAnsiTheme="majorHAnsi"/>
            <w:bCs/>
            <w:sz w:val="24"/>
            <w:szCs w:val="24"/>
          </w:rPr>
          <w:tab/>
          <w:delText>String</w:delText>
        </w:r>
        <w:r w:rsidRPr="008815C6" w:rsidDel="005239A8">
          <w:rPr>
            <w:rFonts w:asciiTheme="majorHAnsi" w:eastAsia="Calibri" w:hAnsiTheme="majorHAnsi"/>
            <w:bCs/>
            <w:sz w:val="24"/>
            <w:szCs w:val="24"/>
          </w:rPr>
          <w:tab/>
          <w:delText>30</w:delText>
        </w:r>
        <w:r w:rsidRPr="008815C6" w:rsidDel="005239A8">
          <w:rPr>
            <w:rFonts w:asciiTheme="majorHAnsi" w:eastAsia="Calibri" w:hAnsiTheme="majorHAnsi"/>
            <w:bCs/>
            <w:sz w:val="24"/>
            <w:szCs w:val="24"/>
          </w:rPr>
          <w:tab/>
          <w:delText>Stores password</w:delText>
        </w:r>
      </w:del>
    </w:p>
    <w:p w14:paraId="68597984" w14:textId="439C6002" w:rsidR="00A1739A" w:rsidRPr="008815C6" w:rsidDel="005239A8" w:rsidRDefault="00A1739A" w:rsidP="003D3D48">
      <w:pPr>
        <w:spacing w:after="200" w:line="480" w:lineRule="auto"/>
        <w:jc w:val="center"/>
        <w:rPr>
          <w:del w:id="1352" w:author="Paul Ekung" w:date="2023-02-21T02:19:00Z"/>
          <w:rFonts w:asciiTheme="majorHAnsi" w:eastAsia="Calibri" w:hAnsiTheme="majorHAnsi"/>
          <w:bCs/>
          <w:sz w:val="24"/>
          <w:szCs w:val="24"/>
        </w:rPr>
      </w:pPr>
      <w:del w:id="1353" w:author="Paul Ekung" w:date="2023-02-21T02:19:00Z">
        <w:r w:rsidRPr="008815C6" w:rsidDel="005239A8">
          <w:rPr>
            <w:rFonts w:asciiTheme="majorHAnsi" w:eastAsia="Calibri" w:hAnsiTheme="majorHAnsi"/>
            <w:bCs/>
            <w:sz w:val="24"/>
            <w:szCs w:val="24"/>
          </w:rPr>
          <w:delText>Image</w:delText>
        </w:r>
        <w:r w:rsidRPr="008815C6" w:rsidDel="005239A8">
          <w:rPr>
            <w:rFonts w:asciiTheme="majorHAnsi" w:eastAsia="Calibri" w:hAnsiTheme="majorHAnsi"/>
            <w:bCs/>
            <w:sz w:val="24"/>
            <w:szCs w:val="24"/>
          </w:rPr>
          <w:tab/>
          <w:delText>String</w:delText>
        </w:r>
        <w:r w:rsidRPr="008815C6" w:rsidDel="005239A8">
          <w:rPr>
            <w:rFonts w:asciiTheme="majorHAnsi" w:eastAsia="Calibri" w:hAnsiTheme="majorHAnsi"/>
            <w:bCs/>
            <w:sz w:val="24"/>
            <w:szCs w:val="24"/>
          </w:rPr>
          <w:tab/>
          <w:delText>50</w:delText>
        </w:r>
        <w:r w:rsidRPr="008815C6" w:rsidDel="005239A8">
          <w:rPr>
            <w:rFonts w:asciiTheme="majorHAnsi" w:eastAsia="Calibri" w:hAnsiTheme="majorHAnsi"/>
            <w:bCs/>
            <w:sz w:val="24"/>
            <w:szCs w:val="24"/>
          </w:rPr>
          <w:tab/>
          <w:delText>Stores staff images</w:delText>
        </w:r>
      </w:del>
    </w:p>
    <w:p w14:paraId="4B97B224" w14:textId="611BFFF8" w:rsidR="00A1739A" w:rsidRPr="008815C6" w:rsidDel="005239A8" w:rsidRDefault="00A1739A" w:rsidP="003D3D48">
      <w:pPr>
        <w:spacing w:after="200" w:line="480" w:lineRule="auto"/>
        <w:jc w:val="center"/>
        <w:rPr>
          <w:del w:id="1354" w:author="Paul Ekung" w:date="2023-02-21T02:19:00Z"/>
          <w:rFonts w:asciiTheme="majorHAnsi" w:eastAsia="Calibri" w:hAnsiTheme="majorHAnsi"/>
          <w:bCs/>
          <w:sz w:val="24"/>
          <w:szCs w:val="24"/>
        </w:rPr>
      </w:pPr>
    </w:p>
    <w:p w14:paraId="1599EC38" w14:textId="18A95B59" w:rsidR="00A1739A" w:rsidRPr="008815C6" w:rsidDel="005239A8" w:rsidRDefault="00A1739A" w:rsidP="003D3D48">
      <w:pPr>
        <w:spacing w:after="200" w:line="480" w:lineRule="auto"/>
        <w:jc w:val="center"/>
        <w:rPr>
          <w:del w:id="1355" w:author="Paul Ekung" w:date="2023-02-21T02:19:00Z"/>
          <w:rFonts w:asciiTheme="majorHAnsi" w:eastAsia="Calibri" w:hAnsiTheme="majorHAnsi"/>
          <w:bCs/>
          <w:sz w:val="24"/>
          <w:szCs w:val="24"/>
        </w:rPr>
      </w:pPr>
      <w:del w:id="1356" w:author="Paul Ekung" w:date="2023-02-21T02:19:00Z">
        <w:r w:rsidRPr="008815C6" w:rsidDel="005239A8">
          <w:rPr>
            <w:rFonts w:asciiTheme="majorHAnsi" w:eastAsia="Calibri" w:hAnsiTheme="majorHAnsi"/>
            <w:bCs/>
            <w:sz w:val="24"/>
            <w:szCs w:val="24"/>
          </w:rPr>
          <w:delText>Table 4.3 database for staffs</w:delText>
        </w:r>
      </w:del>
    </w:p>
    <w:p w14:paraId="4D07CB5A" w14:textId="34221297" w:rsidR="00A1739A" w:rsidRPr="008815C6" w:rsidDel="005239A8" w:rsidRDefault="00A1739A" w:rsidP="003D3D48">
      <w:pPr>
        <w:spacing w:after="200" w:line="480" w:lineRule="auto"/>
        <w:jc w:val="center"/>
        <w:rPr>
          <w:del w:id="1357" w:author="Paul Ekung" w:date="2023-02-21T02:19:00Z"/>
          <w:rFonts w:asciiTheme="majorHAnsi" w:eastAsia="Calibri" w:hAnsiTheme="majorHAnsi"/>
          <w:bCs/>
          <w:sz w:val="24"/>
          <w:szCs w:val="24"/>
        </w:rPr>
      </w:pPr>
    </w:p>
    <w:p w14:paraId="3F111F93" w14:textId="1A2FF99C" w:rsidR="00A1739A" w:rsidRPr="008815C6" w:rsidDel="005239A8" w:rsidRDefault="00A1739A" w:rsidP="003D3D48">
      <w:pPr>
        <w:spacing w:after="200" w:line="480" w:lineRule="auto"/>
        <w:jc w:val="center"/>
        <w:rPr>
          <w:del w:id="1358" w:author="Paul Ekung" w:date="2023-02-21T02:19:00Z"/>
          <w:rFonts w:asciiTheme="majorHAnsi" w:eastAsia="Calibri" w:hAnsiTheme="majorHAnsi"/>
          <w:bCs/>
          <w:sz w:val="24"/>
          <w:szCs w:val="24"/>
        </w:rPr>
      </w:pPr>
    </w:p>
    <w:p w14:paraId="0EF5291D" w14:textId="3D87857A" w:rsidR="00A1739A" w:rsidRPr="008815C6" w:rsidDel="005239A8" w:rsidRDefault="00A1739A" w:rsidP="003D3D48">
      <w:pPr>
        <w:spacing w:after="200" w:line="480" w:lineRule="auto"/>
        <w:jc w:val="center"/>
        <w:rPr>
          <w:del w:id="1359" w:author="Paul Ekung" w:date="2023-02-21T02:19:00Z"/>
          <w:rFonts w:asciiTheme="majorHAnsi" w:eastAsia="Calibri" w:hAnsiTheme="majorHAnsi"/>
          <w:bCs/>
          <w:sz w:val="24"/>
          <w:szCs w:val="24"/>
        </w:rPr>
      </w:pPr>
    </w:p>
    <w:p w14:paraId="6E3707C9" w14:textId="2B600512" w:rsidR="00A1739A" w:rsidRPr="008815C6" w:rsidDel="005239A8" w:rsidRDefault="00A1739A" w:rsidP="003D3D48">
      <w:pPr>
        <w:spacing w:after="200" w:line="480" w:lineRule="auto"/>
        <w:jc w:val="center"/>
        <w:rPr>
          <w:del w:id="1360" w:author="Paul Ekung" w:date="2023-02-21T02:19:00Z"/>
          <w:rFonts w:asciiTheme="majorHAnsi" w:eastAsia="Calibri" w:hAnsiTheme="majorHAnsi"/>
          <w:bCs/>
          <w:sz w:val="24"/>
          <w:szCs w:val="24"/>
        </w:rPr>
      </w:pPr>
      <w:del w:id="1361" w:author="Paul Ekung" w:date="2023-02-21T02:19:00Z">
        <w:r w:rsidRPr="008815C6" w:rsidDel="005239A8">
          <w:rPr>
            <w:rFonts w:asciiTheme="majorHAnsi" w:eastAsia="Calibri" w:hAnsiTheme="majorHAnsi"/>
            <w:bCs/>
            <w:sz w:val="24"/>
            <w:szCs w:val="24"/>
          </w:rPr>
          <w:delText>Students Table</w:delText>
        </w:r>
      </w:del>
    </w:p>
    <w:p w14:paraId="5032AA72" w14:textId="1DAF3F69" w:rsidR="00A1739A" w:rsidRPr="008815C6" w:rsidDel="005239A8" w:rsidRDefault="00A1739A" w:rsidP="003D3D48">
      <w:pPr>
        <w:spacing w:after="200" w:line="480" w:lineRule="auto"/>
        <w:jc w:val="center"/>
        <w:rPr>
          <w:del w:id="1362" w:author="Paul Ekung" w:date="2023-02-21T02:19:00Z"/>
          <w:rFonts w:asciiTheme="majorHAnsi" w:eastAsia="Calibri" w:hAnsiTheme="majorHAnsi"/>
          <w:bCs/>
          <w:sz w:val="24"/>
          <w:szCs w:val="24"/>
        </w:rPr>
      </w:pPr>
    </w:p>
    <w:p w14:paraId="42C1BE24" w14:textId="04610E4B" w:rsidR="00A1739A" w:rsidRPr="008815C6" w:rsidDel="005239A8" w:rsidRDefault="00A1739A" w:rsidP="003D3D48">
      <w:pPr>
        <w:spacing w:after="200" w:line="480" w:lineRule="auto"/>
        <w:jc w:val="center"/>
        <w:rPr>
          <w:del w:id="1363" w:author="Paul Ekung" w:date="2023-02-21T02:19:00Z"/>
          <w:rFonts w:asciiTheme="majorHAnsi" w:eastAsia="Calibri" w:hAnsiTheme="majorHAnsi"/>
          <w:bCs/>
          <w:sz w:val="24"/>
          <w:szCs w:val="24"/>
        </w:rPr>
      </w:pPr>
      <w:del w:id="1364" w:author="Paul Ekung" w:date="2023-02-21T02:19:00Z">
        <w:r w:rsidRPr="008815C6" w:rsidDel="005239A8">
          <w:rPr>
            <w:rFonts w:asciiTheme="majorHAnsi" w:eastAsia="Calibri" w:hAnsiTheme="majorHAnsi"/>
            <w:bCs/>
            <w:sz w:val="24"/>
            <w:szCs w:val="24"/>
          </w:rPr>
          <w:delText>Field Name</w:delText>
        </w:r>
        <w:r w:rsidRPr="008815C6" w:rsidDel="005239A8">
          <w:rPr>
            <w:rFonts w:asciiTheme="majorHAnsi" w:eastAsia="Calibri" w:hAnsiTheme="majorHAnsi"/>
            <w:bCs/>
            <w:sz w:val="24"/>
            <w:szCs w:val="24"/>
          </w:rPr>
          <w:tab/>
          <w:delText>Data Type</w:delText>
        </w:r>
        <w:r w:rsidRPr="008815C6" w:rsidDel="005239A8">
          <w:rPr>
            <w:rFonts w:asciiTheme="majorHAnsi" w:eastAsia="Calibri" w:hAnsiTheme="majorHAnsi"/>
            <w:bCs/>
            <w:sz w:val="24"/>
            <w:szCs w:val="24"/>
          </w:rPr>
          <w:tab/>
          <w:delText>Size</w:delText>
        </w:r>
        <w:r w:rsidRPr="008815C6" w:rsidDel="005239A8">
          <w:rPr>
            <w:rFonts w:asciiTheme="majorHAnsi" w:eastAsia="Calibri" w:hAnsiTheme="majorHAnsi"/>
            <w:bCs/>
            <w:sz w:val="24"/>
            <w:szCs w:val="24"/>
          </w:rPr>
          <w:tab/>
          <w:delText>Description</w:delText>
        </w:r>
      </w:del>
    </w:p>
    <w:p w14:paraId="1DA8460B" w14:textId="0CCAB8F0" w:rsidR="00A1739A" w:rsidRPr="008815C6" w:rsidDel="005239A8" w:rsidRDefault="00A1739A" w:rsidP="003D3D48">
      <w:pPr>
        <w:spacing w:after="200" w:line="480" w:lineRule="auto"/>
        <w:jc w:val="center"/>
        <w:rPr>
          <w:del w:id="1365" w:author="Paul Ekung" w:date="2023-02-21T02:19:00Z"/>
          <w:rFonts w:asciiTheme="majorHAnsi" w:eastAsia="Calibri" w:hAnsiTheme="majorHAnsi"/>
          <w:bCs/>
          <w:sz w:val="24"/>
          <w:szCs w:val="24"/>
        </w:rPr>
      </w:pPr>
      <w:del w:id="1366" w:author="Paul Ekung" w:date="2023-02-21T02:19:00Z">
        <w:r w:rsidRPr="008815C6" w:rsidDel="005239A8">
          <w:rPr>
            <w:rFonts w:asciiTheme="majorHAnsi" w:eastAsia="Calibri" w:hAnsiTheme="majorHAnsi"/>
            <w:bCs/>
            <w:sz w:val="24"/>
            <w:szCs w:val="24"/>
          </w:rPr>
          <w:delText>Id</w:delText>
        </w:r>
        <w:r w:rsidRPr="008815C6" w:rsidDel="005239A8">
          <w:rPr>
            <w:rFonts w:asciiTheme="majorHAnsi" w:eastAsia="Calibri" w:hAnsiTheme="majorHAnsi"/>
            <w:bCs/>
            <w:sz w:val="24"/>
            <w:szCs w:val="24"/>
          </w:rPr>
          <w:tab/>
          <w:delText xml:space="preserve">Integer </w:delText>
        </w:r>
        <w:r w:rsidRPr="008815C6" w:rsidDel="005239A8">
          <w:rPr>
            <w:rFonts w:asciiTheme="majorHAnsi" w:eastAsia="Calibri" w:hAnsiTheme="majorHAnsi"/>
            <w:bCs/>
            <w:sz w:val="24"/>
            <w:szCs w:val="24"/>
          </w:rPr>
          <w:tab/>
          <w:delText>11</w:delText>
        </w:r>
        <w:r w:rsidRPr="008815C6" w:rsidDel="005239A8">
          <w:rPr>
            <w:rFonts w:asciiTheme="majorHAnsi" w:eastAsia="Calibri" w:hAnsiTheme="majorHAnsi"/>
            <w:bCs/>
            <w:sz w:val="24"/>
            <w:szCs w:val="24"/>
          </w:rPr>
          <w:tab/>
          <w:delText>Generates Id</w:delText>
        </w:r>
      </w:del>
    </w:p>
    <w:p w14:paraId="5B93DB1A" w14:textId="34B0474C" w:rsidR="00A1739A" w:rsidRPr="008815C6" w:rsidDel="005239A8" w:rsidRDefault="00A1739A" w:rsidP="003D3D48">
      <w:pPr>
        <w:spacing w:after="200" w:line="480" w:lineRule="auto"/>
        <w:jc w:val="center"/>
        <w:rPr>
          <w:del w:id="1367" w:author="Paul Ekung" w:date="2023-02-21T02:19:00Z"/>
          <w:rFonts w:asciiTheme="majorHAnsi" w:eastAsia="Calibri" w:hAnsiTheme="majorHAnsi"/>
          <w:bCs/>
          <w:sz w:val="24"/>
          <w:szCs w:val="24"/>
        </w:rPr>
      </w:pPr>
      <w:del w:id="1368" w:author="Paul Ekung" w:date="2023-02-21T02:19:00Z">
        <w:r w:rsidRPr="008815C6" w:rsidDel="005239A8">
          <w:rPr>
            <w:rFonts w:asciiTheme="majorHAnsi" w:eastAsia="Calibri" w:hAnsiTheme="majorHAnsi"/>
            <w:bCs/>
            <w:sz w:val="24"/>
            <w:szCs w:val="24"/>
          </w:rPr>
          <w:delText xml:space="preserve">studentName </w:delText>
        </w:r>
        <w:r w:rsidRPr="008815C6" w:rsidDel="005239A8">
          <w:rPr>
            <w:rFonts w:asciiTheme="majorHAnsi" w:eastAsia="Calibri" w:hAnsiTheme="majorHAnsi"/>
            <w:bCs/>
            <w:sz w:val="24"/>
            <w:szCs w:val="24"/>
          </w:rPr>
          <w:tab/>
          <w:delText>String</w:delText>
        </w:r>
        <w:r w:rsidRPr="008815C6" w:rsidDel="005239A8">
          <w:rPr>
            <w:rFonts w:asciiTheme="majorHAnsi" w:eastAsia="Calibri" w:hAnsiTheme="majorHAnsi"/>
            <w:bCs/>
            <w:sz w:val="24"/>
            <w:szCs w:val="24"/>
          </w:rPr>
          <w:tab/>
          <w:delText>40</w:delText>
        </w:r>
        <w:r w:rsidRPr="008815C6" w:rsidDel="005239A8">
          <w:rPr>
            <w:rFonts w:asciiTheme="majorHAnsi" w:eastAsia="Calibri" w:hAnsiTheme="majorHAnsi"/>
            <w:bCs/>
            <w:sz w:val="24"/>
            <w:szCs w:val="24"/>
          </w:rPr>
          <w:tab/>
          <w:delText>Stores names</w:delText>
        </w:r>
      </w:del>
    </w:p>
    <w:p w14:paraId="52495CBF" w14:textId="0790982B" w:rsidR="00A1739A" w:rsidRPr="008815C6" w:rsidDel="005239A8" w:rsidRDefault="00A1739A" w:rsidP="003D3D48">
      <w:pPr>
        <w:spacing w:after="200" w:line="480" w:lineRule="auto"/>
        <w:jc w:val="center"/>
        <w:rPr>
          <w:del w:id="1369" w:author="Paul Ekung" w:date="2023-02-21T02:19:00Z"/>
          <w:rFonts w:asciiTheme="majorHAnsi" w:eastAsia="Calibri" w:hAnsiTheme="majorHAnsi"/>
          <w:bCs/>
          <w:sz w:val="24"/>
          <w:szCs w:val="24"/>
        </w:rPr>
      </w:pPr>
      <w:del w:id="1370" w:author="Paul Ekung" w:date="2023-02-21T02:19:00Z">
        <w:r w:rsidRPr="008815C6" w:rsidDel="005239A8">
          <w:rPr>
            <w:rFonts w:asciiTheme="majorHAnsi" w:eastAsia="Calibri" w:hAnsiTheme="majorHAnsi"/>
            <w:bCs/>
            <w:sz w:val="24"/>
            <w:szCs w:val="24"/>
          </w:rPr>
          <w:delText>RegNumber</w:delText>
        </w:r>
        <w:r w:rsidRPr="008815C6" w:rsidDel="005239A8">
          <w:rPr>
            <w:rFonts w:asciiTheme="majorHAnsi" w:eastAsia="Calibri" w:hAnsiTheme="majorHAnsi"/>
            <w:bCs/>
            <w:sz w:val="24"/>
            <w:szCs w:val="24"/>
          </w:rPr>
          <w:tab/>
          <w:delText>String</w:delText>
        </w:r>
        <w:r w:rsidRPr="008815C6" w:rsidDel="005239A8">
          <w:rPr>
            <w:rFonts w:asciiTheme="majorHAnsi" w:eastAsia="Calibri" w:hAnsiTheme="majorHAnsi"/>
            <w:bCs/>
            <w:sz w:val="24"/>
            <w:szCs w:val="24"/>
          </w:rPr>
          <w:tab/>
          <w:delText>20</w:delText>
        </w:r>
        <w:r w:rsidRPr="008815C6" w:rsidDel="005239A8">
          <w:rPr>
            <w:rFonts w:asciiTheme="majorHAnsi" w:eastAsia="Calibri" w:hAnsiTheme="majorHAnsi"/>
            <w:bCs/>
            <w:sz w:val="24"/>
            <w:szCs w:val="24"/>
          </w:rPr>
          <w:tab/>
          <w:delText>Stores registration number</w:delText>
        </w:r>
      </w:del>
    </w:p>
    <w:p w14:paraId="6377DF3B" w14:textId="21DBCED6" w:rsidR="00A1739A" w:rsidRPr="008815C6" w:rsidDel="005239A8" w:rsidRDefault="00A1739A" w:rsidP="003D3D48">
      <w:pPr>
        <w:spacing w:after="200" w:line="480" w:lineRule="auto"/>
        <w:jc w:val="center"/>
        <w:rPr>
          <w:del w:id="1371" w:author="Paul Ekung" w:date="2023-02-21T02:19:00Z"/>
          <w:rFonts w:asciiTheme="majorHAnsi" w:eastAsia="Calibri" w:hAnsiTheme="majorHAnsi"/>
          <w:bCs/>
          <w:sz w:val="24"/>
          <w:szCs w:val="24"/>
        </w:rPr>
      </w:pPr>
      <w:del w:id="1372" w:author="Paul Ekung" w:date="2023-02-21T02:19:00Z">
        <w:r w:rsidRPr="008815C6" w:rsidDel="005239A8">
          <w:rPr>
            <w:rFonts w:asciiTheme="majorHAnsi" w:eastAsia="Calibri" w:hAnsiTheme="majorHAnsi"/>
            <w:bCs/>
            <w:sz w:val="24"/>
            <w:szCs w:val="24"/>
          </w:rPr>
          <w:delText>Department</w:delText>
        </w:r>
        <w:r w:rsidRPr="008815C6" w:rsidDel="005239A8">
          <w:rPr>
            <w:rFonts w:asciiTheme="majorHAnsi" w:eastAsia="Calibri" w:hAnsiTheme="majorHAnsi"/>
            <w:bCs/>
            <w:sz w:val="24"/>
            <w:szCs w:val="24"/>
          </w:rPr>
          <w:tab/>
          <w:delText>String</w:delText>
        </w:r>
        <w:r w:rsidRPr="008815C6" w:rsidDel="005239A8">
          <w:rPr>
            <w:rFonts w:asciiTheme="majorHAnsi" w:eastAsia="Calibri" w:hAnsiTheme="majorHAnsi"/>
            <w:bCs/>
            <w:sz w:val="24"/>
            <w:szCs w:val="24"/>
          </w:rPr>
          <w:tab/>
          <w:delText>30</w:delText>
        </w:r>
        <w:r w:rsidRPr="008815C6" w:rsidDel="005239A8">
          <w:rPr>
            <w:rFonts w:asciiTheme="majorHAnsi" w:eastAsia="Calibri" w:hAnsiTheme="majorHAnsi"/>
            <w:bCs/>
            <w:sz w:val="24"/>
            <w:szCs w:val="24"/>
          </w:rPr>
          <w:tab/>
          <w:delText>Stores departments</w:delText>
        </w:r>
      </w:del>
    </w:p>
    <w:p w14:paraId="08BBBE18" w14:textId="3388883C" w:rsidR="00A1739A" w:rsidRPr="008815C6" w:rsidDel="005239A8" w:rsidRDefault="00A1739A" w:rsidP="003D3D48">
      <w:pPr>
        <w:spacing w:after="200" w:line="480" w:lineRule="auto"/>
        <w:jc w:val="center"/>
        <w:rPr>
          <w:del w:id="1373" w:author="Paul Ekung" w:date="2023-02-21T02:19:00Z"/>
          <w:rFonts w:asciiTheme="majorHAnsi" w:eastAsia="Calibri" w:hAnsiTheme="majorHAnsi"/>
          <w:bCs/>
          <w:sz w:val="24"/>
          <w:szCs w:val="24"/>
        </w:rPr>
      </w:pPr>
      <w:del w:id="1374" w:author="Paul Ekung" w:date="2023-02-21T02:19:00Z">
        <w:r w:rsidRPr="008815C6" w:rsidDel="005239A8">
          <w:rPr>
            <w:rFonts w:asciiTheme="majorHAnsi" w:eastAsia="Calibri" w:hAnsiTheme="majorHAnsi"/>
            <w:bCs/>
            <w:sz w:val="24"/>
            <w:szCs w:val="24"/>
          </w:rPr>
          <w:delText>Category</w:delText>
        </w:r>
        <w:r w:rsidRPr="008815C6" w:rsidDel="005239A8">
          <w:rPr>
            <w:rFonts w:asciiTheme="majorHAnsi" w:eastAsia="Calibri" w:hAnsiTheme="majorHAnsi"/>
            <w:bCs/>
            <w:sz w:val="24"/>
            <w:szCs w:val="24"/>
          </w:rPr>
          <w:tab/>
          <w:delText>String</w:delText>
        </w:r>
        <w:r w:rsidRPr="008815C6" w:rsidDel="005239A8">
          <w:rPr>
            <w:rFonts w:asciiTheme="majorHAnsi" w:eastAsia="Calibri" w:hAnsiTheme="majorHAnsi"/>
            <w:bCs/>
            <w:sz w:val="24"/>
            <w:szCs w:val="24"/>
          </w:rPr>
          <w:tab/>
          <w:delText>10</w:delText>
        </w:r>
        <w:r w:rsidRPr="008815C6" w:rsidDel="005239A8">
          <w:rPr>
            <w:rFonts w:asciiTheme="majorHAnsi" w:eastAsia="Calibri" w:hAnsiTheme="majorHAnsi"/>
            <w:bCs/>
            <w:sz w:val="24"/>
            <w:szCs w:val="24"/>
          </w:rPr>
          <w:tab/>
          <w:delText>Stores student category</w:delText>
        </w:r>
      </w:del>
    </w:p>
    <w:p w14:paraId="25784229" w14:textId="02499DE1" w:rsidR="00A1739A" w:rsidRPr="008815C6" w:rsidDel="005239A8" w:rsidRDefault="00A1739A" w:rsidP="003D3D48">
      <w:pPr>
        <w:spacing w:after="200" w:line="480" w:lineRule="auto"/>
        <w:jc w:val="center"/>
        <w:rPr>
          <w:del w:id="1375" w:author="Paul Ekung" w:date="2023-02-21T02:19:00Z"/>
          <w:rFonts w:asciiTheme="majorHAnsi" w:eastAsia="Calibri" w:hAnsiTheme="majorHAnsi"/>
          <w:bCs/>
          <w:sz w:val="24"/>
          <w:szCs w:val="24"/>
        </w:rPr>
      </w:pPr>
      <w:del w:id="1376" w:author="Paul Ekung" w:date="2023-02-21T02:19:00Z">
        <w:r w:rsidRPr="008815C6" w:rsidDel="005239A8">
          <w:rPr>
            <w:rFonts w:asciiTheme="majorHAnsi" w:eastAsia="Calibri" w:hAnsiTheme="majorHAnsi"/>
            <w:bCs/>
            <w:sz w:val="24"/>
            <w:szCs w:val="24"/>
          </w:rPr>
          <w:delText>Image</w:delText>
        </w:r>
        <w:r w:rsidRPr="008815C6" w:rsidDel="005239A8">
          <w:rPr>
            <w:rFonts w:asciiTheme="majorHAnsi" w:eastAsia="Calibri" w:hAnsiTheme="majorHAnsi"/>
            <w:bCs/>
            <w:sz w:val="24"/>
            <w:szCs w:val="24"/>
          </w:rPr>
          <w:tab/>
          <w:delText>String</w:delText>
        </w:r>
        <w:r w:rsidRPr="008815C6" w:rsidDel="005239A8">
          <w:rPr>
            <w:rFonts w:asciiTheme="majorHAnsi" w:eastAsia="Calibri" w:hAnsiTheme="majorHAnsi"/>
            <w:bCs/>
            <w:sz w:val="24"/>
            <w:szCs w:val="24"/>
          </w:rPr>
          <w:tab/>
          <w:delText>40</w:delText>
        </w:r>
        <w:r w:rsidRPr="008815C6" w:rsidDel="005239A8">
          <w:rPr>
            <w:rFonts w:asciiTheme="majorHAnsi" w:eastAsia="Calibri" w:hAnsiTheme="majorHAnsi"/>
            <w:bCs/>
            <w:sz w:val="24"/>
            <w:szCs w:val="24"/>
          </w:rPr>
          <w:tab/>
          <w:delText>Stores images</w:delText>
        </w:r>
      </w:del>
    </w:p>
    <w:p w14:paraId="118EF584" w14:textId="274CAADD" w:rsidR="00A1739A" w:rsidRPr="008815C6" w:rsidDel="005239A8" w:rsidRDefault="00A1739A" w:rsidP="003D3D48">
      <w:pPr>
        <w:spacing w:after="200" w:line="480" w:lineRule="auto"/>
        <w:jc w:val="center"/>
        <w:rPr>
          <w:del w:id="1377" w:author="Paul Ekung" w:date="2023-02-21T02:19:00Z"/>
          <w:rFonts w:asciiTheme="majorHAnsi" w:eastAsia="Calibri" w:hAnsiTheme="majorHAnsi"/>
          <w:bCs/>
          <w:sz w:val="24"/>
          <w:szCs w:val="24"/>
        </w:rPr>
      </w:pPr>
      <w:del w:id="1378" w:author="Paul Ekung" w:date="2023-02-21T02:19:00Z">
        <w:r w:rsidRPr="008815C6" w:rsidDel="005239A8">
          <w:rPr>
            <w:rFonts w:asciiTheme="majorHAnsi" w:eastAsia="Calibri" w:hAnsiTheme="majorHAnsi"/>
            <w:bCs/>
            <w:sz w:val="24"/>
            <w:szCs w:val="24"/>
          </w:rPr>
          <w:delText>Password</w:delText>
        </w:r>
        <w:r w:rsidRPr="008815C6" w:rsidDel="005239A8">
          <w:rPr>
            <w:rFonts w:asciiTheme="majorHAnsi" w:eastAsia="Calibri" w:hAnsiTheme="majorHAnsi"/>
            <w:bCs/>
            <w:sz w:val="24"/>
            <w:szCs w:val="24"/>
          </w:rPr>
          <w:tab/>
          <w:delText>String</w:delText>
        </w:r>
        <w:r w:rsidRPr="008815C6" w:rsidDel="005239A8">
          <w:rPr>
            <w:rFonts w:asciiTheme="majorHAnsi" w:eastAsia="Calibri" w:hAnsiTheme="majorHAnsi"/>
            <w:bCs/>
            <w:sz w:val="24"/>
            <w:szCs w:val="24"/>
          </w:rPr>
          <w:tab/>
          <w:delText>30</w:delText>
        </w:r>
        <w:r w:rsidRPr="008815C6" w:rsidDel="005239A8">
          <w:rPr>
            <w:rFonts w:asciiTheme="majorHAnsi" w:eastAsia="Calibri" w:hAnsiTheme="majorHAnsi"/>
            <w:bCs/>
            <w:sz w:val="24"/>
            <w:szCs w:val="24"/>
          </w:rPr>
          <w:tab/>
          <w:delText>Stores password</w:delText>
        </w:r>
      </w:del>
    </w:p>
    <w:p w14:paraId="346D7B88" w14:textId="43439EA0" w:rsidR="00A1739A" w:rsidRPr="008815C6" w:rsidDel="005239A8" w:rsidRDefault="00A1739A" w:rsidP="003D3D48">
      <w:pPr>
        <w:spacing w:after="200" w:line="480" w:lineRule="auto"/>
        <w:jc w:val="center"/>
        <w:rPr>
          <w:del w:id="1379" w:author="Paul Ekung" w:date="2023-02-21T02:19:00Z"/>
          <w:rFonts w:asciiTheme="majorHAnsi" w:eastAsia="Calibri" w:hAnsiTheme="majorHAnsi"/>
          <w:bCs/>
          <w:sz w:val="24"/>
          <w:szCs w:val="24"/>
        </w:rPr>
      </w:pPr>
    </w:p>
    <w:p w14:paraId="6728DB2F" w14:textId="0D598221" w:rsidR="00A1739A" w:rsidRPr="008815C6" w:rsidDel="005239A8" w:rsidRDefault="00A1739A" w:rsidP="003D3D48">
      <w:pPr>
        <w:spacing w:after="200" w:line="480" w:lineRule="auto"/>
        <w:jc w:val="center"/>
        <w:rPr>
          <w:del w:id="1380" w:author="Paul Ekung" w:date="2023-02-21T02:19:00Z"/>
          <w:rFonts w:asciiTheme="majorHAnsi" w:eastAsia="Calibri" w:hAnsiTheme="majorHAnsi"/>
          <w:bCs/>
          <w:sz w:val="24"/>
          <w:szCs w:val="24"/>
        </w:rPr>
      </w:pPr>
      <w:del w:id="1381" w:author="Paul Ekung" w:date="2023-02-21T02:19:00Z">
        <w:r w:rsidRPr="008815C6" w:rsidDel="005239A8">
          <w:rPr>
            <w:rFonts w:asciiTheme="majorHAnsi" w:eastAsia="Calibri" w:hAnsiTheme="majorHAnsi"/>
            <w:bCs/>
            <w:sz w:val="24"/>
            <w:szCs w:val="24"/>
          </w:rPr>
          <w:delText>Table 4.4 database for student</w:delText>
        </w:r>
      </w:del>
    </w:p>
    <w:p w14:paraId="256D7E8E" w14:textId="3DE1E3CF" w:rsidR="00A1739A" w:rsidRPr="008815C6" w:rsidDel="005239A8" w:rsidRDefault="00A1739A" w:rsidP="003D3D48">
      <w:pPr>
        <w:spacing w:after="200" w:line="480" w:lineRule="auto"/>
        <w:jc w:val="center"/>
        <w:rPr>
          <w:del w:id="1382" w:author="Paul Ekung" w:date="2023-02-21T02:19:00Z"/>
          <w:rFonts w:asciiTheme="majorHAnsi" w:eastAsia="Calibri" w:hAnsiTheme="majorHAnsi"/>
          <w:bCs/>
          <w:sz w:val="24"/>
          <w:szCs w:val="24"/>
        </w:rPr>
      </w:pPr>
    </w:p>
    <w:p w14:paraId="749CD750" w14:textId="1DED6267" w:rsidR="00A1739A" w:rsidRPr="008815C6" w:rsidDel="005239A8" w:rsidRDefault="00A1739A" w:rsidP="003D3D48">
      <w:pPr>
        <w:spacing w:after="200" w:line="480" w:lineRule="auto"/>
        <w:jc w:val="center"/>
        <w:rPr>
          <w:del w:id="1383" w:author="Paul Ekung" w:date="2023-02-21T02:19:00Z"/>
          <w:rFonts w:asciiTheme="majorHAnsi" w:eastAsia="Calibri" w:hAnsiTheme="majorHAnsi"/>
          <w:bCs/>
          <w:sz w:val="24"/>
          <w:szCs w:val="24"/>
        </w:rPr>
      </w:pPr>
    </w:p>
    <w:p w14:paraId="3FFD0E13" w14:textId="36E4D9F7" w:rsidR="00A1739A" w:rsidRPr="008815C6" w:rsidDel="005239A8" w:rsidRDefault="00A1739A" w:rsidP="003D3D48">
      <w:pPr>
        <w:spacing w:after="200" w:line="480" w:lineRule="auto"/>
        <w:jc w:val="center"/>
        <w:rPr>
          <w:del w:id="1384" w:author="Paul Ekung" w:date="2023-02-21T02:19:00Z"/>
          <w:rFonts w:asciiTheme="majorHAnsi" w:eastAsia="Calibri" w:hAnsiTheme="majorHAnsi"/>
          <w:bCs/>
          <w:sz w:val="24"/>
          <w:szCs w:val="24"/>
        </w:rPr>
      </w:pPr>
    </w:p>
    <w:p w14:paraId="6A11CC09" w14:textId="048ABCB0" w:rsidR="00A1739A" w:rsidRPr="008815C6" w:rsidDel="005239A8" w:rsidRDefault="00A1739A" w:rsidP="003D3D48">
      <w:pPr>
        <w:spacing w:after="200" w:line="480" w:lineRule="auto"/>
        <w:jc w:val="center"/>
        <w:rPr>
          <w:del w:id="1385" w:author="Paul Ekung" w:date="2023-02-21T02:19:00Z"/>
          <w:rFonts w:asciiTheme="majorHAnsi" w:eastAsia="Calibri" w:hAnsiTheme="majorHAnsi"/>
          <w:bCs/>
          <w:sz w:val="24"/>
          <w:szCs w:val="24"/>
        </w:rPr>
      </w:pPr>
    </w:p>
    <w:p w14:paraId="47CD6D01" w14:textId="59756B40" w:rsidR="00A1739A" w:rsidRPr="008815C6" w:rsidDel="005239A8" w:rsidRDefault="00A1739A" w:rsidP="003D3D48">
      <w:pPr>
        <w:spacing w:after="200" w:line="480" w:lineRule="auto"/>
        <w:jc w:val="center"/>
        <w:rPr>
          <w:del w:id="1386" w:author="Paul Ekung" w:date="2023-02-21T02:19:00Z"/>
          <w:rFonts w:asciiTheme="majorHAnsi" w:eastAsia="Calibri" w:hAnsiTheme="majorHAnsi"/>
          <w:bCs/>
          <w:sz w:val="24"/>
          <w:szCs w:val="24"/>
        </w:rPr>
      </w:pPr>
    </w:p>
    <w:p w14:paraId="2EDBA33E" w14:textId="08A062C0" w:rsidR="00A1739A" w:rsidRPr="008815C6" w:rsidDel="005239A8" w:rsidRDefault="00A1739A" w:rsidP="003D3D48">
      <w:pPr>
        <w:spacing w:after="200" w:line="480" w:lineRule="auto"/>
        <w:jc w:val="center"/>
        <w:rPr>
          <w:del w:id="1387" w:author="Paul Ekung" w:date="2023-02-21T02:19:00Z"/>
          <w:rFonts w:asciiTheme="majorHAnsi" w:eastAsia="Calibri" w:hAnsiTheme="majorHAnsi"/>
          <w:bCs/>
          <w:sz w:val="24"/>
          <w:szCs w:val="24"/>
        </w:rPr>
      </w:pPr>
    </w:p>
    <w:p w14:paraId="3B12603C" w14:textId="0BF913D4" w:rsidR="00A1739A" w:rsidRPr="008815C6" w:rsidDel="005239A8" w:rsidRDefault="00A1739A" w:rsidP="003D3D48">
      <w:pPr>
        <w:spacing w:after="200" w:line="480" w:lineRule="auto"/>
        <w:jc w:val="center"/>
        <w:rPr>
          <w:del w:id="1388" w:author="Paul Ekung" w:date="2023-02-21T02:19:00Z"/>
          <w:rFonts w:asciiTheme="majorHAnsi" w:eastAsia="Calibri" w:hAnsiTheme="majorHAnsi"/>
          <w:bCs/>
          <w:sz w:val="24"/>
          <w:szCs w:val="24"/>
        </w:rPr>
      </w:pPr>
    </w:p>
    <w:p w14:paraId="4B02A80D" w14:textId="6D7A68B5" w:rsidR="00A1739A" w:rsidRPr="008815C6" w:rsidDel="005239A8" w:rsidRDefault="00A1739A" w:rsidP="003D3D48">
      <w:pPr>
        <w:spacing w:after="200" w:line="480" w:lineRule="auto"/>
        <w:jc w:val="center"/>
        <w:rPr>
          <w:del w:id="1389" w:author="Paul Ekung" w:date="2023-02-21T02:19:00Z"/>
          <w:rFonts w:asciiTheme="majorHAnsi" w:eastAsia="Calibri" w:hAnsiTheme="majorHAnsi"/>
          <w:bCs/>
          <w:sz w:val="24"/>
          <w:szCs w:val="24"/>
        </w:rPr>
      </w:pPr>
      <w:del w:id="1390" w:author="Paul Ekung" w:date="2023-02-21T02:15:00Z">
        <w:r w:rsidRPr="008815C6" w:rsidDel="005239A8">
          <w:rPr>
            <w:rFonts w:asciiTheme="majorHAnsi" w:eastAsia="Calibri" w:hAnsiTheme="majorHAnsi"/>
            <w:bCs/>
            <w:sz w:val="24"/>
            <w:szCs w:val="24"/>
          </w:rPr>
          <w:delText>28</w:delText>
        </w:r>
      </w:del>
    </w:p>
    <w:p w14:paraId="3FF5D4C9" w14:textId="0C0FC68B" w:rsidR="00A1739A" w:rsidRPr="008815C6" w:rsidDel="005239A8" w:rsidRDefault="00A1739A" w:rsidP="003D3D48">
      <w:pPr>
        <w:spacing w:after="200" w:line="480" w:lineRule="auto"/>
        <w:jc w:val="center"/>
        <w:rPr>
          <w:del w:id="1391" w:author="Paul Ekung" w:date="2023-02-21T02:19:00Z"/>
          <w:rFonts w:asciiTheme="majorHAnsi" w:eastAsia="Calibri" w:hAnsiTheme="majorHAnsi"/>
          <w:bCs/>
          <w:sz w:val="24"/>
          <w:szCs w:val="24"/>
        </w:rPr>
      </w:pPr>
    </w:p>
    <w:p w14:paraId="54F10998" w14:textId="46B2F1DF" w:rsidR="00A1739A" w:rsidRPr="008815C6" w:rsidDel="005239A8" w:rsidRDefault="00A1739A" w:rsidP="003D3D48">
      <w:pPr>
        <w:spacing w:after="200" w:line="480" w:lineRule="auto"/>
        <w:jc w:val="center"/>
        <w:rPr>
          <w:del w:id="1392" w:author="Paul Ekung" w:date="2023-02-21T02:19:00Z"/>
          <w:rFonts w:asciiTheme="majorHAnsi" w:eastAsia="Calibri" w:hAnsiTheme="majorHAnsi"/>
          <w:bCs/>
          <w:sz w:val="24"/>
          <w:szCs w:val="24"/>
        </w:rPr>
      </w:pPr>
      <w:del w:id="1393" w:author="Paul Ekung" w:date="2023-02-21T02:19:00Z">
        <w:r w:rsidRPr="008815C6" w:rsidDel="005239A8">
          <w:rPr>
            <w:rFonts w:asciiTheme="majorHAnsi" w:eastAsia="Calibri" w:hAnsiTheme="majorHAnsi"/>
            <w:bCs/>
            <w:sz w:val="24"/>
            <w:szCs w:val="24"/>
          </w:rPr>
          <w:delText>Report Table</w:delText>
        </w:r>
      </w:del>
    </w:p>
    <w:p w14:paraId="3E09FF9C" w14:textId="47D95A59" w:rsidR="00A1739A" w:rsidRPr="008815C6" w:rsidDel="005239A8" w:rsidRDefault="00A1739A" w:rsidP="003D3D48">
      <w:pPr>
        <w:spacing w:after="200" w:line="480" w:lineRule="auto"/>
        <w:jc w:val="center"/>
        <w:rPr>
          <w:del w:id="1394" w:author="Paul Ekung" w:date="2023-02-21T02:19:00Z"/>
          <w:rFonts w:asciiTheme="majorHAnsi" w:eastAsia="Calibri" w:hAnsiTheme="majorHAnsi"/>
          <w:bCs/>
          <w:sz w:val="24"/>
          <w:szCs w:val="24"/>
        </w:rPr>
      </w:pPr>
      <w:del w:id="1395" w:author="Paul Ekung" w:date="2023-02-21T02:19:00Z">
        <w:r w:rsidRPr="008815C6" w:rsidDel="005239A8">
          <w:rPr>
            <w:rFonts w:asciiTheme="majorHAnsi" w:eastAsia="Calibri" w:hAnsiTheme="majorHAnsi"/>
            <w:bCs/>
            <w:sz w:val="24"/>
            <w:szCs w:val="24"/>
          </w:rPr>
          <w:delText>Field Name</w:delText>
        </w:r>
        <w:r w:rsidRPr="008815C6" w:rsidDel="005239A8">
          <w:rPr>
            <w:rFonts w:asciiTheme="majorHAnsi" w:eastAsia="Calibri" w:hAnsiTheme="majorHAnsi"/>
            <w:bCs/>
            <w:sz w:val="24"/>
            <w:szCs w:val="24"/>
          </w:rPr>
          <w:tab/>
          <w:delText>Data Type</w:delText>
        </w:r>
        <w:r w:rsidRPr="008815C6" w:rsidDel="005239A8">
          <w:rPr>
            <w:rFonts w:asciiTheme="majorHAnsi" w:eastAsia="Calibri" w:hAnsiTheme="majorHAnsi"/>
            <w:bCs/>
            <w:sz w:val="24"/>
            <w:szCs w:val="24"/>
          </w:rPr>
          <w:tab/>
          <w:delText>Size</w:delText>
        </w:r>
        <w:r w:rsidRPr="008815C6" w:rsidDel="005239A8">
          <w:rPr>
            <w:rFonts w:asciiTheme="majorHAnsi" w:eastAsia="Calibri" w:hAnsiTheme="majorHAnsi"/>
            <w:bCs/>
            <w:sz w:val="24"/>
            <w:szCs w:val="24"/>
          </w:rPr>
          <w:tab/>
          <w:delText>Description</w:delText>
        </w:r>
      </w:del>
    </w:p>
    <w:p w14:paraId="209FD306" w14:textId="5E603D30" w:rsidR="00A1739A" w:rsidRPr="008815C6" w:rsidDel="005239A8" w:rsidRDefault="00A1739A" w:rsidP="003D3D48">
      <w:pPr>
        <w:spacing w:after="200" w:line="480" w:lineRule="auto"/>
        <w:jc w:val="center"/>
        <w:rPr>
          <w:del w:id="1396" w:author="Paul Ekung" w:date="2023-02-21T02:19:00Z"/>
          <w:rFonts w:asciiTheme="majorHAnsi" w:eastAsia="Calibri" w:hAnsiTheme="majorHAnsi"/>
          <w:bCs/>
          <w:sz w:val="24"/>
          <w:szCs w:val="24"/>
        </w:rPr>
      </w:pPr>
      <w:del w:id="1397" w:author="Paul Ekung" w:date="2023-02-21T02:19:00Z">
        <w:r w:rsidRPr="008815C6" w:rsidDel="005239A8">
          <w:rPr>
            <w:rFonts w:asciiTheme="majorHAnsi" w:eastAsia="Calibri" w:hAnsiTheme="majorHAnsi"/>
            <w:bCs/>
            <w:sz w:val="24"/>
            <w:szCs w:val="24"/>
          </w:rPr>
          <w:delText>Id</w:delText>
        </w:r>
        <w:r w:rsidRPr="008815C6" w:rsidDel="005239A8">
          <w:rPr>
            <w:rFonts w:asciiTheme="majorHAnsi" w:eastAsia="Calibri" w:hAnsiTheme="majorHAnsi"/>
            <w:bCs/>
            <w:sz w:val="24"/>
            <w:szCs w:val="24"/>
          </w:rPr>
          <w:tab/>
          <w:delText>Integer</w:delText>
        </w:r>
        <w:r w:rsidRPr="008815C6" w:rsidDel="005239A8">
          <w:rPr>
            <w:rFonts w:asciiTheme="majorHAnsi" w:eastAsia="Calibri" w:hAnsiTheme="majorHAnsi"/>
            <w:bCs/>
            <w:sz w:val="24"/>
            <w:szCs w:val="24"/>
          </w:rPr>
          <w:tab/>
          <w:delText>11</w:delText>
        </w:r>
        <w:r w:rsidRPr="008815C6" w:rsidDel="005239A8">
          <w:rPr>
            <w:rFonts w:asciiTheme="majorHAnsi" w:eastAsia="Calibri" w:hAnsiTheme="majorHAnsi"/>
            <w:bCs/>
            <w:sz w:val="24"/>
            <w:szCs w:val="24"/>
          </w:rPr>
          <w:tab/>
          <w:delText>Generates Id</w:delText>
        </w:r>
      </w:del>
    </w:p>
    <w:p w14:paraId="2E6F4E5E" w14:textId="1826B09A" w:rsidR="00A1739A" w:rsidRPr="008815C6" w:rsidDel="005239A8" w:rsidRDefault="00A1739A" w:rsidP="003D3D48">
      <w:pPr>
        <w:spacing w:after="200" w:line="480" w:lineRule="auto"/>
        <w:jc w:val="center"/>
        <w:rPr>
          <w:del w:id="1398" w:author="Paul Ekung" w:date="2023-02-21T02:19:00Z"/>
          <w:rFonts w:asciiTheme="majorHAnsi" w:eastAsia="Calibri" w:hAnsiTheme="majorHAnsi"/>
          <w:bCs/>
          <w:sz w:val="24"/>
          <w:szCs w:val="24"/>
        </w:rPr>
      </w:pPr>
      <w:del w:id="1399" w:author="Paul Ekung" w:date="2023-02-21T02:19:00Z">
        <w:r w:rsidRPr="008815C6" w:rsidDel="005239A8">
          <w:rPr>
            <w:rFonts w:asciiTheme="majorHAnsi" w:eastAsia="Calibri" w:hAnsiTheme="majorHAnsi"/>
            <w:bCs/>
            <w:sz w:val="24"/>
            <w:szCs w:val="24"/>
          </w:rPr>
          <w:delText>StudentName</w:delText>
        </w:r>
        <w:r w:rsidRPr="008815C6" w:rsidDel="005239A8">
          <w:rPr>
            <w:rFonts w:asciiTheme="majorHAnsi" w:eastAsia="Calibri" w:hAnsiTheme="majorHAnsi"/>
            <w:bCs/>
            <w:sz w:val="24"/>
            <w:szCs w:val="24"/>
          </w:rPr>
          <w:tab/>
          <w:delText>String</w:delText>
        </w:r>
        <w:r w:rsidRPr="008815C6" w:rsidDel="005239A8">
          <w:rPr>
            <w:rFonts w:asciiTheme="majorHAnsi" w:eastAsia="Calibri" w:hAnsiTheme="majorHAnsi"/>
            <w:bCs/>
            <w:sz w:val="24"/>
            <w:szCs w:val="24"/>
          </w:rPr>
          <w:tab/>
          <w:delText>30</w:delText>
        </w:r>
        <w:r w:rsidRPr="008815C6" w:rsidDel="005239A8">
          <w:rPr>
            <w:rFonts w:asciiTheme="majorHAnsi" w:eastAsia="Calibri" w:hAnsiTheme="majorHAnsi"/>
            <w:bCs/>
            <w:sz w:val="24"/>
            <w:szCs w:val="24"/>
          </w:rPr>
          <w:tab/>
          <w:delText>Stores names</w:delText>
        </w:r>
      </w:del>
    </w:p>
    <w:p w14:paraId="7F1E4708" w14:textId="1D35B910" w:rsidR="00A1739A" w:rsidRPr="008815C6" w:rsidDel="005239A8" w:rsidRDefault="00A1739A" w:rsidP="003D3D48">
      <w:pPr>
        <w:spacing w:after="200" w:line="480" w:lineRule="auto"/>
        <w:jc w:val="center"/>
        <w:rPr>
          <w:del w:id="1400" w:author="Paul Ekung" w:date="2023-02-21T02:19:00Z"/>
          <w:rFonts w:asciiTheme="majorHAnsi" w:eastAsia="Calibri" w:hAnsiTheme="majorHAnsi"/>
          <w:bCs/>
          <w:sz w:val="24"/>
          <w:szCs w:val="24"/>
        </w:rPr>
      </w:pPr>
      <w:del w:id="1401" w:author="Paul Ekung" w:date="2023-02-21T02:19:00Z">
        <w:r w:rsidRPr="008815C6" w:rsidDel="005239A8">
          <w:rPr>
            <w:rFonts w:asciiTheme="majorHAnsi" w:eastAsia="Calibri" w:hAnsiTheme="majorHAnsi"/>
            <w:bCs/>
            <w:sz w:val="24"/>
            <w:szCs w:val="24"/>
          </w:rPr>
          <w:delText>RegNumber</w:delText>
        </w:r>
        <w:r w:rsidRPr="008815C6" w:rsidDel="005239A8">
          <w:rPr>
            <w:rFonts w:asciiTheme="majorHAnsi" w:eastAsia="Calibri" w:hAnsiTheme="majorHAnsi"/>
            <w:bCs/>
            <w:sz w:val="24"/>
            <w:szCs w:val="24"/>
          </w:rPr>
          <w:tab/>
          <w:delText>String</w:delText>
        </w:r>
        <w:r w:rsidRPr="008815C6" w:rsidDel="005239A8">
          <w:rPr>
            <w:rFonts w:asciiTheme="majorHAnsi" w:eastAsia="Calibri" w:hAnsiTheme="majorHAnsi"/>
            <w:bCs/>
            <w:sz w:val="24"/>
            <w:szCs w:val="24"/>
          </w:rPr>
          <w:tab/>
          <w:delText>15</w:delText>
        </w:r>
        <w:r w:rsidRPr="008815C6" w:rsidDel="005239A8">
          <w:rPr>
            <w:rFonts w:asciiTheme="majorHAnsi" w:eastAsia="Calibri" w:hAnsiTheme="majorHAnsi"/>
            <w:bCs/>
            <w:sz w:val="24"/>
            <w:szCs w:val="24"/>
          </w:rPr>
          <w:tab/>
          <w:delText>Stores registration number</w:delText>
        </w:r>
      </w:del>
    </w:p>
    <w:p w14:paraId="47980AC5" w14:textId="2EE7D3EF" w:rsidR="00A1739A" w:rsidRPr="008815C6" w:rsidDel="005239A8" w:rsidRDefault="00A1739A" w:rsidP="003D3D48">
      <w:pPr>
        <w:spacing w:after="200" w:line="480" w:lineRule="auto"/>
        <w:jc w:val="center"/>
        <w:rPr>
          <w:del w:id="1402" w:author="Paul Ekung" w:date="2023-02-21T02:19:00Z"/>
          <w:rFonts w:asciiTheme="majorHAnsi" w:eastAsia="Calibri" w:hAnsiTheme="majorHAnsi"/>
          <w:bCs/>
          <w:sz w:val="24"/>
          <w:szCs w:val="24"/>
        </w:rPr>
      </w:pPr>
      <w:del w:id="1403" w:author="Paul Ekung" w:date="2023-02-21T02:19:00Z">
        <w:r w:rsidRPr="008815C6" w:rsidDel="005239A8">
          <w:rPr>
            <w:rFonts w:asciiTheme="majorHAnsi" w:eastAsia="Calibri" w:hAnsiTheme="majorHAnsi"/>
            <w:bCs/>
            <w:sz w:val="24"/>
            <w:szCs w:val="24"/>
          </w:rPr>
          <w:delText>Department</w:delText>
        </w:r>
        <w:r w:rsidRPr="008815C6" w:rsidDel="005239A8">
          <w:rPr>
            <w:rFonts w:asciiTheme="majorHAnsi" w:eastAsia="Calibri" w:hAnsiTheme="majorHAnsi"/>
            <w:bCs/>
            <w:sz w:val="24"/>
            <w:szCs w:val="24"/>
          </w:rPr>
          <w:tab/>
          <w:delText>String</w:delText>
        </w:r>
        <w:r w:rsidRPr="008815C6" w:rsidDel="005239A8">
          <w:rPr>
            <w:rFonts w:asciiTheme="majorHAnsi" w:eastAsia="Calibri" w:hAnsiTheme="majorHAnsi"/>
            <w:bCs/>
            <w:sz w:val="24"/>
            <w:szCs w:val="24"/>
          </w:rPr>
          <w:tab/>
          <w:delText>30</w:delText>
        </w:r>
        <w:r w:rsidRPr="008815C6" w:rsidDel="005239A8">
          <w:rPr>
            <w:rFonts w:asciiTheme="majorHAnsi" w:eastAsia="Calibri" w:hAnsiTheme="majorHAnsi"/>
            <w:bCs/>
            <w:sz w:val="24"/>
            <w:szCs w:val="24"/>
          </w:rPr>
          <w:tab/>
          <w:delText>Stores department</w:delText>
        </w:r>
      </w:del>
    </w:p>
    <w:p w14:paraId="2EE213FD" w14:textId="18976994" w:rsidR="00A1739A" w:rsidRPr="008815C6" w:rsidDel="005239A8" w:rsidRDefault="00A1739A" w:rsidP="003D3D48">
      <w:pPr>
        <w:spacing w:after="200" w:line="480" w:lineRule="auto"/>
        <w:jc w:val="center"/>
        <w:rPr>
          <w:del w:id="1404" w:author="Paul Ekung" w:date="2023-02-21T02:19:00Z"/>
          <w:rFonts w:asciiTheme="majorHAnsi" w:eastAsia="Calibri" w:hAnsiTheme="majorHAnsi"/>
          <w:bCs/>
          <w:sz w:val="24"/>
          <w:szCs w:val="24"/>
        </w:rPr>
      </w:pPr>
      <w:del w:id="1405" w:author="Paul Ekung" w:date="2023-02-21T02:19:00Z">
        <w:r w:rsidRPr="008815C6" w:rsidDel="005239A8">
          <w:rPr>
            <w:rFonts w:asciiTheme="majorHAnsi" w:eastAsia="Calibri" w:hAnsiTheme="majorHAnsi"/>
            <w:bCs/>
            <w:sz w:val="24"/>
            <w:szCs w:val="24"/>
          </w:rPr>
          <w:delText>Level</w:delText>
        </w:r>
        <w:r w:rsidRPr="008815C6" w:rsidDel="005239A8">
          <w:rPr>
            <w:rFonts w:asciiTheme="majorHAnsi" w:eastAsia="Calibri" w:hAnsiTheme="majorHAnsi"/>
            <w:bCs/>
            <w:sz w:val="24"/>
            <w:szCs w:val="24"/>
          </w:rPr>
          <w:tab/>
          <w:delText>String</w:delText>
        </w:r>
        <w:r w:rsidRPr="008815C6" w:rsidDel="005239A8">
          <w:rPr>
            <w:rFonts w:asciiTheme="majorHAnsi" w:eastAsia="Calibri" w:hAnsiTheme="majorHAnsi"/>
            <w:bCs/>
            <w:sz w:val="24"/>
            <w:szCs w:val="24"/>
          </w:rPr>
          <w:tab/>
          <w:delText>10</w:delText>
        </w:r>
        <w:r w:rsidRPr="008815C6" w:rsidDel="005239A8">
          <w:rPr>
            <w:rFonts w:asciiTheme="majorHAnsi" w:eastAsia="Calibri" w:hAnsiTheme="majorHAnsi"/>
            <w:bCs/>
            <w:sz w:val="24"/>
            <w:szCs w:val="24"/>
          </w:rPr>
          <w:tab/>
          <w:delText>Stores level</w:delText>
        </w:r>
      </w:del>
    </w:p>
    <w:p w14:paraId="3225A462" w14:textId="117496DF" w:rsidR="00A1739A" w:rsidRPr="008815C6" w:rsidDel="005239A8" w:rsidRDefault="00A1739A" w:rsidP="003D3D48">
      <w:pPr>
        <w:spacing w:after="200" w:line="480" w:lineRule="auto"/>
        <w:jc w:val="center"/>
        <w:rPr>
          <w:del w:id="1406" w:author="Paul Ekung" w:date="2023-02-21T02:19:00Z"/>
          <w:rFonts w:asciiTheme="majorHAnsi" w:eastAsia="Calibri" w:hAnsiTheme="majorHAnsi"/>
          <w:bCs/>
          <w:sz w:val="24"/>
          <w:szCs w:val="24"/>
        </w:rPr>
      </w:pPr>
      <w:del w:id="1407" w:author="Paul Ekung" w:date="2023-02-21T02:19:00Z">
        <w:r w:rsidRPr="008815C6" w:rsidDel="005239A8">
          <w:rPr>
            <w:rFonts w:asciiTheme="majorHAnsi" w:eastAsia="Calibri" w:hAnsiTheme="majorHAnsi"/>
            <w:bCs/>
            <w:sz w:val="24"/>
            <w:szCs w:val="24"/>
          </w:rPr>
          <w:delText>Student_Category</w:delText>
        </w:r>
        <w:r w:rsidRPr="008815C6" w:rsidDel="005239A8">
          <w:rPr>
            <w:rFonts w:asciiTheme="majorHAnsi" w:eastAsia="Calibri" w:hAnsiTheme="majorHAnsi"/>
            <w:bCs/>
            <w:sz w:val="24"/>
            <w:szCs w:val="24"/>
          </w:rPr>
          <w:tab/>
          <w:delText>String</w:delText>
        </w:r>
        <w:r w:rsidRPr="008815C6" w:rsidDel="005239A8">
          <w:rPr>
            <w:rFonts w:asciiTheme="majorHAnsi" w:eastAsia="Calibri" w:hAnsiTheme="majorHAnsi"/>
            <w:bCs/>
            <w:sz w:val="24"/>
            <w:szCs w:val="24"/>
          </w:rPr>
          <w:tab/>
          <w:delText>10</w:delText>
        </w:r>
        <w:r w:rsidRPr="008815C6" w:rsidDel="005239A8">
          <w:rPr>
            <w:rFonts w:asciiTheme="majorHAnsi" w:eastAsia="Calibri" w:hAnsiTheme="majorHAnsi"/>
            <w:bCs/>
            <w:sz w:val="24"/>
            <w:szCs w:val="24"/>
          </w:rPr>
          <w:tab/>
          <w:delText>Stores category of student</w:delText>
        </w:r>
      </w:del>
    </w:p>
    <w:p w14:paraId="6920046A" w14:textId="079316F2" w:rsidR="00A1739A" w:rsidRPr="008815C6" w:rsidDel="005239A8" w:rsidRDefault="00A1739A" w:rsidP="003D3D48">
      <w:pPr>
        <w:spacing w:after="200" w:line="480" w:lineRule="auto"/>
        <w:jc w:val="center"/>
        <w:rPr>
          <w:del w:id="1408" w:author="Paul Ekung" w:date="2023-02-21T02:19:00Z"/>
          <w:rFonts w:asciiTheme="majorHAnsi" w:eastAsia="Calibri" w:hAnsiTheme="majorHAnsi"/>
          <w:bCs/>
          <w:sz w:val="24"/>
          <w:szCs w:val="24"/>
        </w:rPr>
      </w:pPr>
      <w:del w:id="1409" w:author="Paul Ekung" w:date="2023-02-21T02:19:00Z">
        <w:r w:rsidRPr="008815C6" w:rsidDel="005239A8">
          <w:rPr>
            <w:rFonts w:asciiTheme="majorHAnsi" w:eastAsia="Calibri" w:hAnsiTheme="majorHAnsi"/>
            <w:bCs/>
            <w:sz w:val="24"/>
            <w:szCs w:val="24"/>
          </w:rPr>
          <w:delText>Mobile</w:delText>
        </w:r>
        <w:r w:rsidRPr="008815C6" w:rsidDel="005239A8">
          <w:rPr>
            <w:rFonts w:asciiTheme="majorHAnsi" w:eastAsia="Calibri" w:hAnsiTheme="majorHAnsi"/>
            <w:bCs/>
            <w:sz w:val="24"/>
            <w:szCs w:val="24"/>
          </w:rPr>
          <w:tab/>
          <w:delText>String</w:delText>
        </w:r>
        <w:r w:rsidRPr="008815C6" w:rsidDel="005239A8">
          <w:rPr>
            <w:rFonts w:asciiTheme="majorHAnsi" w:eastAsia="Calibri" w:hAnsiTheme="majorHAnsi"/>
            <w:bCs/>
            <w:sz w:val="24"/>
            <w:szCs w:val="24"/>
          </w:rPr>
          <w:tab/>
          <w:delText>11</w:delText>
        </w:r>
        <w:r w:rsidRPr="008815C6" w:rsidDel="005239A8">
          <w:rPr>
            <w:rFonts w:asciiTheme="majorHAnsi" w:eastAsia="Calibri" w:hAnsiTheme="majorHAnsi"/>
            <w:bCs/>
            <w:sz w:val="24"/>
            <w:szCs w:val="24"/>
          </w:rPr>
          <w:tab/>
          <w:delText>Stores phone number</w:delText>
        </w:r>
      </w:del>
    </w:p>
    <w:p w14:paraId="0C5634EC" w14:textId="3654752A" w:rsidR="00A1739A" w:rsidRPr="008815C6" w:rsidDel="005239A8" w:rsidRDefault="00A1739A" w:rsidP="003D3D48">
      <w:pPr>
        <w:spacing w:after="200" w:line="480" w:lineRule="auto"/>
        <w:jc w:val="center"/>
        <w:rPr>
          <w:del w:id="1410" w:author="Paul Ekung" w:date="2023-02-21T02:19:00Z"/>
          <w:rFonts w:asciiTheme="majorHAnsi" w:eastAsia="Calibri" w:hAnsiTheme="majorHAnsi"/>
          <w:bCs/>
          <w:sz w:val="24"/>
          <w:szCs w:val="24"/>
        </w:rPr>
      </w:pPr>
      <w:del w:id="1411" w:author="Paul Ekung" w:date="2023-02-21T02:19:00Z">
        <w:r w:rsidRPr="008815C6" w:rsidDel="005239A8">
          <w:rPr>
            <w:rFonts w:asciiTheme="majorHAnsi" w:eastAsia="Calibri" w:hAnsiTheme="majorHAnsi"/>
            <w:bCs/>
            <w:sz w:val="24"/>
            <w:szCs w:val="24"/>
          </w:rPr>
          <w:delText>Email</w:delText>
        </w:r>
        <w:r w:rsidRPr="008815C6" w:rsidDel="005239A8">
          <w:rPr>
            <w:rFonts w:asciiTheme="majorHAnsi" w:eastAsia="Calibri" w:hAnsiTheme="majorHAnsi"/>
            <w:bCs/>
            <w:sz w:val="24"/>
            <w:szCs w:val="24"/>
          </w:rPr>
          <w:tab/>
          <w:delText>String</w:delText>
        </w:r>
        <w:r w:rsidRPr="008815C6" w:rsidDel="005239A8">
          <w:rPr>
            <w:rFonts w:asciiTheme="majorHAnsi" w:eastAsia="Calibri" w:hAnsiTheme="majorHAnsi"/>
            <w:bCs/>
            <w:sz w:val="24"/>
            <w:szCs w:val="24"/>
          </w:rPr>
          <w:tab/>
          <w:delText>30</w:delText>
        </w:r>
        <w:r w:rsidRPr="008815C6" w:rsidDel="005239A8">
          <w:rPr>
            <w:rFonts w:asciiTheme="majorHAnsi" w:eastAsia="Calibri" w:hAnsiTheme="majorHAnsi"/>
            <w:bCs/>
            <w:sz w:val="24"/>
            <w:szCs w:val="24"/>
          </w:rPr>
          <w:tab/>
          <w:delText>Stores email address</w:delText>
        </w:r>
      </w:del>
    </w:p>
    <w:p w14:paraId="6238F01D" w14:textId="154B093B" w:rsidR="00A1739A" w:rsidRPr="008815C6" w:rsidDel="005239A8" w:rsidRDefault="00A1739A" w:rsidP="003D3D48">
      <w:pPr>
        <w:spacing w:after="200" w:line="480" w:lineRule="auto"/>
        <w:jc w:val="center"/>
        <w:rPr>
          <w:del w:id="1412" w:author="Paul Ekung" w:date="2023-02-21T02:19:00Z"/>
          <w:rFonts w:asciiTheme="majorHAnsi" w:eastAsia="Calibri" w:hAnsiTheme="majorHAnsi"/>
          <w:bCs/>
          <w:sz w:val="24"/>
          <w:szCs w:val="24"/>
        </w:rPr>
      </w:pPr>
      <w:del w:id="1413" w:author="Paul Ekung" w:date="2023-02-21T02:19:00Z">
        <w:r w:rsidRPr="008815C6" w:rsidDel="005239A8">
          <w:rPr>
            <w:rFonts w:asciiTheme="majorHAnsi" w:eastAsia="Calibri" w:hAnsiTheme="majorHAnsi"/>
            <w:bCs/>
            <w:sz w:val="24"/>
            <w:szCs w:val="24"/>
          </w:rPr>
          <w:delText>Case</w:delText>
        </w:r>
        <w:r w:rsidRPr="008815C6" w:rsidDel="005239A8">
          <w:rPr>
            <w:rFonts w:asciiTheme="majorHAnsi" w:eastAsia="Calibri" w:hAnsiTheme="majorHAnsi"/>
            <w:bCs/>
            <w:sz w:val="24"/>
            <w:szCs w:val="24"/>
          </w:rPr>
          <w:tab/>
          <w:delText>String</w:delText>
        </w:r>
        <w:r w:rsidRPr="008815C6" w:rsidDel="005239A8">
          <w:rPr>
            <w:rFonts w:asciiTheme="majorHAnsi" w:eastAsia="Calibri" w:hAnsiTheme="majorHAnsi"/>
            <w:bCs/>
            <w:sz w:val="24"/>
            <w:szCs w:val="24"/>
          </w:rPr>
          <w:tab/>
          <w:delText>30</w:delText>
        </w:r>
        <w:r w:rsidRPr="008815C6" w:rsidDel="005239A8">
          <w:rPr>
            <w:rFonts w:asciiTheme="majorHAnsi" w:eastAsia="Calibri" w:hAnsiTheme="majorHAnsi"/>
            <w:bCs/>
            <w:sz w:val="24"/>
            <w:szCs w:val="24"/>
          </w:rPr>
          <w:tab/>
          <w:delText>Stores misconduct case</w:delText>
        </w:r>
      </w:del>
    </w:p>
    <w:p w14:paraId="3D607315" w14:textId="5B48CAAC" w:rsidR="00A1739A" w:rsidRPr="008815C6" w:rsidDel="005239A8" w:rsidRDefault="00A1739A" w:rsidP="003D3D48">
      <w:pPr>
        <w:spacing w:after="200" w:line="480" w:lineRule="auto"/>
        <w:jc w:val="center"/>
        <w:rPr>
          <w:del w:id="1414" w:author="Paul Ekung" w:date="2023-02-21T02:19:00Z"/>
          <w:rFonts w:asciiTheme="majorHAnsi" w:eastAsia="Calibri" w:hAnsiTheme="majorHAnsi"/>
          <w:bCs/>
          <w:sz w:val="24"/>
          <w:szCs w:val="24"/>
        </w:rPr>
      </w:pPr>
      <w:del w:id="1415" w:author="Paul Ekung" w:date="2023-02-21T02:19:00Z">
        <w:r w:rsidRPr="008815C6" w:rsidDel="005239A8">
          <w:rPr>
            <w:rFonts w:asciiTheme="majorHAnsi" w:eastAsia="Calibri" w:hAnsiTheme="majorHAnsi"/>
            <w:bCs/>
            <w:sz w:val="24"/>
            <w:szCs w:val="24"/>
          </w:rPr>
          <w:delText>Description</w:delText>
        </w:r>
        <w:r w:rsidRPr="008815C6" w:rsidDel="005239A8">
          <w:rPr>
            <w:rFonts w:asciiTheme="majorHAnsi" w:eastAsia="Calibri" w:hAnsiTheme="majorHAnsi"/>
            <w:bCs/>
            <w:sz w:val="24"/>
            <w:szCs w:val="24"/>
          </w:rPr>
          <w:tab/>
          <w:delText>String</w:delText>
        </w:r>
        <w:r w:rsidRPr="008815C6" w:rsidDel="005239A8">
          <w:rPr>
            <w:rFonts w:asciiTheme="majorHAnsi" w:eastAsia="Calibri" w:hAnsiTheme="majorHAnsi"/>
            <w:bCs/>
            <w:sz w:val="24"/>
            <w:szCs w:val="24"/>
          </w:rPr>
          <w:tab/>
          <w:delText>200</w:delText>
        </w:r>
        <w:r w:rsidRPr="008815C6" w:rsidDel="005239A8">
          <w:rPr>
            <w:rFonts w:asciiTheme="majorHAnsi" w:eastAsia="Calibri" w:hAnsiTheme="majorHAnsi"/>
            <w:bCs/>
            <w:sz w:val="24"/>
            <w:szCs w:val="24"/>
          </w:rPr>
          <w:tab/>
          <w:delText>Stores description</w:delText>
        </w:r>
      </w:del>
    </w:p>
    <w:p w14:paraId="382BD1B5" w14:textId="54E787C7" w:rsidR="00A1739A" w:rsidRPr="008815C6" w:rsidDel="005239A8" w:rsidRDefault="00A1739A" w:rsidP="003D3D48">
      <w:pPr>
        <w:spacing w:after="200" w:line="480" w:lineRule="auto"/>
        <w:jc w:val="center"/>
        <w:rPr>
          <w:del w:id="1416" w:author="Paul Ekung" w:date="2023-02-21T02:19:00Z"/>
          <w:rFonts w:asciiTheme="majorHAnsi" w:eastAsia="Calibri" w:hAnsiTheme="majorHAnsi"/>
          <w:bCs/>
          <w:sz w:val="24"/>
          <w:szCs w:val="24"/>
        </w:rPr>
      </w:pPr>
      <w:del w:id="1417" w:author="Paul Ekung" w:date="2023-02-21T02:19:00Z">
        <w:r w:rsidRPr="008815C6" w:rsidDel="005239A8">
          <w:rPr>
            <w:rFonts w:asciiTheme="majorHAnsi" w:eastAsia="Calibri" w:hAnsiTheme="majorHAnsi"/>
            <w:bCs/>
            <w:sz w:val="24"/>
            <w:szCs w:val="24"/>
          </w:rPr>
          <w:delText>Date</w:delText>
        </w:r>
        <w:r w:rsidRPr="008815C6" w:rsidDel="005239A8">
          <w:rPr>
            <w:rFonts w:asciiTheme="majorHAnsi" w:eastAsia="Calibri" w:hAnsiTheme="majorHAnsi"/>
            <w:bCs/>
            <w:sz w:val="24"/>
            <w:szCs w:val="24"/>
          </w:rPr>
          <w:tab/>
          <w:delText>Date</w:delText>
        </w:r>
        <w:r w:rsidRPr="008815C6" w:rsidDel="005239A8">
          <w:rPr>
            <w:rFonts w:asciiTheme="majorHAnsi" w:eastAsia="Calibri" w:hAnsiTheme="majorHAnsi"/>
            <w:bCs/>
            <w:sz w:val="24"/>
            <w:szCs w:val="24"/>
          </w:rPr>
          <w:tab/>
          <w:delText>12</w:delText>
        </w:r>
        <w:r w:rsidRPr="008815C6" w:rsidDel="005239A8">
          <w:rPr>
            <w:rFonts w:asciiTheme="majorHAnsi" w:eastAsia="Calibri" w:hAnsiTheme="majorHAnsi"/>
            <w:bCs/>
            <w:sz w:val="24"/>
            <w:szCs w:val="24"/>
          </w:rPr>
          <w:tab/>
          <w:delText>Stores date</w:delText>
        </w:r>
      </w:del>
    </w:p>
    <w:p w14:paraId="0418E7DF" w14:textId="227FAEA7" w:rsidR="00A1739A" w:rsidRPr="008815C6" w:rsidDel="005239A8" w:rsidRDefault="00A1739A" w:rsidP="003D3D48">
      <w:pPr>
        <w:spacing w:after="200" w:line="480" w:lineRule="auto"/>
        <w:jc w:val="center"/>
        <w:rPr>
          <w:del w:id="1418" w:author="Paul Ekung" w:date="2023-02-21T02:19:00Z"/>
          <w:rFonts w:asciiTheme="majorHAnsi" w:eastAsia="Calibri" w:hAnsiTheme="majorHAnsi"/>
          <w:bCs/>
          <w:sz w:val="24"/>
          <w:szCs w:val="24"/>
        </w:rPr>
      </w:pPr>
      <w:del w:id="1419" w:author="Paul Ekung" w:date="2023-02-21T02:19:00Z">
        <w:r w:rsidRPr="008815C6" w:rsidDel="005239A8">
          <w:rPr>
            <w:rFonts w:asciiTheme="majorHAnsi" w:eastAsia="Calibri" w:hAnsiTheme="majorHAnsi"/>
            <w:bCs/>
            <w:sz w:val="24"/>
            <w:szCs w:val="24"/>
          </w:rPr>
          <w:delText>Report_Image</w:delText>
        </w:r>
        <w:r w:rsidRPr="008815C6" w:rsidDel="005239A8">
          <w:rPr>
            <w:rFonts w:asciiTheme="majorHAnsi" w:eastAsia="Calibri" w:hAnsiTheme="majorHAnsi"/>
            <w:bCs/>
            <w:sz w:val="24"/>
            <w:szCs w:val="24"/>
          </w:rPr>
          <w:tab/>
          <w:delText>String</w:delText>
        </w:r>
        <w:r w:rsidRPr="008815C6" w:rsidDel="005239A8">
          <w:rPr>
            <w:rFonts w:asciiTheme="majorHAnsi" w:eastAsia="Calibri" w:hAnsiTheme="majorHAnsi"/>
            <w:bCs/>
            <w:sz w:val="24"/>
            <w:szCs w:val="24"/>
          </w:rPr>
          <w:tab/>
          <w:delText>30</w:delText>
        </w:r>
        <w:r w:rsidRPr="008815C6" w:rsidDel="005239A8">
          <w:rPr>
            <w:rFonts w:asciiTheme="majorHAnsi" w:eastAsia="Calibri" w:hAnsiTheme="majorHAnsi"/>
            <w:bCs/>
            <w:sz w:val="24"/>
            <w:szCs w:val="24"/>
          </w:rPr>
          <w:tab/>
          <w:delText>Stores image</w:delText>
        </w:r>
      </w:del>
    </w:p>
    <w:p w14:paraId="4A8404B1" w14:textId="3F6B9258" w:rsidR="00A1739A" w:rsidRPr="008815C6" w:rsidDel="005239A8" w:rsidRDefault="00A1739A" w:rsidP="003D3D48">
      <w:pPr>
        <w:spacing w:after="200" w:line="480" w:lineRule="auto"/>
        <w:jc w:val="center"/>
        <w:rPr>
          <w:del w:id="1420" w:author="Paul Ekung" w:date="2023-02-21T02:19:00Z"/>
          <w:rFonts w:asciiTheme="majorHAnsi" w:eastAsia="Calibri" w:hAnsiTheme="majorHAnsi"/>
          <w:bCs/>
          <w:sz w:val="24"/>
          <w:szCs w:val="24"/>
        </w:rPr>
      </w:pPr>
      <w:del w:id="1421" w:author="Paul Ekung" w:date="2023-02-21T02:19:00Z">
        <w:r w:rsidRPr="008815C6" w:rsidDel="005239A8">
          <w:rPr>
            <w:rFonts w:asciiTheme="majorHAnsi" w:eastAsia="Calibri" w:hAnsiTheme="majorHAnsi"/>
            <w:bCs/>
            <w:sz w:val="24"/>
            <w:szCs w:val="24"/>
          </w:rPr>
          <w:delText>Punishment</w:delText>
        </w:r>
        <w:r w:rsidRPr="008815C6" w:rsidDel="005239A8">
          <w:rPr>
            <w:rFonts w:asciiTheme="majorHAnsi" w:eastAsia="Calibri" w:hAnsiTheme="majorHAnsi"/>
            <w:bCs/>
            <w:sz w:val="24"/>
            <w:szCs w:val="24"/>
          </w:rPr>
          <w:tab/>
          <w:delText>String</w:delText>
        </w:r>
        <w:r w:rsidRPr="008815C6" w:rsidDel="005239A8">
          <w:rPr>
            <w:rFonts w:asciiTheme="majorHAnsi" w:eastAsia="Calibri" w:hAnsiTheme="majorHAnsi"/>
            <w:bCs/>
            <w:sz w:val="24"/>
            <w:szCs w:val="24"/>
          </w:rPr>
          <w:tab/>
          <w:delText>20</w:delText>
        </w:r>
        <w:r w:rsidRPr="008815C6" w:rsidDel="005239A8">
          <w:rPr>
            <w:rFonts w:asciiTheme="majorHAnsi" w:eastAsia="Calibri" w:hAnsiTheme="majorHAnsi"/>
            <w:bCs/>
            <w:sz w:val="24"/>
            <w:szCs w:val="24"/>
          </w:rPr>
          <w:tab/>
          <w:delText>Stores punishment</w:delText>
        </w:r>
      </w:del>
    </w:p>
    <w:p w14:paraId="45B4DA5C" w14:textId="73C9AE4B" w:rsidR="00A1739A" w:rsidRPr="008815C6" w:rsidDel="005239A8" w:rsidRDefault="00A1739A" w:rsidP="003D3D48">
      <w:pPr>
        <w:spacing w:after="200" w:line="480" w:lineRule="auto"/>
        <w:jc w:val="center"/>
        <w:rPr>
          <w:del w:id="1422" w:author="Paul Ekung" w:date="2023-02-21T02:19:00Z"/>
          <w:rFonts w:asciiTheme="majorHAnsi" w:eastAsia="Calibri" w:hAnsiTheme="majorHAnsi"/>
          <w:bCs/>
          <w:sz w:val="24"/>
          <w:szCs w:val="24"/>
        </w:rPr>
      </w:pPr>
      <w:del w:id="1423" w:author="Paul Ekung" w:date="2023-02-21T02:19:00Z">
        <w:r w:rsidRPr="008815C6" w:rsidDel="005239A8">
          <w:rPr>
            <w:rFonts w:asciiTheme="majorHAnsi" w:eastAsia="Calibri" w:hAnsiTheme="majorHAnsi"/>
            <w:bCs/>
            <w:sz w:val="24"/>
            <w:szCs w:val="24"/>
          </w:rPr>
          <w:delText>Punishment_Date</w:delText>
        </w:r>
        <w:r w:rsidRPr="008815C6" w:rsidDel="005239A8">
          <w:rPr>
            <w:rFonts w:asciiTheme="majorHAnsi" w:eastAsia="Calibri" w:hAnsiTheme="majorHAnsi"/>
            <w:bCs/>
            <w:sz w:val="24"/>
            <w:szCs w:val="24"/>
          </w:rPr>
          <w:tab/>
          <w:delText>String</w:delText>
        </w:r>
        <w:r w:rsidRPr="008815C6" w:rsidDel="005239A8">
          <w:rPr>
            <w:rFonts w:asciiTheme="majorHAnsi" w:eastAsia="Calibri" w:hAnsiTheme="majorHAnsi"/>
            <w:bCs/>
            <w:sz w:val="24"/>
            <w:szCs w:val="24"/>
          </w:rPr>
          <w:tab/>
          <w:delText>12</w:delText>
        </w:r>
        <w:r w:rsidRPr="008815C6" w:rsidDel="005239A8">
          <w:rPr>
            <w:rFonts w:asciiTheme="majorHAnsi" w:eastAsia="Calibri" w:hAnsiTheme="majorHAnsi"/>
            <w:bCs/>
            <w:sz w:val="24"/>
            <w:szCs w:val="24"/>
          </w:rPr>
          <w:tab/>
          <w:delText>Stores date</w:delText>
        </w:r>
      </w:del>
    </w:p>
    <w:p w14:paraId="4629D004" w14:textId="1B30654A" w:rsidR="00A1739A" w:rsidRPr="008815C6" w:rsidDel="005239A8" w:rsidRDefault="00A1739A" w:rsidP="003D3D48">
      <w:pPr>
        <w:spacing w:after="200" w:line="480" w:lineRule="auto"/>
        <w:jc w:val="center"/>
        <w:rPr>
          <w:del w:id="1424" w:author="Paul Ekung" w:date="2023-02-21T02:19:00Z"/>
          <w:rFonts w:asciiTheme="majorHAnsi" w:eastAsia="Calibri" w:hAnsiTheme="majorHAnsi"/>
          <w:bCs/>
          <w:sz w:val="24"/>
          <w:szCs w:val="24"/>
        </w:rPr>
      </w:pPr>
    </w:p>
    <w:p w14:paraId="4D1E0610" w14:textId="314FF24E" w:rsidR="00A1739A" w:rsidRPr="008815C6" w:rsidDel="005239A8" w:rsidRDefault="00A1739A" w:rsidP="003D3D48">
      <w:pPr>
        <w:spacing w:after="200" w:line="480" w:lineRule="auto"/>
        <w:jc w:val="center"/>
        <w:rPr>
          <w:del w:id="1425" w:author="Paul Ekung" w:date="2023-02-21T02:19:00Z"/>
          <w:rFonts w:asciiTheme="majorHAnsi" w:eastAsia="Calibri" w:hAnsiTheme="majorHAnsi"/>
          <w:bCs/>
          <w:sz w:val="24"/>
          <w:szCs w:val="24"/>
        </w:rPr>
      </w:pPr>
      <w:del w:id="1426" w:author="Paul Ekung" w:date="2023-02-21T02:19:00Z">
        <w:r w:rsidRPr="008815C6" w:rsidDel="005239A8">
          <w:rPr>
            <w:rFonts w:asciiTheme="majorHAnsi" w:eastAsia="Calibri" w:hAnsiTheme="majorHAnsi"/>
            <w:bCs/>
            <w:sz w:val="24"/>
            <w:szCs w:val="24"/>
          </w:rPr>
          <w:delText>Table 4.5 database for report</w:delText>
        </w:r>
      </w:del>
    </w:p>
    <w:p w14:paraId="13DB8123" w14:textId="630F7453" w:rsidR="00A1739A" w:rsidRPr="008815C6" w:rsidDel="005239A8" w:rsidRDefault="00A1739A" w:rsidP="003D3D48">
      <w:pPr>
        <w:spacing w:after="200" w:line="480" w:lineRule="auto"/>
        <w:jc w:val="center"/>
        <w:rPr>
          <w:del w:id="1427" w:author="Paul Ekung" w:date="2023-02-21T02:19:00Z"/>
          <w:rFonts w:asciiTheme="majorHAnsi" w:eastAsia="Calibri" w:hAnsiTheme="majorHAnsi"/>
          <w:bCs/>
          <w:sz w:val="24"/>
          <w:szCs w:val="24"/>
        </w:rPr>
      </w:pPr>
    </w:p>
    <w:p w14:paraId="66F5CFB7" w14:textId="70DBD0FC" w:rsidR="00A1739A" w:rsidRPr="008815C6" w:rsidDel="005239A8" w:rsidRDefault="00A1739A" w:rsidP="003D3D48">
      <w:pPr>
        <w:spacing w:after="200" w:line="480" w:lineRule="auto"/>
        <w:jc w:val="center"/>
        <w:rPr>
          <w:del w:id="1428" w:author="Paul Ekung" w:date="2023-02-21T02:19:00Z"/>
          <w:rFonts w:asciiTheme="majorHAnsi" w:eastAsia="Calibri" w:hAnsiTheme="majorHAnsi"/>
          <w:bCs/>
          <w:sz w:val="24"/>
          <w:szCs w:val="24"/>
        </w:rPr>
      </w:pPr>
      <w:del w:id="1429" w:author="Paul Ekung" w:date="2023-02-21T02:19:00Z">
        <w:r w:rsidRPr="008815C6" w:rsidDel="005239A8">
          <w:rPr>
            <w:rFonts w:asciiTheme="majorHAnsi" w:eastAsia="Calibri" w:hAnsiTheme="majorHAnsi"/>
            <w:bCs/>
            <w:sz w:val="24"/>
            <w:szCs w:val="24"/>
          </w:rPr>
          <w:delText xml:space="preserve"> Appeal Table</w:delText>
        </w:r>
      </w:del>
    </w:p>
    <w:p w14:paraId="7F2E7B90" w14:textId="1911F154" w:rsidR="00A1739A" w:rsidRPr="008815C6" w:rsidDel="005239A8" w:rsidRDefault="00A1739A" w:rsidP="003D3D48">
      <w:pPr>
        <w:spacing w:after="200" w:line="480" w:lineRule="auto"/>
        <w:jc w:val="center"/>
        <w:rPr>
          <w:del w:id="1430" w:author="Paul Ekung" w:date="2023-02-21T02:19:00Z"/>
          <w:rFonts w:asciiTheme="majorHAnsi" w:eastAsia="Calibri" w:hAnsiTheme="majorHAnsi"/>
          <w:bCs/>
          <w:sz w:val="24"/>
          <w:szCs w:val="24"/>
        </w:rPr>
      </w:pPr>
      <w:del w:id="1431" w:author="Paul Ekung" w:date="2023-02-21T02:19:00Z">
        <w:r w:rsidRPr="008815C6" w:rsidDel="005239A8">
          <w:rPr>
            <w:rFonts w:asciiTheme="majorHAnsi" w:eastAsia="Calibri" w:hAnsiTheme="majorHAnsi"/>
            <w:bCs/>
            <w:sz w:val="24"/>
            <w:szCs w:val="24"/>
          </w:rPr>
          <w:delText>Field Name</w:delText>
        </w:r>
        <w:r w:rsidRPr="008815C6" w:rsidDel="005239A8">
          <w:rPr>
            <w:rFonts w:asciiTheme="majorHAnsi" w:eastAsia="Calibri" w:hAnsiTheme="majorHAnsi"/>
            <w:bCs/>
            <w:sz w:val="24"/>
            <w:szCs w:val="24"/>
          </w:rPr>
          <w:tab/>
          <w:delText>Data Type</w:delText>
        </w:r>
        <w:r w:rsidRPr="008815C6" w:rsidDel="005239A8">
          <w:rPr>
            <w:rFonts w:asciiTheme="majorHAnsi" w:eastAsia="Calibri" w:hAnsiTheme="majorHAnsi"/>
            <w:bCs/>
            <w:sz w:val="24"/>
            <w:szCs w:val="24"/>
          </w:rPr>
          <w:tab/>
          <w:delText>Size</w:delText>
        </w:r>
        <w:r w:rsidRPr="008815C6" w:rsidDel="005239A8">
          <w:rPr>
            <w:rFonts w:asciiTheme="majorHAnsi" w:eastAsia="Calibri" w:hAnsiTheme="majorHAnsi"/>
            <w:bCs/>
            <w:sz w:val="24"/>
            <w:szCs w:val="24"/>
          </w:rPr>
          <w:tab/>
          <w:delText>Description</w:delText>
        </w:r>
      </w:del>
    </w:p>
    <w:p w14:paraId="35474C95" w14:textId="70D144BA" w:rsidR="00A1739A" w:rsidRPr="008815C6" w:rsidDel="005239A8" w:rsidRDefault="00A1739A" w:rsidP="003D3D48">
      <w:pPr>
        <w:spacing w:after="200" w:line="480" w:lineRule="auto"/>
        <w:jc w:val="center"/>
        <w:rPr>
          <w:del w:id="1432" w:author="Paul Ekung" w:date="2023-02-21T02:19:00Z"/>
          <w:rFonts w:asciiTheme="majorHAnsi" w:eastAsia="Calibri" w:hAnsiTheme="majorHAnsi"/>
          <w:bCs/>
          <w:sz w:val="24"/>
          <w:szCs w:val="24"/>
        </w:rPr>
      </w:pPr>
      <w:del w:id="1433" w:author="Paul Ekung" w:date="2023-02-21T02:19:00Z">
        <w:r w:rsidRPr="008815C6" w:rsidDel="005239A8">
          <w:rPr>
            <w:rFonts w:asciiTheme="majorHAnsi" w:eastAsia="Calibri" w:hAnsiTheme="majorHAnsi"/>
            <w:bCs/>
            <w:sz w:val="24"/>
            <w:szCs w:val="24"/>
          </w:rPr>
          <w:delText>Id</w:delText>
        </w:r>
        <w:r w:rsidRPr="008815C6" w:rsidDel="005239A8">
          <w:rPr>
            <w:rFonts w:asciiTheme="majorHAnsi" w:eastAsia="Calibri" w:hAnsiTheme="majorHAnsi"/>
            <w:bCs/>
            <w:sz w:val="24"/>
            <w:szCs w:val="24"/>
          </w:rPr>
          <w:tab/>
          <w:delText>Integer</w:delText>
        </w:r>
        <w:r w:rsidRPr="008815C6" w:rsidDel="005239A8">
          <w:rPr>
            <w:rFonts w:asciiTheme="majorHAnsi" w:eastAsia="Calibri" w:hAnsiTheme="majorHAnsi"/>
            <w:bCs/>
            <w:sz w:val="24"/>
            <w:szCs w:val="24"/>
          </w:rPr>
          <w:tab/>
          <w:delText>11</w:delText>
        </w:r>
        <w:r w:rsidRPr="008815C6" w:rsidDel="005239A8">
          <w:rPr>
            <w:rFonts w:asciiTheme="majorHAnsi" w:eastAsia="Calibri" w:hAnsiTheme="majorHAnsi"/>
            <w:bCs/>
            <w:sz w:val="24"/>
            <w:szCs w:val="24"/>
          </w:rPr>
          <w:tab/>
          <w:delText>Generates Id</w:delText>
        </w:r>
      </w:del>
    </w:p>
    <w:p w14:paraId="0B51C0FB" w14:textId="1388DA9E" w:rsidR="00A1739A" w:rsidRPr="008815C6" w:rsidDel="005239A8" w:rsidRDefault="00A1739A" w:rsidP="003D3D48">
      <w:pPr>
        <w:spacing w:after="200" w:line="480" w:lineRule="auto"/>
        <w:jc w:val="center"/>
        <w:rPr>
          <w:del w:id="1434" w:author="Paul Ekung" w:date="2023-02-21T02:19:00Z"/>
          <w:rFonts w:asciiTheme="majorHAnsi" w:eastAsia="Calibri" w:hAnsiTheme="majorHAnsi"/>
          <w:bCs/>
          <w:sz w:val="24"/>
          <w:szCs w:val="24"/>
        </w:rPr>
      </w:pPr>
      <w:del w:id="1435" w:author="Paul Ekung" w:date="2023-02-21T02:19:00Z">
        <w:r w:rsidRPr="008815C6" w:rsidDel="005239A8">
          <w:rPr>
            <w:rFonts w:asciiTheme="majorHAnsi" w:eastAsia="Calibri" w:hAnsiTheme="majorHAnsi"/>
            <w:bCs/>
            <w:sz w:val="24"/>
            <w:szCs w:val="24"/>
          </w:rPr>
          <w:delText>RegNumber</w:delText>
        </w:r>
        <w:r w:rsidRPr="008815C6" w:rsidDel="005239A8">
          <w:rPr>
            <w:rFonts w:asciiTheme="majorHAnsi" w:eastAsia="Calibri" w:hAnsiTheme="majorHAnsi"/>
            <w:bCs/>
            <w:sz w:val="24"/>
            <w:szCs w:val="24"/>
          </w:rPr>
          <w:tab/>
          <w:delText>String</w:delText>
        </w:r>
        <w:r w:rsidRPr="008815C6" w:rsidDel="005239A8">
          <w:rPr>
            <w:rFonts w:asciiTheme="majorHAnsi" w:eastAsia="Calibri" w:hAnsiTheme="majorHAnsi"/>
            <w:bCs/>
            <w:sz w:val="24"/>
            <w:szCs w:val="24"/>
          </w:rPr>
          <w:tab/>
          <w:delText>15</w:delText>
        </w:r>
        <w:r w:rsidRPr="008815C6" w:rsidDel="005239A8">
          <w:rPr>
            <w:rFonts w:asciiTheme="majorHAnsi" w:eastAsia="Calibri" w:hAnsiTheme="majorHAnsi"/>
            <w:bCs/>
            <w:sz w:val="24"/>
            <w:szCs w:val="24"/>
          </w:rPr>
          <w:tab/>
          <w:delText>Stores registration numbers</w:delText>
        </w:r>
      </w:del>
    </w:p>
    <w:p w14:paraId="5A651049" w14:textId="65353416" w:rsidR="00A1739A" w:rsidRPr="008815C6" w:rsidDel="005239A8" w:rsidRDefault="00A1739A" w:rsidP="003D3D48">
      <w:pPr>
        <w:spacing w:after="200" w:line="480" w:lineRule="auto"/>
        <w:jc w:val="center"/>
        <w:rPr>
          <w:del w:id="1436" w:author="Paul Ekung" w:date="2023-02-21T02:19:00Z"/>
          <w:rFonts w:asciiTheme="majorHAnsi" w:eastAsia="Calibri" w:hAnsiTheme="majorHAnsi"/>
          <w:bCs/>
          <w:sz w:val="24"/>
          <w:szCs w:val="24"/>
        </w:rPr>
      </w:pPr>
      <w:del w:id="1437" w:author="Paul Ekung" w:date="2023-02-21T02:19:00Z">
        <w:r w:rsidRPr="008815C6" w:rsidDel="005239A8">
          <w:rPr>
            <w:rFonts w:asciiTheme="majorHAnsi" w:eastAsia="Calibri" w:hAnsiTheme="majorHAnsi"/>
            <w:bCs/>
            <w:sz w:val="24"/>
            <w:szCs w:val="24"/>
          </w:rPr>
          <w:delText>Appeal_Message</w:delText>
        </w:r>
        <w:r w:rsidRPr="008815C6" w:rsidDel="005239A8">
          <w:rPr>
            <w:rFonts w:asciiTheme="majorHAnsi" w:eastAsia="Calibri" w:hAnsiTheme="majorHAnsi"/>
            <w:bCs/>
            <w:sz w:val="24"/>
            <w:szCs w:val="24"/>
          </w:rPr>
          <w:tab/>
          <w:delText>String</w:delText>
        </w:r>
        <w:r w:rsidRPr="008815C6" w:rsidDel="005239A8">
          <w:rPr>
            <w:rFonts w:asciiTheme="majorHAnsi" w:eastAsia="Calibri" w:hAnsiTheme="majorHAnsi"/>
            <w:bCs/>
            <w:sz w:val="24"/>
            <w:szCs w:val="24"/>
          </w:rPr>
          <w:tab/>
          <w:delText>150</w:delText>
        </w:r>
        <w:r w:rsidRPr="008815C6" w:rsidDel="005239A8">
          <w:rPr>
            <w:rFonts w:asciiTheme="majorHAnsi" w:eastAsia="Calibri" w:hAnsiTheme="majorHAnsi"/>
            <w:bCs/>
            <w:sz w:val="24"/>
            <w:szCs w:val="24"/>
          </w:rPr>
          <w:tab/>
          <w:delText>Stores appeal message</w:delText>
        </w:r>
      </w:del>
    </w:p>
    <w:p w14:paraId="722E95B6" w14:textId="612A911B" w:rsidR="00A1739A" w:rsidRPr="008815C6" w:rsidDel="005239A8" w:rsidRDefault="00A1739A" w:rsidP="003D3D48">
      <w:pPr>
        <w:spacing w:after="200" w:line="480" w:lineRule="auto"/>
        <w:jc w:val="center"/>
        <w:rPr>
          <w:del w:id="1438" w:author="Paul Ekung" w:date="2023-02-21T02:19:00Z"/>
          <w:rFonts w:asciiTheme="majorHAnsi" w:eastAsia="Calibri" w:hAnsiTheme="majorHAnsi"/>
          <w:bCs/>
          <w:sz w:val="24"/>
          <w:szCs w:val="24"/>
        </w:rPr>
      </w:pPr>
      <w:del w:id="1439" w:author="Paul Ekung" w:date="2023-02-21T02:19:00Z">
        <w:r w:rsidRPr="008815C6" w:rsidDel="005239A8">
          <w:rPr>
            <w:rFonts w:asciiTheme="majorHAnsi" w:eastAsia="Calibri" w:hAnsiTheme="majorHAnsi"/>
            <w:bCs/>
            <w:sz w:val="24"/>
            <w:szCs w:val="24"/>
          </w:rPr>
          <w:delText>Date</w:delText>
        </w:r>
        <w:r w:rsidRPr="008815C6" w:rsidDel="005239A8">
          <w:rPr>
            <w:rFonts w:asciiTheme="majorHAnsi" w:eastAsia="Calibri" w:hAnsiTheme="majorHAnsi"/>
            <w:bCs/>
            <w:sz w:val="24"/>
            <w:szCs w:val="24"/>
          </w:rPr>
          <w:tab/>
          <w:delText>String</w:delText>
        </w:r>
        <w:r w:rsidRPr="008815C6" w:rsidDel="005239A8">
          <w:rPr>
            <w:rFonts w:asciiTheme="majorHAnsi" w:eastAsia="Calibri" w:hAnsiTheme="majorHAnsi"/>
            <w:bCs/>
            <w:sz w:val="24"/>
            <w:szCs w:val="24"/>
          </w:rPr>
          <w:tab/>
          <w:delText>12</w:delText>
        </w:r>
        <w:r w:rsidRPr="008815C6" w:rsidDel="005239A8">
          <w:rPr>
            <w:rFonts w:asciiTheme="majorHAnsi" w:eastAsia="Calibri" w:hAnsiTheme="majorHAnsi"/>
            <w:bCs/>
            <w:sz w:val="24"/>
            <w:szCs w:val="24"/>
          </w:rPr>
          <w:tab/>
          <w:delText>Stores date</w:delText>
        </w:r>
      </w:del>
    </w:p>
    <w:p w14:paraId="0032551E" w14:textId="390DB5CA" w:rsidR="00A1739A" w:rsidRPr="008815C6" w:rsidDel="005239A8" w:rsidRDefault="00A1739A" w:rsidP="003D3D48">
      <w:pPr>
        <w:spacing w:after="200" w:line="480" w:lineRule="auto"/>
        <w:jc w:val="center"/>
        <w:rPr>
          <w:del w:id="1440" w:author="Paul Ekung" w:date="2023-02-21T02:19:00Z"/>
          <w:rFonts w:asciiTheme="majorHAnsi" w:eastAsia="Calibri" w:hAnsiTheme="majorHAnsi"/>
          <w:bCs/>
          <w:sz w:val="24"/>
          <w:szCs w:val="24"/>
        </w:rPr>
      </w:pPr>
    </w:p>
    <w:p w14:paraId="25F805E4" w14:textId="559B3DEE" w:rsidR="00A1739A" w:rsidRPr="008815C6" w:rsidDel="005239A8" w:rsidRDefault="00A1739A" w:rsidP="003D3D48">
      <w:pPr>
        <w:spacing w:after="200" w:line="480" w:lineRule="auto"/>
        <w:jc w:val="center"/>
        <w:rPr>
          <w:del w:id="1441" w:author="Paul Ekung" w:date="2023-02-21T02:19:00Z"/>
          <w:rFonts w:asciiTheme="majorHAnsi" w:eastAsia="Calibri" w:hAnsiTheme="majorHAnsi"/>
          <w:bCs/>
          <w:sz w:val="24"/>
          <w:szCs w:val="24"/>
        </w:rPr>
      </w:pPr>
      <w:del w:id="1442" w:author="Paul Ekung" w:date="2023-02-21T02:19:00Z">
        <w:r w:rsidRPr="008815C6" w:rsidDel="005239A8">
          <w:rPr>
            <w:rFonts w:asciiTheme="majorHAnsi" w:eastAsia="Calibri" w:hAnsiTheme="majorHAnsi"/>
            <w:bCs/>
            <w:sz w:val="24"/>
            <w:szCs w:val="24"/>
          </w:rPr>
          <w:delText>Table 4.6 database for Appeal</w:delText>
        </w:r>
      </w:del>
    </w:p>
    <w:p w14:paraId="3706B2D4" w14:textId="3FA3B7F1" w:rsidR="00A1739A" w:rsidRPr="008815C6" w:rsidDel="005239A8" w:rsidRDefault="00A1739A" w:rsidP="003D3D48">
      <w:pPr>
        <w:spacing w:after="200" w:line="480" w:lineRule="auto"/>
        <w:jc w:val="center"/>
        <w:rPr>
          <w:del w:id="1443" w:author="Paul Ekung" w:date="2023-02-21T02:19:00Z"/>
          <w:rFonts w:asciiTheme="majorHAnsi" w:eastAsia="Calibri" w:hAnsiTheme="majorHAnsi"/>
          <w:bCs/>
          <w:sz w:val="24"/>
          <w:szCs w:val="24"/>
        </w:rPr>
      </w:pPr>
    </w:p>
    <w:p w14:paraId="17073D52" w14:textId="06D46249" w:rsidR="00A1739A" w:rsidRPr="008815C6" w:rsidDel="005239A8" w:rsidRDefault="00A1739A" w:rsidP="003D3D48">
      <w:pPr>
        <w:spacing w:after="200" w:line="480" w:lineRule="auto"/>
        <w:jc w:val="center"/>
        <w:rPr>
          <w:del w:id="1444" w:author="Paul Ekung" w:date="2023-02-21T02:19:00Z"/>
          <w:rFonts w:asciiTheme="majorHAnsi" w:eastAsia="Calibri" w:hAnsiTheme="majorHAnsi"/>
          <w:bCs/>
          <w:sz w:val="24"/>
          <w:szCs w:val="24"/>
        </w:rPr>
      </w:pPr>
    </w:p>
    <w:p w14:paraId="0BC81F26" w14:textId="1CCB33CF" w:rsidR="00A1739A" w:rsidRPr="008815C6" w:rsidDel="005239A8" w:rsidRDefault="00A1739A" w:rsidP="003D3D48">
      <w:pPr>
        <w:spacing w:after="200" w:line="480" w:lineRule="auto"/>
        <w:jc w:val="center"/>
        <w:rPr>
          <w:del w:id="1445" w:author="Paul Ekung" w:date="2023-02-21T02:19:00Z"/>
          <w:rFonts w:asciiTheme="majorHAnsi" w:eastAsia="Calibri" w:hAnsiTheme="majorHAnsi"/>
          <w:bCs/>
          <w:sz w:val="24"/>
          <w:szCs w:val="24"/>
        </w:rPr>
      </w:pPr>
    </w:p>
    <w:p w14:paraId="175FBCAA" w14:textId="3A8F42E6" w:rsidR="00A1739A" w:rsidRPr="008815C6" w:rsidDel="005239A8" w:rsidRDefault="00A1739A" w:rsidP="003D3D48">
      <w:pPr>
        <w:spacing w:after="200" w:line="480" w:lineRule="auto"/>
        <w:jc w:val="center"/>
        <w:rPr>
          <w:del w:id="1446" w:author="Paul Ekung" w:date="2023-02-21T02:19:00Z"/>
          <w:rFonts w:asciiTheme="majorHAnsi" w:eastAsia="Calibri" w:hAnsiTheme="majorHAnsi"/>
          <w:bCs/>
          <w:sz w:val="24"/>
          <w:szCs w:val="24"/>
        </w:rPr>
      </w:pPr>
    </w:p>
    <w:p w14:paraId="4ED580A7" w14:textId="7B370E00" w:rsidR="00A1739A" w:rsidRPr="008815C6" w:rsidDel="005239A8" w:rsidRDefault="00A1739A" w:rsidP="003D3D48">
      <w:pPr>
        <w:spacing w:after="200" w:line="480" w:lineRule="auto"/>
        <w:jc w:val="center"/>
        <w:rPr>
          <w:del w:id="1447" w:author="Paul Ekung" w:date="2023-02-21T02:19:00Z"/>
          <w:rFonts w:asciiTheme="majorHAnsi" w:eastAsia="Calibri" w:hAnsiTheme="majorHAnsi"/>
          <w:bCs/>
          <w:sz w:val="24"/>
          <w:szCs w:val="24"/>
        </w:rPr>
      </w:pPr>
      <w:del w:id="1448" w:author="Paul Ekung" w:date="2023-02-21T02:19:00Z">
        <w:r w:rsidRPr="008815C6" w:rsidDel="005239A8">
          <w:rPr>
            <w:rFonts w:asciiTheme="majorHAnsi" w:eastAsia="Calibri" w:hAnsiTheme="majorHAnsi"/>
            <w:bCs/>
            <w:sz w:val="24"/>
            <w:szCs w:val="24"/>
          </w:rPr>
          <w:delText>29</w:delText>
        </w:r>
      </w:del>
    </w:p>
    <w:p w14:paraId="6FB557AA" w14:textId="0A211AB4" w:rsidR="00A1739A" w:rsidRPr="008815C6" w:rsidDel="005239A8" w:rsidRDefault="00A1739A" w:rsidP="003D3D48">
      <w:pPr>
        <w:spacing w:after="200" w:line="480" w:lineRule="auto"/>
        <w:jc w:val="center"/>
        <w:rPr>
          <w:del w:id="1449" w:author="Paul Ekung" w:date="2023-02-21T02:19:00Z"/>
          <w:rFonts w:asciiTheme="majorHAnsi" w:eastAsia="Calibri" w:hAnsiTheme="majorHAnsi"/>
          <w:bCs/>
          <w:sz w:val="24"/>
          <w:szCs w:val="24"/>
        </w:rPr>
      </w:pPr>
    </w:p>
    <w:p w14:paraId="1AF0FC29" w14:textId="24831104" w:rsidR="00A1739A" w:rsidRPr="008815C6" w:rsidDel="005239A8" w:rsidRDefault="00A1739A" w:rsidP="003D3D48">
      <w:pPr>
        <w:spacing w:after="200" w:line="480" w:lineRule="auto"/>
        <w:jc w:val="center"/>
        <w:rPr>
          <w:del w:id="1450" w:author="Paul Ekung" w:date="2023-02-21T02:19:00Z"/>
          <w:rFonts w:asciiTheme="majorHAnsi" w:eastAsia="Calibri" w:hAnsiTheme="majorHAnsi"/>
          <w:bCs/>
          <w:sz w:val="24"/>
          <w:szCs w:val="24"/>
        </w:rPr>
      </w:pPr>
      <w:del w:id="1451" w:author="Paul Ekung" w:date="2023-02-21T02:19:00Z">
        <w:r w:rsidRPr="008815C6" w:rsidDel="005239A8">
          <w:rPr>
            <w:rFonts w:asciiTheme="majorHAnsi" w:eastAsia="Calibri" w:hAnsiTheme="majorHAnsi"/>
            <w:bCs/>
            <w:sz w:val="24"/>
            <w:szCs w:val="24"/>
          </w:rPr>
          <w:delText>Database for Feedback</w:delText>
        </w:r>
      </w:del>
    </w:p>
    <w:p w14:paraId="2A067DD9" w14:textId="06C5257F" w:rsidR="00A1739A" w:rsidRPr="008815C6" w:rsidDel="005239A8" w:rsidRDefault="00A1739A" w:rsidP="003D3D48">
      <w:pPr>
        <w:spacing w:after="200" w:line="480" w:lineRule="auto"/>
        <w:jc w:val="center"/>
        <w:rPr>
          <w:del w:id="1452" w:author="Paul Ekung" w:date="2023-02-21T02:19:00Z"/>
          <w:rFonts w:asciiTheme="majorHAnsi" w:eastAsia="Calibri" w:hAnsiTheme="majorHAnsi"/>
          <w:bCs/>
          <w:sz w:val="24"/>
          <w:szCs w:val="24"/>
        </w:rPr>
      </w:pPr>
      <w:del w:id="1453" w:author="Paul Ekung" w:date="2023-02-21T02:19:00Z">
        <w:r w:rsidRPr="008815C6" w:rsidDel="005239A8">
          <w:rPr>
            <w:rFonts w:asciiTheme="majorHAnsi" w:eastAsia="Calibri" w:hAnsiTheme="majorHAnsi"/>
            <w:bCs/>
            <w:sz w:val="24"/>
            <w:szCs w:val="24"/>
          </w:rPr>
          <w:delText>Field Name</w:delText>
        </w:r>
        <w:r w:rsidRPr="008815C6" w:rsidDel="005239A8">
          <w:rPr>
            <w:rFonts w:asciiTheme="majorHAnsi" w:eastAsia="Calibri" w:hAnsiTheme="majorHAnsi"/>
            <w:bCs/>
            <w:sz w:val="24"/>
            <w:szCs w:val="24"/>
          </w:rPr>
          <w:tab/>
          <w:delText>Data Type</w:delText>
        </w:r>
        <w:r w:rsidRPr="008815C6" w:rsidDel="005239A8">
          <w:rPr>
            <w:rFonts w:asciiTheme="majorHAnsi" w:eastAsia="Calibri" w:hAnsiTheme="majorHAnsi"/>
            <w:bCs/>
            <w:sz w:val="24"/>
            <w:szCs w:val="24"/>
          </w:rPr>
          <w:tab/>
          <w:delText>Size</w:delText>
        </w:r>
        <w:r w:rsidRPr="008815C6" w:rsidDel="005239A8">
          <w:rPr>
            <w:rFonts w:asciiTheme="majorHAnsi" w:eastAsia="Calibri" w:hAnsiTheme="majorHAnsi"/>
            <w:bCs/>
            <w:sz w:val="24"/>
            <w:szCs w:val="24"/>
          </w:rPr>
          <w:tab/>
          <w:delText>Description</w:delText>
        </w:r>
      </w:del>
    </w:p>
    <w:p w14:paraId="5616B636" w14:textId="255FBF80" w:rsidR="00A1739A" w:rsidRPr="008815C6" w:rsidDel="005239A8" w:rsidRDefault="00A1739A" w:rsidP="003D3D48">
      <w:pPr>
        <w:spacing w:after="200" w:line="480" w:lineRule="auto"/>
        <w:jc w:val="center"/>
        <w:rPr>
          <w:del w:id="1454" w:author="Paul Ekung" w:date="2023-02-21T02:19:00Z"/>
          <w:rFonts w:asciiTheme="majorHAnsi" w:eastAsia="Calibri" w:hAnsiTheme="majorHAnsi"/>
          <w:bCs/>
          <w:sz w:val="24"/>
          <w:szCs w:val="24"/>
        </w:rPr>
      </w:pPr>
      <w:del w:id="1455" w:author="Paul Ekung" w:date="2023-02-21T02:19:00Z">
        <w:r w:rsidRPr="008815C6" w:rsidDel="005239A8">
          <w:rPr>
            <w:rFonts w:asciiTheme="majorHAnsi" w:eastAsia="Calibri" w:hAnsiTheme="majorHAnsi"/>
            <w:bCs/>
            <w:sz w:val="24"/>
            <w:szCs w:val="24"/>
          </w:rPr>
          <w:delText>Id</w:delText>
        </w:r>
        <w:r w:rsidRPr="008815C6" w:rsidDel="005239A8">
          <w:rPr>
            <w:rFonts w:asciiTheme="majorHAnsi" w:eastAsia="Calibri" w:hAnsiTheme="majorHAnsi"/>
            <w:bCs/>
            <w:sz w:val="24"/>
            <w:szCs w:val="24"/>
          </w:rPr>
          <w:tab/>
          <w:delText>Integer</w:delText>
        </w:r>
        <w:r w:rsidRPr="008815C6" w:rsidDel="005239A8">
          <w:rPr>
            <w:rFonts w:asciiTheme="majorHAnsi" w:eastAsia="Calibri" w:hAnsiTheme="majorHAnsi"/>
            <w:bCs/>
            <w:sz w:val="24"/>
            <w:szCs w:val="24"/>
          </w:rPr>
          <w:tab/>
          <w:delText>11</w:delText>
        </w:r>
        <w:r w:rsidRPr="008815C6" w:rsidDel="005239A8">
          <w:rPr>
            <w:rFonts w:asciiTheme="majorHAnsi" w:eastAsia="Calibri" w:hAnsiTheme="majorHAnsi"/>
            <w:bCs/>
            <w:sz w:val="24"/>
            <w:szCs w:val="24"/>
          </w:rPr>
          <w:tab/>
          <w:delText>Generates Id</w:delText>
        </w:r>
      </w:del>
    </w:p>
    <w:p w14:paraId="4059214A" w14:textId="1B0D6B03" w:rsidR="00A1739A" w:rsidRPr="008815C6" w:rsidDel="005239A8" w:rsidRDefault="00A1739A" w:rsidP="003D3D48">
      <w:pPr>
        <w:spacing w:after="200" w:line="480" w:lineRule="auto"/>
        <w:jc w:val="center"/>
        <w:rPr>
          <w:del w:id="1456" w:author="Paul Ekung" w:date="2023-02-21T02:19:00Z"/>
          <w:rFonts w:asciiTheme="majorHAnsi" w:eastAsia="Calibri" w:hAnsiTheme="majorHAnsi"/>
          <w:bCs/>
          <w:sz w:val="24"/>
          <w:szCs w:val="24"/>
        </w:rPr>
      </w:pPr>
      <w:del w:id="1457" w:author="Paul Ekung" w:date="2023-02-21T02:19:00Z">
        <w:r w:rsidRPr="008815C6" w:rsidDel="005239A8">
          <w:rPr>
            <w:rFonts w:asciiTheme="majorHAnsi" w:eastAsia="Calibri" w:hAnsiTheme="majorHAnsi"/>
            <w:bCs/>
            <w:sz w:val="24"/>
            <w:szCs w:val="24"/>
          </w:rPr>
          <w:delText>FeedbackMsg</w:delText>
        </w:r>
        <w:r w:rsidRPr="008815C6" w:rsidDel="005239A8">
          <w:rPr>
            <w:rFonts w:asciiTheme="majorHAnsi" w:eastAsia="Calibri" w:hAnsiTheme="majorHAnsi"/>
            <w:bCs/>
            <w:sz w:val="24"/>
            <w:szCs w:val="24"/>
          </w:rPr>
          <w:tab/>
          <w:delText>String</w:delText>
        </w:r>
        <w:r w:rsidRPr="008815C6" w:rsidDel="005239A8">
          <w:rPr>
            <w:rFonts w:asciiTheme="majorHAnsi" w:eastAsia="Calibri" w:hAnsiTheme="majorHAnsi"/>
            <w:bCs/>
            <w:sz w:val="24"/>
            <w:szCs w:val="24"/>
          </w:rPr>
          <w:tab/>
          <w:delText>150</w:delText>
        </w:r>
        <w:r w:rsidRPr="008815C6" w:rsidDel="005239A8">
          <w:rPr>
            <w:rFonts w:asciiTheme="majorHAnsi" w:eastAsia="Calibri" w:hAnsiTheme="majorHAnsi"/>
            <w:bCs/>
            <w:sz w:val="24"/>
            <w:szCs w:val="24"/>
          </w:rPr>
          <w:tab/>
          <w:delText>Stores feedback message</w:delText>
        </w:r>
      </w:del>
    </w:p>
    <w:p w14:paraId="365EEE66" w14:textId="5E34D06A" w:rsidR="00A1739A" w:rsidRPr="008815C6" w:rsidDel="005239A8" w:rsidRDefault="00A1739A" w:rsidP="003D3D48">
      <w:pPr>
        <w:spacing w:after="200" w:line="480" w:lineRule="auto"/>
        <w:jc w:val="center"/>
        <w:rPr>
          <w:del w:id="1458" w:author="Paul Ekung" w:date="2023-02-21T02:19:00Z"/>
          <w:rFonts w:asciiTheme="majorHAnsi" w:eastAsia="Calibri" w:hAnsiTheme="majorHAnsi"/>
          <w:bCs/>
          <w:sz w:val="24"/>
          <w:szCs w:val="24"/>
        </w:rPr>
      </w:pPr>
      <w:del w:id="1459" w:author="Paul Ekung" w:date="2023-02-21T02:19:00Z">
        <w:r w:rsidRPr="008815C6" w:rsidDel="005239A8">
          <w:rPr>
            <w:rFonts w:asciiTheme="majorHAnsi" w:eastAsia="Calibri" w:hAnsiTheme="majorHAnsi"/>
            <w:bCs/>
            <w:sz w:val="24"/>
            <w:szCs w:val="24"/>
          </w:rPr>
          <w:delText>RegNumber</w:delText>
        </w:r>
        <w:r w:rsidRPr="008815C6" w:rsidDel="005239A8">
          <w:rPr>
            <w:rFonts w:asciiTheme="majorHAnsi" w:eastAsia="Calibri" w:hAnsiTheme="majorHAnsi"/>
            <w:bCs/>
            <w:sz w:val="24"/>
            <w:szCs w:val="24"/>
          </w:rPr>
          <w:tab/>
          <w:delText>String</w:delText>
        </w:r>
        <w:r w:rsidRPr="008815C6" w:rsidDel="005239A8">
          <w:rPr>
            <w:rFonts w:asciiTheme="majorHAnsi" w:eastAsia="Calibri" w:hAnsiTheme="majorHAnsi"/>
            <w:bCs/>
            <w:sz w:val="24"/>
            <w:szCs w:val="24"/>
          </w:rPr>
          <w:tab/>
          <w:delText>150</w:delText>
        </w:r>
        <w:r w:rsidRPr="008815C6" w:rsidDel="005239A8">
          <w:rPr>
            <w:rFonts w:asciiTheme="majorHAnsi" w:eastAsia="Calibri" w:hAnsiTheme="majorHAnsi"/>
            <w:bCs/>
            <w:sz w:val="24"/>
            <w:szCs w:val="24"/>
          </w:rPr>
          <w:tab/>
          <w:delText>Stores registration number</w:delText>
        </w:r>
      </w:del>
    </w:p>
    <w:p w14:paraId="72EC82B6" w14:textId="5EE9B373" w:rsidR="00A1739A" w:rsidRPr="008815C6" w:rsidDel="005239A8" w:rsidRDefault="00A1739A" w:rsidP="003D3D48">
      <w:pPr>
        <w:spacing w:after="200" w:line="480" w:lineRule="auto"/>
        <w:jc w:val="center"/>
        <w:rPr>
          <w:del w:id="1460" w:author="Paul Ekung" w:date="2023-02-21T02:19:00Z"/>
          <w:rFonts w:asciiTheme="majorHAnsi" w:eastAsia="Calibri" w:hAnsiTheme="majorHAnsi"/>
          <w:bCs/>
          <w:sz w:val="24"/>
          <w:szCs w:val="24"/>
        </w:rPr>
      </w:pPr>
      <w:del w:id="1461" w:author="Paul Ekung" w:date="2023-02-21T02:19:00Z">
        <w:r w:rsidRPr="008815C6" w:rsidDel="005239A8">
          <w:rPr>
            <w:rFonts w:asciiTheme="majorHAnsi" w:eastAsia="Calibri" w:hAnsiTheme="majorHAnsi"/>
            <w:bCs/>
            <w:sz w:val="24"/>
            <w:szCs w:val="24"/>
          </w:rPr>
          <w:delText>Date</w:delText>
        </w:r>
        <w:r w:rsidRPr="008815C6" w:rsidDel="005239A8">
          <w:rPr>
            <w:rFonts w:asciiTheme="majorHAnsi" w:eastAsia="Calibri" w:hAnsiTheme="majorHAnsi"/>
            <w:bCs/>
            <w:sz w:val="24"/>
            <w:szCs w:val="24"/>
          </w:rPr>
          <w:tab/>
          <w:delText>String</w:delText>
        </w:r>
        <w:r w:rsidRPr="008815C6" w:rsidDel="005239A8">
          <w:rPr>
            <w:rFonts w:asciiTheme="majorHAnsi" w:eastAsia="Calibri" w:hAnsiTheme="majorHAnsi"/>
            <w:bCs/>
            <w:sz w:val="24"/>
            <w:szCs w:val="24"/>
          </w:rPr>
          <w:tab/>
          <w:delText>12</w:delText>
        </w:r>
        <w:r w:rsidRPr="008815C6" w:rsidDel="005239A8">
          <w:rPr>
            <w:rFonts w:asciiTheme="majorHAnsi" w:eastAsia="Calibri" w:hAnsiTheme="majorHAnsi"/>
            <w:bCs/>
            <w:sz w:val="24"/>
            <w:szCs w:val="24"/>
          </w:rPr>
          <w:tab/>
          <w:delText>Stores date</w:delText>
        </w:r>
      </w:del>
    </w:p>
    <w:p w14:paraId="765F8124" w14:textId="09335B4C" w:rsidR="00A1739A" w:rsidRPr="008815C6" w:rsidDel="005239A8" w:rsidRDefault="00A1739A" w:rsidP="003D3D48">
      <w:pPr>
        <w:spacing w:after="200" w:line="480" w:lineRule="auto"/>
        <w:jc w:val="center"/>
        <w:rPr>
          <w:del w:id="1462" w:author="Paul Ekung" w:date="2023-02-21T02:19:00Z"/>
          <w:rFonts w:asciiTheme="majorHAnsi" w:eastAsia="Calibri" w:hAnsiTheme="majorHAnsi"/>
          <w:bCs/>
          <w:sz w:val="24"/>
          <w:szCs w:val="24"/>
        </w:rPr>
      </w:pPr>
      <w:del w:id="1463" w:author="Paul Ekung" w:date="2023-02-21T02:19:00Z">
        <w:r w:rsidRPr="008815C6" w:rsidDel="005239A8">
          <w:rPr>
            <w:rFonts w:asciiTheme="majorHAnsi" w:eastAsia="Calibri" w:hAnsiTheme="majorHAnsi"/>
            <w:bCs/>
            <w:sz w:val="24"/>
            <w:szCs w:val="24"/>
          </w:rPr>
          <w:delText>Table 4.7 database for Feedback</w:delText>
        </w:r>
      </w:del>
    </w:p>
    <w:p w14:paraId="48EA3A30" w14:textId="12422198" w:rsidR="00A1739A" w:rsidRPr="008815C6" w:rsidDel="005239A8" w:rsidRDefault="00A1739A" w:rsidP="003D3D48">
      <w:pPr>
        <w:spacing w:after="200" w:line="480" w:lineRule="auto"/>
        <w:jc w:val="center"/>
        <w:rPr>
          <w:del w:id="1464" w:author="Paul Ekung" w:date="2023-02-21T02:19:00Z"/>
          <w:rFonts w:asciiTheme="majorHAnsi" w:eastAsia="Calibri" w:hAnsiTheme="majorHAnsi"/>
          <w:bCs/>
          <w:sz w:val="24"/>
          <w:szCs w:val="24"/>
        </w:rPr>
      </w:pPr>
    </w:p>
    <w:p w14:paraId="5CC723DE" w14:textId="6AE0B299" w:rsidR="00A1739A" w:rsidRPr="008815C6" w:rsidDel="005239A8" w:rsidRDefault="00A1739A" w:rsidP="003D3D48">
      <w:pPr>
        <w:spacing w:after="200" w:line="480" w:lineRule="auto"/>
        <w:jc w:val="center"/>
        <w:rPr>
          <w:del w:id="1465" w:author="Paul Ekung" w:date="2023-02-21T02:19:00Z"/>
          <w:rFonts w:asciiTheme="majorHAnsi" w:eastAsia="Calibri" w:hAnsiTheme="majorHAnsi"/>
          <w:bCs/>
          <w:sz w:val="24"/>
          <w:szCs w:val="24"/>
        </w:rPr>
      </w:pPr>
      <w:del w:id="1466" w:author="Paul Ekung" w:date="2023-02-21T02:19:00Z">
        <w:r w:rsidRPr="008815C6" w:rsidDel="005239A8">
          <w:rPr>
            <w:rFonts w:asciiTheme="majorHAnsi" w:eastAsia="Calibri" w:hAnsiTheme="majorHAnsi"/>
            <w:bCs/>
            <w:sz w:val="24"/>
            <w:szCs w:val="24"/>
          </w:rPr>
          <w:delText xml:space="preserve">Quick report table:  Since misconduct in schools appears in different forms, it is important to figure out how these misconducts can be managed. These system gives room for a quick report in cases of misconduct that are beyond the notice of staffs. In this system, a student is allowed to report a misconduct of another student. What about cases of a rape? A typical example of a misconduct case that can best be related to this concept is a rape case. There could be badly behaved students that are likely to involve in rape. This system gives the opportunity for someone who is likely to come across issues like this, and might manage to get a proof of a snapshot. This can be helpful as such manner of reports can be seen through this system. </w:delText>
        </w:r>
      </w:del>
    </w:p>
    <w:p w14:paraId="5EB7F315" w14:textId="49308D12" w:rsidR="00A1739A" w:rsidRPr="008815C6" w:rsidDel="005239A8" w:rsidRDefault="00A1739A" w:rsidP="003D3D48">
      <w:pPr>
        <w:spacing w:after="200" w:line="480" w:lineRule="auto"/>
        <w:jc w:val="center"/>
        <w:rPr>
          <w:del w:id="1467" w:author="Paul Ekung" w:date="2023-02-21T02:19:00Z"/>
          <w:rFonts w:asciiTheme="majorHAnsi" w:eastAsia="Calibri" w:hAnsiTheme="majorHAnsi"/>
          <w:bCs/>
          <w:sz w:val="24"/>
          <w:szCs w:val="24"/>
        </w:rPr>
      </w:pPr>
    </w:p>
    <w:p w14:paraId="51F55AFF" w14:textId="3FACF853" w:rsidR="00A1739A" w:rsidRPr="008815C6" w:rsidDel="005239A8" w:rsidRDefault="00A1739A" w:rsidP="003D3D48">
      <w:pPr>
        <w:spacing w:after="200" w:line="480" w:lineRule="auto"/>
        <w:jc w:val="center"/>
        <w:rPr>
          <w:del w:id="1468" w:author="Paul Ekung" w:date="2023-02-21T02:19:00Z"/>
          <w:rFonts w:asciiTheme="majorHAnsi" w:eastAsia="Calibri" w:hAnsiTheme="majorHAnsi"/>
          <w:bCs/>
          <w:sz w:val="24"/>
          <w:szCs w:val="24"/>
        </w:rPr>
      </w:pPr>
      <w:del w:id="1469" w:author="Paul Ekung" w:date="2023-02-21T02:19:00Z">
        <w:r w:rsidRPr="008815C6" w:rsidDel="005239A8">
          <w:rPr>
            <w:rFonts w:asciiTheme="majorHAnsi" w:eastAsia="Calibri" w:hAnsiTheme="majorHAnsi"/>
            <w:bCs/>
            <w:sz w:val="24"/>
            <w:szCs w:val="24"/>
          </w:rPr>
          <w:delText>Field Name</w:delText>
        </w:r>
        <w:r w:rsidRPr="008815C6" w:rsidDel="005239A8">
          <w:rPr>
            <w:rFonts w:asciiTheme="majorHAnsi" w:eastAsia="Calibri" w:hAnsiTheme="majorHAnsi"/>
            <w:bCs/>
            <w:sz w:val="24"/>
            <w:szCs w:val="24"/>
          </w:rPr>
          <w:tab/>
          <w:delText>Data Type</w:delText>
        </w:r>
        <w:r w:rsidRPr="008815C6" w:rsidDel="005239A8">
          <w:rPr>
            <w:rFonts w:asciiTheme="majorHAnsi" w:eastAsia="Calibri" w:hAnsiTheme="majorHAnsi"/>
            <w:bCs/>
            <w:sz w:val="24"/>
            <w:szCs w:val="24"/>
          </w:rPr>
          <w:tab/>
          <w:delText>Size</w:delText>
        </w:r>
        <w:r w:rsidRPr="008815C6" w:rsidDel="005239A8">
          <w:rPr>
            <w:rFonts w:asciiTheme="majorHAnsi" w:eastAsia="Calibri" w:hAnsiTheme="majorHAnsi"/>
            <w:bCs/>
            <w:sz w:val="24"/>
            <w:szCs w:val="24"/>
          </w:rPr>
          <w:tab/>
          <w:delText>Description</w:delText>
        </w:r>
      </w:del>
    </w:p>
    <w:p w14:paraId="4CB0D7D4" w14:textId="6FD9CB07" w:rsidR="00A1739A" w:rsidRPr="008815C6" w:rsidDel="005239A8" w:rsidRDefault="00A1739A" w:rsidP="003D3D48">
      <w:pPr>
        <w:spacing w:after="200" w:line="480" w:lineRule="auto"/>
        <w:jc w:val="center"/>
        <w:rPr>
          <w:del w:id="1470" w:author="Paul Ekung" w:date="2023-02-21T02:19:00Z"/>
          <w:rFonts w:asciiTheme="majorHAnsi" w:eastAsia="Calibri" w:hAnsiTheme="majorHAnsi"/>
          <w:bCs/>
          <w:sz w:val="24"/>
          <w:szCs w:val="24"/>
        </w:rPr>
      </w:pPr>
      <w:del w:id="1471" w:author="Paul Ekung" w:date="2023-02-21T02:19:00Z">
        <w:r w:rsidRPr="008815C6" w:rsidDel="005239A8">
          <w:rPr>
            <w:rFonts w:asciiTheme="majorHAnsi" w:eastAsia="Calibri" w:hAnsiTheme="majorHAnsi"/>
            <w:bCs/>
            <w:sz w:val="24"/>
            <w:szCs w:val="24"/>
          </w:rPr>
          <w:delText>Id</w:delText>
        </w:r>
        <w:r w:rsidRPr="008815C6" w:rsidDel="005239A8">
          <w:rPr>
            <w:rFonts w:asciiTheme="majorHAnsi" w:eastAsia="Calibri" w:hAnsiTheme="majorHAnsi"/>
            <w:bCs/>
            <w:sz w:val="24"/>
            <w:szCs w:val="24"/>
          </w:rPr>
          <w:tab/>
          <w:delText>Integer</w:delText>
        </w:r>
        <w:r w:rsidRPr="008815C6" w:rsidDel="005239A8">
          <w:rPr>
            <w:rFonts w:asciiTheme="majorHAnsi" w:eastAsia="Calibri" w:hAnsiTheme="majorHAnsi"/>
            <w:bCs/>
            <w:sz w:val="24"/>
            <w:szCs w:val="24"/>
          </w:rPr>
          <w:tab/>
          <w:delText>11</w:delText>
        </w:r>
        <w:r w:rsidRPr="008815C6" w:rsidDel="005239A8">
          <w:rPr>
            <w:rFonts w:asciiTheme="majorHAnsi" w:eastAsia="Calibri" w:hAnsiTheme="majorHAnsi"/>
            <w:bCs/>
            <w:sz w:val="24"/>
            <w:szCs w:val="24"/>
          </w:rPr>
          <w:tab/>
          <w:delText>Generates Id</w:delText>
        </w:r>
      </w:del>
    </w:p>
    <w:p w14:paraId="3754CF23" w14:textId="13BAD4DD" w:rsidR="00A1739A" w:rsidRPr="008815C6" w:rsidDel="005239A8" w:rsidRDefault="00A1739A" w:rsidP="003D3D48">
      <w:pPr>
        <w:spacing w:after="200" w:line="480" w:lineRule="auto"/>
        <w:jc w:val="center"/>
        <w:rPr>
          <w:del w:id="1472" w:author="Paul Ekung" w:date="2023-02-21T02:19:00Z"/>
          <w:rFonts w:asciiTheme="majorHAnsi" w:eastAsia="Calibri" w:hAnsiTheme="majorHAnsi"/>
          <w:bCs/>
          <w:sz w:val="24"/>
          <w:szCs w:val="24"/>
        </w:rPr>
      </w:pPr>
      <w:del w:id="1473" w:author="Paul Ekung" w:date="2023-02-21T02:19:00Z">
        <w:r w:rsidRPr="008815C6" w:rsidDel="005239A8">
          <w:rPr>
            <w:rFonts w:asciiTheme="majorHAnsi" w:eastAsia="Calibri" w:hAnsiTheme="majorHAnsi"/>
            <w:bCs/>
            <w:sz w:val="24"/>
            <w:szCs w:val="24"/>
          </w:rPr>
          <w:delText>Unique_id</w:delText>
        </w:r>
        <w:r w:rsidRPr="008815C6" w:rsidDel="005239A8">
          <w:rPr>
            <w:rFonts w:asciiTheme="majorHAnsi" w:eastAsia="Calibri" w:hAnsiTheme="majorHAnsi"/>
            <w:bCs/>
            <w:sz w:val="24"/>
            <w:szCs w:val="24"/>
          </w:rPr>
          <w:tab/>
          <w:delText>Integer</w:delText>
        </w:r>
        <w:r w:rsidRPr="008815C6" w:rsidDel="005239A8">
          <w:rPr>
            <w:rFonts w:asciiTheme="majorHAnsi" w:eastAsia="Calibri" w:hAnsiTheme="majorHAnsi"/>
            <w:bCs/>
            <w:sz w:val="24"/>
            <w:szCs w:val="24"/>
          </w:rPr>
          <w:tab/>
          <w:delText>6</w:delText>
        </w:r>
        <w:r w:rsidRPr="008815C6" w:rsidDel="005239A8">
          <w:rPr>
            <w:rFonts w:asciiTheme="majorHAnsi" w:eastAsia="Calibri" w:hAnsiTheme="majorHAnsi"/>
            <w:bCs/>
            <w:sz w:val="24"/>
            <w:szCs w:val="24"/>
          </w:rPr>
          <w:tab/>
          <w:delText>Stores unique id</w:delText>
        </w:r>
      </w:del>
    </w:p>
    <w:p w14:paraId="4B9B3380" w14:textId="70EF823B" w:rsidR="00A1739A" w:rsidRPr="008815C6" w:rsidDel="005239A8" w:rsidRDefault="00A1739A" w:rsidP="003D3D48">
      <w:pPr>
        <w:spacing w:after="200" w:line="480" w:lineRule="auto"/>
        <w:jc w:val="center"/>
        <w:rPr>
          <w:del w:id="1474" w:author="Paul Ekung" w:date="2023-02-21T02:19:00Z"/>
          <w:rFonts w:asciiTheme="majorHAnsi" w:eastAsia="Calibri" w:hAnsiTheme="majorHAnsi"/>
          <w:bCs/>
          <w:sz w:val="24"/>
          <w:szCs w:val="24"/>
        </w:rPr>
      </w:pPr>
      <w:del w:id="1475" w:author="Paul Ekung" w:date="2023-02-21T02:19:00Z">
        <w:r w:rsidRPr="008815C6" w:rsidDel="005239A8">
          <w:rPr>
            <w:rFonts w:asciiTheme="majorHAnsi" w:eastAsia="Calibri" w:hAnsiTheme="majorHAnsi"/>
            <w:bCs/>
            <w:sz w:val="24"/>
            <w:szCs w:val="24"/>
          </w:rPr>
          <w:delText>Mobile</w:delText>
        </w:r>
        <w:r w:rsidRPr="008815C6" w:rsidDel="005239A8">
          <w:rPr>
            <w:rFonts w:asciiTheme="majorHAnsi" w:eastAsia="Calibri" w:hAnsiTheme="majorHAnsi"/>
            <w:bCs/>
            <w:sz w:val="24"/>
            <w:szCs w:val="24"/>
          </w:rPr>
          <w:tab/>
          <w:delText>String</w:delText>
        </w:r>
        <w:r w:rsidRPr="008815C6" w:rsidDel="005239A8">
          <w:rPr>
            <w:rFonts w:asciiTheme="majorHAnsi" w:eastAsia="Calibri" w:hAnsiTheme="majorHAnsi"/>
            <w:bCs/>
            <w:sz w:val="24"/>
            <w:szCs w:val="24"/>
          </w:rPr>
          <w:tab/>
          <w:delText>11</w:delText>
        </w:r>
        <w:r w:rsidRPr="008815C6" w:rsidDel="005239A8">
          <w:rPr>
            <w:rFonts w:asciiTheme="majorHAnsi" w:eastAsia="Calibri" w:hAnsiTheme="majorHAnsi"/>
            <w:bCs/>
            <w:sz w:val="24"/>
            <w:szCs w:val="24"/>
          </w:rPr>
          <w:tab/>
          <w:delText>Stores phone number</w:delText>
        </w:r>
      </w:del>
    </w:p>
    <w:p w14:paraId="1C13A1C6" w14:textId="2A8D086A" w:rsidR="00A1739A" w:rsidRPr="008815C6" w:rsidDel="005239A8" w:rsidRDefault="00A1739A" w:rsidP="003D3D48">
      <w:pPr>
        <w:spacing w:after="200" w:line="480" w:lineRule="auto"/>
        <w:jc w:val="center"/>
        <w:rPr>
          <w:del w:id="1476" w:author="Paul Ekung" w:date="2023-02-21T02:19:00Z"/>
          <w:rFonts w:asciiTheme="majorHAnsi" w:eastAsia="Calibri" w:hAnsiTheme="majorHAnsi"/>
          <w:bCs/>
          <w:sz w:val="24"/>
          <w:szCs w:val="24"/>
        </w:rPr>
      </w:pPr>
      <w:del w:id="1477" w:author="Paul Ekung" w:date="2023-02-21T02:19:00Z">
        <w:r w:rsidRPr="008815C6" w:rsidDel="005239A8">
          <w:rPr>
            <w:rFonts w:asciiTheme="majorHAnsi" w:eastAsia="Calibri" w:hAnsiTheme="majorHAnsi"/>
            <w:bCs/>
            <w:sz w:val="24"/>
            <w:szCs w:val="24"/>
          </w:rPr>
          <w:delText>Report</w:delText>
        </w:r>
        <w:r w:rsidRPr="008815C6" w:rsidDel="005239A8">
          <w:rPr>
            <w:rFonts w:asciiTheme="majorHAnsi" w:eastAsia="Calibri" w:hAnsiTheme="majorHAnsi"/>
            <w:bCs/>
            <w:sz w:val="24"/>
            <w:szCs w:val="24"/>
          </w:rPr>
          <w:tab/>
          <w:delText>String</w:delText>
        </w:r>
        <w:r w:rsidRPr="008815C6" w:rsidDel="005239A8">
          <w:rPr>
            <w:rFonts w:asciiTheme="majorHAnsi" w:eastAsia="Calibri" w:hAnsiTheme="majorHAnsi"/>
            <w:bCs/>
            <w:sz w:val="24"/>
            <w:szCs w:val="24"/>
          </w:rPr>
          <w:tab/>
          <w:delText>200</w:delText>
        </w:r>
        <w:r w:rsidRPr="008815C6" w:rsidDel="005239A8">
          <w:rPr>
            <w:rFonts w:asciiTheme="majorHAnsi" w:eastAsia="Calibri" w:hAnsiTheme="majorHAnsi"/>
            <w:bCs/>
            <w:sz w:val="24"/>
            <w:szCs w:val="24"/>
          </w:rPr>
          <w:tab/>
          <w:delText>Stores report</w:delText>
        </w:r>
      </w:del>
    </w:p>
    <w:p w14:paraId="3831EE77" w14:textId="36F36911" w:rsidR="00A1739A" w:rsidRPr="008815C6" w:rsidDel="005239A8" w:rsidRDefault="00A1739A" w:rsidP="003D3D48">
      <w:pPr>
        <w:spacing w:after="200" w:line="480" w:lineRule="auto"/>
        <w:jc w:val="center"/>
        <w:rPr>
          <w:del w:id="1478" w:author="Paul Ekung" w:date="2023-02-21T02:19:00Z"/>
          <w:rFonts w:asciiTheme="majorHAnsi" w:eastAsia="Calibri" w:hAnsiTheme="majorHAnsi"/>
          <w:bCs/>
          <w:sz w:val="24"/>
          <w:szCs w:val="24"/>
        </w:rPr>
      </w:pPr>
      <w:del w:id="1479" w:author="Paul Ekung" w:date="2023-02-21T02:19:00Z">
        <w:r w:rsidRPr="008815C6" w:rsidDel="005239A8">
          <w:rPr>
            <w:rFonts w:asciiTheme="majorHAnsi" w:eastAsia="Calibri" w:hAnsiTheme="majorHAnsi"/>
            <w:bCs/>
            <w:sz w:val="24"/>
            <w:szCs w:val="24"/>
          </w:rPr>
          <w:delText>Image1</w:delText>
        </w:r>
        <w:r w:rsidRPr="008815C6" w:rsidDel="005239A8">
          <w:rPr>
            <w:rFonts w:asciiTheme="majorHAnsi" w:eastAsia="Calibri" w:hAnsiTheme="majorHAnsi"/>
            <w:bCs/>
            <w:sz w:val="24"/>
            <w:szCs w:val="24"/>
          </w:rPr>
          <w:tab/>
          <w:delText>String</w:delText>
        </w:r>
        <w:r w:rsidRPr="008815C6" w:rsidDel="005239A8">
          <w:rPr>
            <w:rFonts w:asciiTheme="majorHAnsi" w:eastAsia="Calibri" w:hAnsiTheme="majorHAnsi"/>
            <w:bCs/>
            <w:sz w:val="24"/>
            <w:szCs w:val="24"/>
          </w:rPr>
          <w:tab/>
          <w:delText>40</w:delText>
        </w:r>
        <w:r w:rsidRPr="008815C6" w:rsidDel="005239A8">
          <w:rPr>
            <w:rFonts w:asciiTheme="majorHAnsi" w:eastAsia="Calibri" w:hAnsiTheme="majorHAnsi"/>
            <w:bCs/>
            <w:sz w:val="24"/>
            <w:szCs w:val="24"/>
          </w:rPr>
          <w:tab/>
          <w:delText>Stores image</w:delText>
        </w:r>
      </w:del>
    </w:p>
    <w:p w14:paraId="6E961448" w14:textId="688034BA" w:rsidR="00A1739A" w:rsidRPr="008815C6" w:rsidDel="005239A8" w:rsidRDefault="00A1739A" w:rsidP="003D3D48">
      <w:pPr>
        <w:spacing w:after="200" w:line="480" w:lineRule="auto"/>
        <w:jc w:val="center"/>
        <w:rPr>
          <w:del w:id="1480" w:author="Paul Ekung" w:date="2023-02-21T02:19:00Z"/>
          <w:rFonts w:asciiTheme="majorHAnsi" w:eastAsia="Calibri" w:hAnsiTheme="majorHAnsi"/>
          <w:bCs/>
          <w:sz w:val="24"/>
          <w:szCs w:val="24"/>
        </w:rPr>
      </w:pPr>
      <w:del w:id="1481" w:author="Paul Ekung" w:date="2023-02-21T02:19:00Z">
        <w:r w:rsidRPr="008815C6" w:rsidDel="005239A8">
          <w:rPr>
            <w:rFonts w:asciiTheme="majorHAnsi" w:eastAsia="Calibri" w:hAnsiTheme="majorHAnsi"/>
            <w:bCs/>
            <w:sz w:val="24"/>
            <w:szCs w:val="24"/>
          </w:rPr>
          <w:delText>Image2</w:delText>
        </w:r>
        <w:r w:rsidRPr="008815C6" w:rsidDel="005239A8">
          <w:rPr>
            <w:rFonts w:asciiTheme="majorHAnsi" w:eastAsia="Calibri" w:hAnsiTheme="majorHAnsi"/>
            <w:bCs/>
            <w:sz w:val="24"/>
            <w:szCs w:val="24"/>
          </w:rPr>
          <w:tab/>
          <w:delText>String</w:delText>
        </w:r>
        <w:r w:rsidRPr="008815C6" w:rsidDel="005239A8">
          <w:rPr>
            <w:rFonts w:asciiTheme="majorHAnsi" w:eastAsia="Calibri" w:hAnsiTheme="majorHAnsi"/>
            <w:bCs/>
            <w:sz w:val="24"/>
            <w:szCs w:val="24"/>
          </w:rPr>
          <w:tab/>
          <w:delText>40</w:delText>
        </w:r>
        <w:r w:rsidRPr="008815C6" w:rsidDel="005239A8">
          <w:rPr>
            <w:rFonts w:asciiTheme="majorHAnsi" w:eastAsia="Calibri" w:hAnsiTheme="majorHAnsi"/>
            <w:bCs/>
            <w:sz w:val="24"/>
            <w:szCs w:val="24"/>
          </w:rPr>
          <w:tab/>
          <w:delText>Stores image</w:delText>
        </w:r>
      </w:del>
    </w:p>
    <w:p w14:paraId="0E95122F" w14:textId="6B616CB4" w:rsidR="00A1739A" w:rsidRPr="008815C6" w:rsidDel="005239A8" w:rsidRDefault="00A1739A" w:rsidP="003D3D48">
      <w:pPr>
        <w:spacing w:after="200" w:line="480" w:lineRule="auto"/>
        <w:jc w:val="center"/>
        <w:rPr>
          <w:del w:id="1482" w:author="Paul Ekung" w:date="2023-02-21T02:19:00Z"/>
          <w:rFonts w:asciiTheme="majorHAnsi" w:eastAsia="Calibri" w:hAnsiTheme="majorHAnsi"/>
          <w:bCs/>
          <w:sz w:val="24"/>
          <w:szCs w:val="24"/>
        </w:rPr>
      </w:pPr>
      <w:del w:id="1483" w:author="Paul Ekung" w:date="2023-02-21T02:19:00Z">
        <w:r w:rsidRPr="008815C6" w:rsidDel="005239A8">
          <w:rPr>
            <w:rFonts w:asciiTheme="majorHAnsi" w:eastAsia="Calibri" w:hAnsiTheme="majorHAnsi"/>
            <w:bCs/>
            <w:sz w:val="24"/>
            <w:szCs w:val="24"/>
          </w:rPr>
          <w:delText>Date</w:delText>
        </w:r>
        <w:r w:rsidRPr="008815C6" w:rsidDel="005239A8">
          <w:rPr>
            <w:rFonts w:asciiTheme="majorHAnsi" w:eastAsia="Calibri" w:hAnsiTheme="majorHAnsi"/>
            <w:bCs/>
            <w:sz w:val="24"/>
            <w:szCs w:val="24"/>
          </w:rPr>
          <w:tab/>
          <w:delText>String</w:delText>
        </w:r>
        <w:r w:rsidRPr="008815C6" w:rsidDel="005239A8">
          <w:rPr>
            <w:rFonts w:asciiTheme="majorHAnsi" w:eastAsia="Calibri" w:hAnsiTheme="majorHAnsi"/>
            <w:bCs/>
            <w:sz w:val="24"/>
            <w:szCs w:val="24"/>
          </w:rPr>
          <w:tab/>
          <w:delText>12</w:delText>
        </w:r>
        <w:r w:rsidRPr="008815C6" w:rsidDel="005239A8">
          <w:rPr>
            <w:rFonts w:asciiTheme="majorHAnsi" w:eastAsia="Calibri" w:hAnsiTheme="majorHAnsi"/>
            <w:bCs/>
            <w:sz w:val="24"/>
            <w:szCs w:val="24"/>
          </w:rPr>
          <w:tab/>
          <w:delText>Stores date</w:delText>
        </w:r>
      </w:del>
    </w:p>
    <w:p w14:paraId="07E74AA7" w14:textId="13942962" w:rsidR="00A1739A" w:rsidRPr="008815C6" w:rsidDel="005239A8" w:rsidRDefault="00A1739A" w:rsidP="003D3D48">
      <w:pPr>
        <w:spacing w:after="200" w:line="480" w:lineRule="auto"/>
        <w:jc w:val="center"/>
        <w:rPr>
          <w:del w:id="1484" w:author="Paul Ekung" w:date="2023-02-21T02:19:00Z"/>
          <w:rFonts w:asciiTheme="majorHAnsi" w:eastAsia="Calibri" w:hAnsiTheme="majorHAnsi"/>
          <w:bCs/>
          <w:sz w:val="24"/>
          <w:szCs w:val="24"/>
        </w:rPr>
      </w:pPr>
    </w:p>
    <w:p w14:paraId="4F279746" w14:textId="5E566D0A" w:rsidR="00A1739A" w:rsidRPr="008815C6" w:rsidDel="005239A8" w:rsidRDefault="00A1739A" w:rsidP="003D3D48">
      <w:pPr>
        <w:spacing w:after="200" w:line="480" w:lineRule="auto"/>
        <w:jc w:val="center"/>
        <w:rPr>
          <w:del w:id="1485" w:author="Paul Ekung" w:date="2023-02-21T02:19:00Z"/>
          <w:rFonts w:asciiTheme="majorHAnsi" w:eastAsia="Calibri" w:hAnsiTheme="majorHAnsi"/>
          <w:bCs/>
          <w:sz w:val="24"/>
          <w:szCs w:val="24"/>
        </w:rPr>
      </w:pPr>
      <w:del w:id="1486" w:author="Paul Ekung" w:date="2023-02-21T02:19:00Z">
        <w:r w:rsidRPr="008815C6" w:rsidDel="005239A8">
          <w:rPr>
            <w:rFonts w:asciiTheme="majorHAnsi" w:eastAsia="Calibri" w:hAnsiTheme="majorHAnsi"/>
            <w:bCs/>
            <w:sz w:val="24"/>
            <w:szCs w:val="24"/>
          </w:rPr>
          <w:delText>Table 4.8 database for Quick report</w:delText>
        </w:r>
      </w:del>
    </w:p>
    <w:p w14:paraId="3CE33185" w14:textId="34A1F685" w:rsidR="00A1739A" w:rsidRPr="008815C6" w:rsidDel="005239A8" w:rsidRDefault="00A1739A" w:rsidP="003D3D48">
      <w:pPr>
        <w:spacing w:after="200" w:line="480" w:lineRule="auto"/>
        <w:jc w:val="center"/>
        <w:rPr>
          <w:del w:id="1487" w:author="Paul Ekung" w:date="2023-02-21T02:19:00Z"/>
          <w:rFonts w:asciiTheme="majorHAnsi" w:eastAsia="Calibri" w:hAnsiTheme="majorHAnsi"/>
          <w:bCs/>
          <w:sz w:val="24"/>
          <w:szCs w:val="24"/>
        </w:rPr>
      </w:pPr>
    </w:p>
    <w:p w14:paraId="72EF9407" w14:textId="447B16A5" w:rsidR="00A1739A" w:rsidRPr="008815C6" w:rsidDel="005239A8" w:rsidRDefault="00A1739A" w:rsidP="003D3D48">
      <w:pPr>
        <w:spacing w:after="200" w:line="480" w:lineRule="auto"/>
        <w:jc w:val="center"/>
        <w:rPr>
          <w:del w:id="1488" w:author="Paul Ekung" w:date="2023-02-21T02:19:00Z"/>
          <w:rFonts w:asciiTheme="majorHAnsi" w:eastAsia="Calibri" w:hAnsiTheme="majorHAnsi"/>
          <w:bCs/>
          <w:sz w:val="24"/>
          <w:szCs w:val="24"/>
        </w:rPr>
      </w:pPr>
    </w:p>
    <w:p w14:paraId="6C0ED324" w14:textId="412098F9" w:rsidR="00A1739A" w:rsidRPr="008815C6" w:rsidDel="005239A8" w:rsidRDefault="00A1739A" w:rsidP="003D3D48">
      <w:pPr>
        <w:spacing w:after="200" w:line="480" w:lineRule="auto"/>
        <w:jc w:val="center"/>
        <w:rPr>
          <w:del w:id="1489" w:author="Paul Ekung" w:date="2023-02-21T02:19:00Z"/>
          <w:rFonts w:asciiTheme="majorHAnsi" w:eastAsia="Calibri" w:hAnsiTheme="majorHAnsi"/>
          <w:bCs/>
          <w:sz w:val="24"/>
          <w:szCs w:val="24"/>
        </w:rPr>
      </w:pPr>
    </w:p>
    <w:p w14:paraId="0FC6FD00" w14:textId="0AA7606A" w:rsidR="00A1739A" w:rsidRPr="008815C6" w:rsidDel="005239A8" w:rsidRDefault="00A1739A" w:rsidP="003D3D48">
      <w:pPr>
        <w:spacing w:after="200" w:line="480" w:lineRule="auto"/>
        <w:jc w:val="center"/>
        <w:rPr>
          <w:del w:id="1490" w:author="Paul Ekung" w:date="2023-02-21T02:19:00Z"/>
          <w:rFonts w:asciiTheme="majorHAnsi" w:eastAsia="Calibri" w:hAnsiTheme="majorHAnsi"/>
          <w:bCs/>
          <w:sz w:val="24"/>
          <w:szCs w:val="24"/>
        </w:rPr>
      </w:pPr>
      <w:del w:id="1491" w:author="Paul Ekung" w:date="2023-02-21T02:19:00Z">
        <w:r w:rsidRPr="008815C6" w:rsidDel="005239A8">
          <w:rPr>
            <w:rFonts w:asciiTheme="majorHAnsi" w:eastAsia="Calibri" w:hAnsiTheme="majorHAnsi"/>
            <w:bCs/>
            <w:sz w:val="24"/>
            <w:szCs w:val="24"/>
          </w:rPr>
          <w:delText>30</w:delText>
        </w:r>
      </w:del>
    </w:p>
    <w:p w14:paraId="5FE49249" w14:textId="522A67F9" w:rsidR="00A1739A" w:rsidRPr="008815C6" w:rsidDel="005239A8" w:rsidRDefault="00A1739A" w:rsidP="003D3D48">
      <w:pPr>
        <w:spacing w:after="200" w:line="480" w:lineRule="auto"/>
        <w:jc w:val="center"/>
        <w:rPr>
          <w:del w:id="1492" w:author="Paul Ekung" w:date="2023-02-21T02:19:00Z"/>
          <w:rFonts w:asciiTheme="majorHAnsi" w:eastAsia="Calibri" w:hAnsiTheme="majorHAnsi"/>
          <w:bCs/>
          <w:sz w:val="24"/>
          <w:szCs w:val="24"/>
        </w:rPr>
      </w:pPr>
    </w:p>
    <w:p w14:paraId="5ECCD794" w14:textId="17DAE22F" w:rsidR="00A1739A" w:rsidRPr="008815C6" w:rsidDel="005239A8" w:rsidRDefault="00A1739A" w:rsidP="003D3D48">
      <w:pPr>
        <w:spacing w:after="200" w:line="480" w:lineRule="auto"/>
        <w:jc w:val="center"/>
        <w:rPr>
          <w:del w:id="1493" w:author="Paul Ekung" w:date="2023-02-21T02:19:00Z"/>
          <w:rFonts w:asciiTheme="majorHAnsi" w:eastAsia="Calibri" w:hAnsiTheme="majorHAnsi"/>
          <w:bCs/>
          <w:sz w:val="24"/>
          <w:szCs w:val="24"/>
        </w:rPr>
      </w:pPr>
      <w:del w:id="1494" w:author="Paul Ekung" w:date="2023-02-21T02:19:00Z">
        <w:r w:rsidRPr="008815C6" w:rsidDel="005239A8">
          <w:rPr>
            <w:rFonts w:asciiTheme="majorHAnsi" w:eastAsia="Calibri" w:hAnsiTheme="majorHAnsi"/>
            <w:bCs/>
            <w:sz w:val="24"/>
            <w:szCs w:val="24"/>
          </w:rPr>
          <w:delText>Database for Staff notification</w:delText>
        </w:r>
      </w:del>
    </w:p>
    <w:p w14:paraId="73773988" w14:textId="4323D39B" w:rsidR="00A1739A" w:rsidRPr="008815C6" w:rsidDel="005239A8" w:rsidRDefault="00A1739A" w:rsidP="003D3D48">
      <w:pPr>
        <w:spacing w:after="200" w:line="480" w:lineRule="auto"/>
        <w:jc w:val="center"/>
        <w:rPr>
          <w:del w:id="1495" w:author="Paul Ekung" w:date="2023-02-21T02:19:00Z"/>
          <w:rFonts w:asciiTheme="majorHAnsi" w:eastAsia="Calibri" w:hAnsiTheme="majorHAnsi"/>
          <w:bCs/>
          <w:sz w:val="24"/>
          <w:szCs w:val="24"/>
        </w:rPr>
      </w:pPr>
    </w:p>
    <w:p w14:paraId="3FE6FE68" w14:textId="67E55FCC" w:rsidR="00A1739A" w:rsidRPr="008815C6" w:rsidDel="005239A8" w:rsidRDefault="00A1739A" w:rsidP="003D3D48">
      <w:pPr>
        <w:spacing w:after="200" w:line="480" w:lineRule="auto"/>
        <w:jc w:val="center"/>
        <w:rPr>
          <w:del w:id="1496" w:author="Paul Ekung" w:date="2023-02-21T02:19:00Z"/>
          <w:rFonts w:asciiTheme="majorHAnsi" w:eastAsia="Calibri" w:hAnsiTheme="majorHAnsi"/>
          <w:bCs/>
          <w:sz w:val="24"/>
          <w:szCs w:val="24"/>
        </w:rPr>
      </w:pPr>
      <w:del w:id="1497" w:author="Paul Ekung" w:date="2023-02-21T02:19:00Z">
        <w:r w:rsidRPr="008815C6" w:rsidDel="005239A8">
          <w:rPr>
            <w:rFonts w:asciiTheme="majorHAnsi" w:eastAsia="Calibri" w:hAnsiTheme="majorHAnsi"/>
            <w:bCs/>
            <w:sz w:val="24"/>
            <w:szCs w:val="24"/>
          </w:rPr>
          <w:delText>Field Name</w:delText>
        </w:r>
        <w:r w:rsidRPr="008815C6" w:rsidDel="005239A8">
          <w:rPr>
            <w:rFonts w:asciiTheme="majorHAnsi" w:eastAsia="Calibri" w:hAnsiTheme="majorHAnsi"/>
            <w:bCs/>
            <w:sz w:val="24"/>
            <w:szCs w:val="24"/>
          </w:rPr>
          <w:tab/>
          <w:delText>Data Type</w:delText>
        </w:r>
        <w:r w:rsidRPr="008815C6" w:rsidDel="005239A8">
          <w:rPr>
            <w:rFonts w:asciiTheme="majorHAnsi" w:eastAsia="Calibri" w:hAnsiTheme="majorHAnsi"/>
            <w:bCs/>
            <w:sz w:val="24"/>
            <w:szCs w:val="24"/>
          </w:rPr>
          <w:tab/>
          <w:delText>Size</w:delText>
        </w:r>
        <w:r w:rsidRPr="008815C6" w:rsidDel="005239A8">
          <w:rPr>
            <w:rFonts w:asciiTheme="majorHAnsi" w:eastAsia="Calibri" w:hAnsiTheme="majorHAnsi"/>
            <w:bCs/>
            <w:sz w:val="24"/>
            <w:szCs w:val="24"/>
          </w:rPr>
          <w:tab/>
          <w:delText>Description</w:delText>
        </w:r>
      </w:del>
    </w:p>
    <w:p w14:paraId="1BBABA1E" w14:textId="7C2D33D1" w:rsidR="00A1739A" w:rsidRPr="008815C6" w:rsidDel="005239A8" w:rsidRDefault="00A1739A" w:rsidP="003D3D48">
      <w:pPr>
        <w:spacing w:after="200" w:line="480" w:lineRule="auto"/>
        <w:jc w:val="center"/>
        <w:rPr>
          <w:del w:id="1498" w:author="Paul Ekung" w:date="2023-02-21T02:19:00Z"/>
          <w:rFonts w:asciiTheme="majorHAnsi" w:eastAsia="Calibri" w:hAnsiTheme="majorHAnsi"/>
          <w:bCs/>
          <w:sz w:val="24"/>
          <w:szCs w:val="24"/>
        </w:rPr>
      </w:pPr>
      <w:del w:id="1499" w:author="Paul Ekung" w:date="2023-02-21T02:19:00Z">
        <w:r w:rsidRPr="008815C6" w:rsidDel="005239A8">
          <w:rPr>
            <w:rFonts w:asciiTheme="majorHAnsi" w:eastAsia="Calibri" w:hAnsiTheme="majorHAnsi"/>
            <w:bCs/>
            <w:sz w:val="24"/>
            <w:szCs w:val="24"/>
          </w:rPr>
          <w:delText>Id</w:delText>
        </w:r>
        <w:r w:rsidRPr="008815C6" w:rsidDel="005239A8">
          <w:rPr>
            <w:rFonts w:asciiTheme="majorHAnsi" w:eastAsia="Calibri" w:hAnsiTheme="majorHAnsi"/>
            <w:bCs/>
            <w:sz w:val="24"/>
            <w:szCs w:val="24"/>
          </w:rPr>
          <w:tab/>
          <w:delText>Integer</w:delText>
        </w:r>
        <w:r w:rsidRPr="008815C6" w:rsidDel="005239A8">
          <w:rPr>
            <w:rFonts w:asciiTheme="majorHAnsi" w:eastAsia="Calibri" w:hAnsiTheme="majorHAnsi"/>
            <w:bCs/>
            <w:sz w:val="24"/>
            <w:szCs w:val="24"/>
          </w:rPr>
          <w:tab/>
          <w:delText>11</w:delText>
        </w:r>
        <w:r w:rsidRPr="008815C6" w:rsidDel="005239A8">
          <w:rPr>
            <w:rFonts w:asciiTheme="majorHAnsi" w:eastAsia="Calibri" w:hAnsiTheme="majorHAnsi"/>
            <w:bCs/>
            <w:sz w:val="24"/>
            <w:szCs w:val="24"/>
          </w:rPr>
          <w:tab/>
          <w:delText>Generates Id</w:delText>
        </w:r>
      </w:del>
    </w:p>
    <w:p w14:paraId="6582DEAC" w14:textId="7A5EAE97" w:rsidR="00A1739A" w:rsidRPr="008815C6" w:rsidDel="005239A8" w:rsidRDefault="00A1739A" w:rsidP="003D3D48">
      <w:pPr>
        <w:spacing w:after="200" w:line="480" w:lineRule="auto"/>
        <w:jc w:val="center"/>
        <w:rPr>
          <w:del w:id="1500" w:author="Paul Ekung" w:date="2023-02-21T02:19:00Z"/>
          <w:rFonts w:asciiTheme="majorHAnsi" w:eastAsia="Calibri" w:hAnsiTheme="majorHAnsi"/>
          <w:bCs/>
          <w:sz w:val="24"/>
          <w:szCs w:val="24"/>
        </w:rPr>
      </w:pPr>
      <w:del w:id="1501" w:author="Paul Ekung" w:date="2023-02-21T02:19:00Z">
        <w:r w:rsidRPr="008815C6" w:rsidDel="005239A8">
          <w:rPr>
            <w:rFonts w:asciiTheme="majorHAnsi" w:eastAsia="Calibri" w:hAnsiTheme="majorHAnsi"/>
            <w:bCs/>
            <w:sz w:val="24"/>
            <w:szCs w:val="24"/>
          </w:rPr>
          <w:delText>Department</w:delText>
        </w:r>
        <w:r w:rsidRPr="008815C6" w:rsidDel="005239A8">
          <w:rPr>
            <w:rFonts w:asciiTheme="majorHAnsi" w:eastAsia="Calibri" w:hAnsiTheme="majorHAnsi"/>
            <w:bCs/>
            <w:sz w:val="24"/>
            <w:szCs w:val="24"/>
          </w:rPr>
          <w:tab/>
          <w:delText>String</w:delText>
        </w:r>
        <w:r w:rsidRPr="008815C6" w:rsidDel="005239A8">
          <w:rPr>
            <w:rFonts w:asciiTheme="majorHAnsi" w:eastAsia="Calibri" w:hAnsiTheme="majorHAnsi"/>
            <w:bCs/>
            <w:sz w:val="24"/>
            <w:szCs w:val="24"/>
          </w:rPr>
          <w:tab/>
          <w:delText>30</w:delText>
        </w:r>
        <w:r w:rsidRPr="008815C6" w:rsidDel="005239A8">
          <w:rPr>
            <w:rFonts w:asciiTheme="majorHAnsi" w:eastAsia="Calibri" w:hAnsiTheme="majorHAnsi"/>
            <w:bCs/>
            <w:sz w:val="24"/>
            <w:szCs w:val="24"/>
          </w:rPr>
          <w:tab/>
          <w:delText>Stores department</w:delText>
        </w:r>
      </w:del>
    </w:p>
    <w:p w14:paraId="68A55B27" w14:textId="0CEFB4FE" w:rsidR="00A1739A" w:rsidRPr="008815C6" w:rsidDel="005239A8" w:rsidRDefault="00A1739A" w:rsidP="003D3D48">
      <w:pPr>
        <w:spacing w:after="200" w:line="480" w:lineRule="auto"/>
        <w:jc w:val="center"/>
        <w:rPr>
          <w:del w:id="1502" w:author="Paul Ekung" w:date="2023-02-21T02:19:00Z"/>
          <w:rFonts w:asciiTheme="majorHAnsi" w:eastAsia="Calibri" w:hAnsiTheme="majorHAnsi"/>
          <w:bCs/>
          <w:sz w:val="24"/>
          <w:szCs w:val="24"/>
        </w:rPr>
      </w:pPr>
      <w:del w:id="1503" w:author="Paul Ekung" w:date="2023-02-21T02:19:00Z">
        <w:r w:rsidRPr="008815C6" w:rsidDel="005239A8">
          <w:rPr>
            <w:rFonts w:asciiTheme="majorHAnsi" w:eastAsia="Calibri" w:hAnsiTheme="majorHAnsi"/>
            <w:bCs/>
            <w:sz w:val="24"/>
            <w:szCs w:val="24"/>
          </w:rPr>
          <w:delText>Message</w:delText>
        </w:r>
        <w:r w:rsidRPr="008815C6" w:rsidDel="005239A8">
          <w:rPr>
            <w:rFonts w:asciiTheme="majorHAnsi" w:eastAsia="Calibri" w:hAnsiTheme="majorHAnsi"/>
            <w:bCs/>
            <w:sz w:val="24"/>
            <w:szCs w:val="24"/>
          </w:rPr>
          <w:tab/>
          <w:delText>String</w:delText>
        </w:r>
        <w:r w:rsidRPr="008815C6" w:rsidDel="005239A8">
          <w:rPr>
            <w:rFonts w:asciiTheme="majorHAnsi" w:eastAsia="Calibri" w:hAnsiTheme="majorHAnsi"/>
            <w:bCs/>
            <w:sz w:val="24"/>
            <w:szCs w:val="24"/>
          </w:rPr>
          <w:tab/>
          <w:delText>150</w:delText>
        </w:r>
        <w:r w:rsidRPr="008815C6" w:rsidDel="005239A8">
          <w:rPr>
            <w:rFonts w:asciiTheme="majorHAnsi" w:eastAsia="Calibri" w:hAnsiTheme="majorHAnsi"/>
            <w:bCs/>
            <w:sz w:val="24"/>
            <w:szCs w:val="24"/>
          </w:rPr>
          <w:tab/>
          <w:delText>Stores message</w:delText>
        </w:r>
      </w:del>
    </w:p>
    <w:p w14:paraId="2AA6CBE0" w14:textId="059A060F" w:rsidR="00A1739A" w:rsidRPr="008815C6" w:rsidDel="005239A8" w:rsidRDefault="00A1739A" w:rsidP="003D3D48">
      <w:pPr>
        <w:spacing w:after="200" w:line="480" w:lineRule="auto"/>
        <w:jc w:val="center"/>
        <w:rPr>
          <w:del w:id="1504" w:author="Paul Ekung" w:date="2023-02-21T02:19:00Z"/>
          <w:rFonts w:asciiTheme="majorHAnsi" w:eastAsia="Calibri" w:hAnsiTheme="majorHAnsi"/>
          <w:bCs/>
          <w:sz w:val="24"/>
          <w:szCs w:val="24"/>
        </w:rPr>
      </w:pPr>
      <w:del w:id="1505" w:author="Paul Ekung" w:date="2023-02-21T02:19:00Z">
        <w:r w:rsidRPr="008815C6" w:rsidDel="005239A8">
          <w:rPr>
            <w:rFonts w:asciiTheme="majorHAnsi" w:eastAsia="Calibri" w:hAnsiTheme="majorHAnsi"/>
            <w:bCs/>
            <w:sz w:val="24"/>
            <w:szCs w:val="24"/>
          </w:rPr>
          <w:delText>Date</w:delText>
        </w:r>
        <w:r w:rsidRPr="008815C6" w:rsidDel="005239A8">
          <w:rPr>
            <w:rFonts w:asciiTheme="majorHAnsi" w:eastAsia="Calibri" w:hAnsiTheme="majorHAnsi"/>
            <w:bCs/>
            <w:sz w:val="24"/>
            <w:szCs w:val="24"/>
          </w:rPr>
          <w:tab/>
          <w:delText>String</w:delText>
        </w:r>
        <w:r w:rsidRPr="008815C6" w:rsidDel="005239A8">
          <w:rPr>
            <w:rFonts w:asciiTheme="majorHAnsi" w:eastAsia="Calibri" w:hAnsiTheme="majorHAnsi"/>
            <w:bCs/>
            <w:sz w:val="24"/>
            <w:szCs w:val="24"/>
          </w:rPr>
          <w:tab/>
          <w:delText>12</w:delText>
        </w:r>
        <w:r w:rsidRPr="008815C6" w:rsidDel="005239A8">
          <w:rPr>
            <w:rFonts w:asciiTheme="majorHAnsi" w:eastAsia="Calibri" w:hAnsiTheme="majorHAnsi"/>
            <w:bCs/>
            <w:sz w:val="24"/>
            <w:szCs w:val="24"/>
          </w:rPr>
          <w:tab/>
          <w:delText>Stores date</w:delText>
        </w:r>
      </w:del>
    </w:p>
    <w:p w14:paraId="5BE808A5" w14:textId="00E723A0" w:rsidR="00A1739A" w:rsidRPr="008815C6" w:rsidDel="005239A8" w:rsidRDefault="00A1739A" w:rsidP="003D3D48">
      <w:pPr>
        <w:spacing w:after="200" w:line="480" w:lineRule="auto"/>
        <w:jc w:val="center"/>
        <w:rPr>
          <w:del w:id="1506" w:author="Paul Ekung" w:date="2023-02-21T02:19:00Z"/>
          <w:rFonts w:asciiTheme="majorHAnsi" w:eastAsia="Calibri" w:hAnsiTheme="majorHAnsi"/>
          <w:bCs/>
          <w:sz w:val="24"/>
          <w:szCs w:val="24"/>
        </w:rPr>
      </w:pPr>
    </w:p>
    <w:p w14:paraId="6FA08B96" w14:textId="62564405" w:rsidR="00A1739A" w:rsidRPr="008815C6" w:rsidDel="005239A8" w:rsidRDefault="00A1739A" w:rsidP="003D3D48">
      <w:pPr>
        <w:spacing w:after="200" w:line="480" w:lineRule="auto"/>
        <w:jc w:val="center"/>
        <w:rPr>
          <w:del w:id="1507" w:author="Paul Ekung" w:date="2023-02-21T02:19:00Z"/>
          <w:rFonts w:asciiTheme="majorHAnsi" w:eastAsia="Calibri" w:hAnsiTheme="majorHAnsi"/>
          <w:bCs/>
          <w:sz w:val="24"/>
          <w:szCs w:val="24"/>
        </w:rPr>
      </w:pPr>
      <w:del w:id="1508" w:author="Paul Ekung" w:date="2023-02-21T02:19:00Z">
        <w:r w:rsidRPr="008815C6" w:rsidDel="005239A8">
          <w:rPr>
            <w:rFonts w:asciiTheme="majorHAnsi" w:eastAsia="Calibri" w:hAnsiTheme="majorHAnsi"/>
            <w:bCs/>
            <w:sz w:val="24"/>
            <w:szCs w:val="24"/>
          </w:rPr>
          <w:delText>Table 4.9 database for Staff notification</w:delText>
        </w:r>
      </w:del>
    </w:p>
    <w:p w14:paraId="7D17FE09" w14:textId="227C5AFF" w:rsidR="00A1739A" w:rsidRPr="008815C6" w:rsidDel="005239A8" w:rsidRDefault="00A1739A" w:rsidP="003D3D48">
      <w:pPr>
        <w:spacing w:after="200" w:line="480" w:lineRule="auto"/>
        <w:jc w:val="center"/>
        <w:rPr>
          <w:del w:id="1509" w:author="Paul Ekung" w:date="2023-02-21T02:19:00Z"/>
          <w:rFonts w:asciiTheme="majorHAnsi" w:eastAsia="Calibri" w:hAnsiTheme="majorHAnsi"/>
          <w:bCs/>
          <w:sz w:val="24"/>
          <w:szCs w:val="24"/>
        </w:rPr>
      </w:pPr>
    </w:p>
    <w:p w14:paraId="1C79ABEA" w14:textId="17BBA0B0" w:rsidR="00A1739A" w:rsidRPr="008815C6" w:rsidDel="005239A8" w:rsidRDefault="00A1739A" w:rsidP="003D3D48">
      <w:pPr>
        <w:spacing w:after="200" w:line="480" w:lineRule="auto"/>
        <w:jc w:val="center"/>
        <w:rPr>
          <w:del w:id="1510" w:author="Paul Ekung" w:date="2023-02-21T02:19:00Z"/>
          <w:rFonts w:asciiTheme="majorHAnsi" w:eastAsia="Calibri" w:hAnsiTheme="majorHAnsi"/>
          <w:bCs/>
          <w:sz w:val="24"/>
          <w:szCs w:val="24"/>
        </w:rPr>
      </w:pPr>
    </w:p>
    <w:p w14:paraId="02C4E13D" w14:textId="14102E52" w:rsidR="00A1739A" w:rsidRPr="008815C6" w:rsidDel="005239A8" w:rsidRDefault="00A1739A" w:rsidP="003D3D48">
      <w:pPr>
        <w:spacing w:after="200" w:line="480" w:lineRule="auto"/>
        <w:jc w:val="center"/>
        <w:rPr>
          <w:del w:id="1511" w:author="Paul Ekung" w:date="2023-02-21T02:19:00Z"/>
          <w:rFonts w:asciiTheme="majorHAnsi" w:eastAsia="Calibri" w:hAnsiTheme="majorHAnsi"/>
          <w:bCs/>
          <w:sz w:val="24"/>
          <w:szCs w:val="24"/>
        </w:rPr>
      </w:pPr>
    </w:p>
    <w:p w14:paraId="5601A199" w14:textId="4BCDC3F9" w:rsidR="00A1739A" w:rsidRPr="008815C6" w:rsidDel="005239A8" w:rsidRDefault="00A1739A" w:rsidP="003D3D48">
      <w:pPr>
        <w:spacing w:after="200" w:line="480" w:lineRule="auto"/>
        <w:jc w:val="center"/>
        <w:rPr>
          <w:del w:id="1512" w:author="Paul Ekung" w:date="2023-02-21T02:19:00Z"/>
          <w:rFonts w:asciiTheme="majorHAnsi" w:eastAsia="Calibri" w:hAnsiTheme="majorHAnsi"/>
          <w:bCs/>
          <w:sz w:val="24"/>
          <w:szCs w:val="24"/>
        </w:rPr>
      </w:pPr>
    </w:p>
    <w:p w14:paraId="17A14C85" w14:textId="2FE40C89" w:rsidR="00A1739A" w:rsidRPr="008815C6" w:rsidDel="005239A8" w:rsidRDefault="00A1739A" w:rsidP="003D3D48">
      <w:pPr>
        <w:spacing w:after="200" w:line="480" w:lineRule="auto"/>
        <w:jc w:val="center"/>
        <w:rPr>
          <w:del w:id="1513" w:author="Paul Ekung" w:date="2023-02-21T02:19:00Z"/>
          <w:rFonts w:asciiTheme="majorHAnsi" w:eastAsia="Calibri" w:hAnsiTheme="majorHAnsi"/>
          <w:bCs/>
          <w:sz w:val="24"/>
          <w:szCs w:val="24"/>
        </w:rPr>
      </w:pPr>
    </w:p>
    <w:p w14:paraId="22013DF2" w14:textId="55C4B925" w:rsidR="00A1739A" w:rsidRPr="008815C6" w:rsidDel="005239A8" w:rsidRDefault="00A1739A" w:rsidP="003D3D48">
      <w:pPr>
        <w:spacing w:after="200" w:line="480" w:lineRule="auto"/>
        <w:jc w:val="center"/>
        <w:rPr>
          <w:del w:id="1514" w:author="Paul Ekung" w:date="2023-02-21T02:19:00Z"/>
          <w:rFonts w:asciiTheme="majorHAnsi" w:eastAsia="Calibri" w:hAnsiTheme="majorHAnsi"/>
          <w:bCs/>
          <w:sz w:val="24"/>
          <w:szCs w:val="24"/>
        </w:rPr>
      </w:pPr>
      <w:del w:id="1515" w:author="Paul Ekung" w:date="2023-02-21T02:19:00Z">
        <w:r w:rsidRPr="008815C6" w:rsidDel="005239A8">
          <w:rPr>
            <w:rFonts w:asciiTheme="majorHAnsi" w:eastAsia="Calibri" w:hAnsiTheme="majorHAnsi"/>
            <w:bCs/>
            <w:sz w:val="24"/>
            <w:szCs w:val="24"/>
          </w:rPr>
          <w:delText>Database for Admin notification</w:delText>
        </w:r>
      </w:del>
    </w:p>
    <w:p w14:paraId="24B22629" w14:textId="76FFA07F" w:rsidR="00A1739A" w:rsidRPr="008815C6" w:rsidDel="005239A8" w:rsidRDefault="00A1739A" w:rsidP="003D3D48">
      <w:pPr>
        <w:spacing w:after="200" w:line="480" w:lineRule="auto"/>
        <w:jc w:val="center"/>
        <w:rPr>
          <w:del w:id="1516" w:author="Paul Ekung" w:date="2023-02-21T02:19:00Z"/>
          <w:rFonts w:asciiTheme="majorHAnsi" w:eastAsia="Calibri" w:hAnsiTheme="majorHAnsi"/>
          <w:bCs/>
          <w:sz w:val="24"/>
          <w:szCs w:val="24"/>
        </w:rPr>
      </w:pPr>
    </w:p>
    <w:p w14:paraId="616EC40A" w14:textId="3DF82C68" w:rsidR="00A1739A" w:rsidRPr="008815C6" w:rsidDel="005239A8" w:rsidRDefault="00A1739A" w:rsidP="003D3D48">
      <w:pPr>
        <w:spacing w:after="200" w:line="480" w:lineRule="auto"/>
        <w:jc w:val="center"/>
        <w:rPr>
          <w:del w:id="1517" w:author="Paul Ekung" w:date="2023-02-21T02:19:00Z"/>
          <w:rFonts w:asciiTheme="majorHAnsi" w:eastAsia="Calibri" w:hAnsiTheme="majorHAnsi"/>
          <w:bCs/>
          <w:sz w:val="24"/>
          <w:szCs w:val="24"/>
        </w:rPr>
      </w:pPr>
      <w:del w:id="1518" w:author="Paul Ekung" w:date="2023-02-21T02:19:00Z">
        <w:r w:rsidRPr="008815C6" w:rsidDel="005239A8">
          <w:rPr>
            <w:rFonts w:asciiTheme="majorHAnsi" w:eastAsia="Calibri" w:hAnsiTheme="majorHAnsi"/>
            <w:bCs/>
            <w:sz w:val="24"/>
            <w:szCs w:val="24"/>
          </w:rPr>
          <w:delText>Field Name</w:delText>
        </w:r>
        <w:r w:rsidRPr="008815C6" w:rsidDel="005239A8">
          <w:rPr>
            <w:rFonts w:asciiTheme="majorHAnsi" w:eastAsia="Calibri" w:hAnsiTheme="majorHAnsi"/>
            <w:bCs/>
            <w:sz w:val="24"/>
            <w:szCs w:val="24"/>
          </w:rPr>
          <w:tab/>
          <w:delText>Data Type</w:delText>
        </w:r>
        <w:r w:rsidRPr="008815C6" w:rsidDel="005239A8">
          <w:rPr>
            <w:rFonts w:asciiTheme="majorHAnsi" w:eastAsia="Calibri" w:hAnsiTheme="majorHAnsi"/>
            <w:bCs/>
            <w:sz w:val="24"/>
            <w:szCs w:val="24"/>
          </w:rPr>
          <w:tab/>
          <w:delText>Size</w:delText>
        </w:r>
        <w:r w:rsidRPr="008815C6" w:rsidDel="005239A8">
          <w:rPr>
            <w:rFonts w:asciiTheme="majorHAnsi" w:eastAsia="Calibri" w:hAnsiTheme="majorHAnsi"/>
            <w:bCs/>
            <w:sz w:val="24"/>
            <w:szCs w:val="24"/>
          </w:rPr>
          <w:tab/>
          <w:delText>Description</w:delText>
        </w:r>
      </w:del>
    </w:p>
    <w:p w14:paraId="7163A8F8" w14:textId="6DE99D55" w:rsidR="00A1739A" w:rsidRPr="008815C6" w:rsidDel="005239A8" w:rsidRDefault="00A1739A" w:rsidP="003D3D48">
      <w:pPr>
        <w:spacing w:after="200" w:line="480" w:lineRule="auto"/>
        <w:jc w:val="center"/>
        <w:rPr>
          <w:del w:id="1519" w:author="Paul Ekung" w:date="2023-02-21T02:19:00Z"/>
          <w:rFonts w:asciiTheme="majorHAnsi" w:eastAsia="Calibri" w:hAnsiTheme="majorHAnsi"/>
          <w:bCs/>
          <w:sz w:val="24"/>
          <w:szCs w:val="24"/>
        </w:rPr>
      </w:pPr>
      <w:del w:id="1520" w:author="Paul Ekung" w:date="2023-02-21T02:19:00Z">
        <w:r w:rsidRPr="008815C6" w:rsidDel="005239A8">
          <w:rPr>
            <w:rFonts w:asciiTheme="majorHAnsi" w:eastAsia="Calibri" w:hAnsiTheme="majorHAnsi"/>
            <w:bCs/>
            <w:sz w:val="24"/>
            <w:szCs w:val="24"/>
          </w:rPr>
          <w:delText>Id</w:delText>
        </w:r>
        <w:r w:rsidRPr="008815C6" w:rsidDel="005239A8">
          <w:rPr>
            <w:rFonts w:asciiTheme="majorHAnsi" w:eastAsia="Calibri" w:hAnsiTheme="majorHAnsi"/>
            <w:bCs/>
            <w:sz w:val="24"/>
            <w:szCs w:val="24"/>
          </w:rPr>
          <w:tab/>
          <w:delText>Integer</w:delText>
        </w:r>
        <w:r w:rsidRPr="008815C6" w:rsidDel="005239A8">
          <w:rPr>
            <w:rFonts w:asciiTheme="majorHAnsi" w:eastAsia="Calibri" w:hAnsiTheme="majorHAnsi"/>
            <w:bCs/>
            <w:sz w:val="24"/>
            <w:szCs w:val="24"/>
          </w:rPr>
          <w:tab/>
          <w:delText>11</w:delText>
        </w:r>
        <w:r w:rsidRPr="008815C6" w:rsidDel="005239A8">
          <w:rPr>
            <w:rFonts w:asciiTheme="majorHAnsi" w:eastAsia="Calibri" w:hAnsiTheme="majorHAnsi"/>
            <w:bCs/>
            <w:sz w:val="24"/>
            <w:szCs w:val="24"/>
          </w:rPr>
          <w:tab/>
          <w:delText>Generates Id</w:delText>
        </w:r>
      </w:del>
    </w:p>
    <w:p w14:paraId="17561D2B" w14:textId="2E7F1D5C" w:rsidR="00A1739A" w:rsidRPr="008815C6" w:rsidDel="005239A8" w:rsidRDefault="00A1739A" w:rsidP="003D3D48">
      <w:pPr>
        <w:spacing w:after="200" w:line="480" w:lineRule="auto"/>
        <w:jc w:val="center"/>
        <w:rPr>
          <w:del w:id="1521" w:author="Paul Ekung" w:date="2023-02-21T02:19:00Z"/>
          <w:rFonts w:asciiTheme="majorHAnsi" w:eastAsia="Calibri" w:hAnsiTheme="majorHAnsi"/>
          <w:bCs/>
          <w:sz w:val="24"/>
          <w:szCs w:val="24"/>
        </w:rPr>
      </w:pPr>
      <w:del w:id="1522" w:author="Paul Ekung" w:date="2023-02-21T02:19:00Z">
        <w:r w:rsidRPr="008815C6" w:rsidDel="005239A8">
          <w:rPr>
            <w:rFonts w:asciiTheme="majorHAnsi" w:eastAsia="Calibri" w:hAnsiTheme="majorHAnsi"/>
            <w:bCs/>
            <w:sz w:val="24"/>
            <w:szCs w:val="24"/>
          </w:rPr>
          <w:delText>Department</w:delText>
        </w:r>
        <w:r w:rsidRPr="008815C6" w:rsidDel="005239A8">
          <w:rPr>
            <w:rFonts w:asciiTheme="majorHAnsi" w:eastAsia="Calibri" w:hAnsiTheme="majorHAnsi"/>
            <w:bCs/>
            <w:sz w:val="24"/>
            <w:szCs w:val="24"/>
          </w:rPr>
          <w:tab/>
          <w:delText>String</w:delText>
        </w:r>
        <w:r w:rsidRPr="008815C6" w:rsidDel="005239A8">
          <w:rPr>
            <w:rFonts w:asciiTheme="majorHAnsi" w:eastAsia="Calibri" w:hAnsiTheme="majorHAnsi"/>
            <w:bCs/>
            <w:sz w:val="24"/>
            <w:szCs w:val="24"/>
          </w:rPr>
          <w:tab/>
          <w:delText>30</w:delText>
        </w:r>
        <w:r w:rsidRPr="008815C6" w:rsidDel="005239A8">
          <w:rPr>
            <w:rFonts w:asciiTheme="majorHAnsi" w:eastAsia="Calibri" w:hAnsiTheme="majorHAnsi"/>
            <w:bCs/>
            <w:sz w:val="24"/>
            <w:szCs w:val="24"/>
          </w:rPr>
          <w:tab/>
          <w:delText>Stores department</w:delText>
        </w:r>
      </w:del>
    </w:p>
    <w:p w14:paraId="5DA9C3D3" w14:textId="625B5879" w:rsidR="00A1739A" w:rsidRPr="008815C6" w:rsidDel="005239A8" w:rsidRDefault="00A1739A" w:rsidP="003D3D48">
      <w:pPr>
        <w:spacing w:after="200" w:line="480" w:lineRule="auto"/>
        <w:jc w:val="center"/>
        <w:rPr>
          <w:del w:id="1523" w:author="Paul Ekung" w:date="2023-02-21T02:19:00Z"/>
          <w:rFonts w:asciiTheme="majorHAnsi" w:eastAsia="Calibri" w:hAnsiTheme="majorHAnsi"/>
          <w:bCs/>
          <w:sz w:val="24"/>
          <w:szCs w:val="24"/>
        </w:rPr>
      </w:pPr>
      <w:del w:id="1524" w:author="Paul Ekung" w:date="2023-02-21T02:19:00Z">
        <w:r w:rsidRPr="008815C6" w:rsidDel="005239A8">
          <w:rPr>
            <w:rFonts w:asciiTheme="majorHAnsi" w:eastAsia="Calibri" w:hAnsiTheme="majorHAnsi"/>
            <w:bCs/>
            <w:sz w:val="24"/>
            <w:szCs w:val="24"/>
          </w:rPr>
          <w:delText>Message</w:delText>
        </w:r>
        <w:r w:rsidRPr="008815C6" w:rsidDel="005239A8">
          <w:rPr>
            <w:rFonts w:asciiTheme="majorHAnsi" w:eastAsia="Calibri" w:hAnsiTheme="majorHAnsi"/>
            <w:bCs/>
            <w:sz w:val="24"/>
            <w:szCs w:val="24"/>
          </w:rPr>
          <w:tab/>
          <w:delText>String</w:delText>
        </w:r>
        <w:r w:rsidRPr="008815C6" w:rsidDel="005239A8">
          <w:rPr>
            <w:rFonts w:asciiTheme="majorHAnsi" w:eastAsia="Calibri" w:hAnsiTheme="majorHAnsi"/>
            <w:bCs/>
            <w:sz w:val="24"/>
            <w:szCs w:val="24"/>
          </w:rPr>
          <w:tab/>
          <w:delText>150</w:delText>
        </w:r>
        <w:r w:rsidRPr="008815C6" w:rsidDel="005239A8">
          <w:rPr>
            <w:rFonts w:asciiTheme="majorHAnsi" w:eastAsia="Calibri" w:hAnsiTheme="majorHAnsi"/>
            <w:bCs/>
            <w:sz w:val="24"/>
            <w:szCs w:val="24"/>
          </w:rPr>
          <w:tab/>
          <w:delText>Stores message</w:delText>
        </w:r>
      </w:del>
    </w:p>
    <w:p w14:paraId="54CA6140" w14:textId="65EA3CC7" w:rsidR="00A1739A" w:rsidRPr="008815C6" w:rsidDel="005239A8" w:rsidRDefault="00A1739A" w:rsidP="003D3D48">
      <w:pPr>
        <w:spacing w:after="200" w:line="480" w:lineRule="auto"/>
        <w:jc w:val="center"/>
        <w:rPr>
          <w:del w:id="1525" w:author="Paul Ekung" w:date="2023-02-21T02:19:00Z"/>
          <w:rFonts w:asciiTheme="majorHAnsi" w:eastAsia="Calibri" w:hAnsiTheme="majorHAnsi"/>
          <w:bCs/>
          <w:sz w:val="24"/>
          <w:szCs w:val="24"/>
        </w:rPr>
      </w:pPr>
      <w:del w:id="1526" w:author="Paul Ekung" w:date="2023-02-21T02:19:00Z">
        <w:r w:rsidRPr="008815C6" w:rsidDel="005239A8">
          <w:rPr>
            <w:rFonts w:asciiTheme="majorHAnsi" w:eastAsia="Calibri" w:hAnsiTheme="majorHAnsi"/>
            <w:bCs/>
            <w:sz w:val="24"/>
            <w:szCs w:val="24"/>
          </w:rPr>
          <w:delText>Date</w:delText>
        </w:r>
        <w:r w:rsidRPr="008815C6" w:rsidDel="005239A8">
          <w:rPr>
            <w:rFonts w:asciiTheme="majorHAnsi" w:eastAsia="Calibri" w:hAnsiTheme="majorHAnsi"/>
            <w:bCs/>
            <w:sz w:val="24"/>
            <w:szCs w:val="24"/>
          </w:rPr>
          <w:tab/>
          <w:delText>String</w:delText>
        </w:r>
        <w:r w:rsidRPr="008815C6" w:rsidDel="005239A8">
          <w:rPr>
            <w:rFonts w:asciiTheme="majorHAnsi" w:eastAsia="Calibri" w:hAnsiTheme="majorHAnsi"/>
            <w:bCs/>
            <w:sz w:val="24"/>
            <w:szCs w:val="24"/>
          </w:rPr>
          <w:tab/>
          <w:delText>12</w:delText>
        </w:r>
        <w:r w:rsidRPr="008815C6" w:rsidDel="005239A8">
          <w:rPr>
            <w:rFonts w:asciiTheme="majorHAnsi" w:eastAsia="Calibri" w:hAnsiTheme="majorHAnsi"/>
            <w:bCs/>
            <w:sz w:val="24"/>
            <w:szCs w:val="24"/>
          </w:rPr>
          <w:tab/>
          <w:delText>Stores date</w:delText>
        </w:r>
      </w:del>
    </w:p>
    <w:p w14:paraId="7301A7CB" w14:textId="08EA6406" w:rsidR="00A1739A" w:rsidRPr="008815C6" w:rsidDel="005239A8" w:rsidRDefault="00A1739A" w:rsidP="003D3D48">
      <w:pPr>
        <w:spacing w:after="200" w:line="480" w:lineRule="auto"/>
        <w:jc w:val="center"/>
        <w:rPr>
          <w:del w:id="1527" w:author="Paul Ekung" w:date="2023-02-21T02:19:00Z"/>
          <w:rFonts w:asciiTheme="majorHAnsi" w:eastAsia="Calibri" w:hAnsiTheme="majorHAnsi"/>
          <w:bCs/>
          <w:sz w:val="24"/>
          <w:szCs w:val="24"/>
        </w:rPr>
      </w:pPr>
      <w:del w:id="1528" w:author="Paul Ekung" w:date="2023-02-21T02:19:00Z">
        <w:r w:rsidRPr="008815C6" w:rsidDel="005239A8">
          <w:rPr>
            <w:rFonts w:asciiTheme="majorHAnsi" w:eastAsia="Calibri" w:hAnsiTheme="majorHAnsi"/>
            <w:bCs/>
            <w:sz w:val="24"/>
            <w:szCs w:val="24"/>
          </w:rPr>
          <w:delText>Table 4.10 database for Admin notification</w:delText>
        </w:r>
      </w:del>
    </w:p>
    <w:p w14:paraId="218F04E5" w14:textId="230BF035" w:rsidR="00A1739A" w:rsidRPr="008815C6" w:rsidDel="005239A8" w:rsidRDefault="00A1739A" w:rsidP="003D3D48">
      <w:pPr>
        <w:spacing w:after="200" w:line="480" w:lineRule="auto"/>
        <w:jc w:val="center"/>
        <w:rPr>
          <w:del w:id="1529" w:author="Paul Ekung" w:date="2023-02-21T02:19:00Z"/>
          <w:rFonts w:asciiTheme="majorHAnsi" w:eastAsia="Calibri" w:hAnsiTheme="majorHAnsi"/>
          <w:bCs/>
          <w:sz w:val="24"/>
          <w:szCs w:val="24"/>
        </w:rPr>
      </w:pPr>
    </w:p>
    <w:p w14:paraId="06BB7945" w14:textId="1C0AD34F" w:rsidR="00A1739A" w:rsidRPr="008815C6" w:rsidDel="005239A8" w:rsidRDefault="00A1739A" w:rsidP="003D3D48">
      <w:pPr>
        <w:spacing w:after="200" w:line="480" w:lineRule="auto"/>
        <w:jc w:val="center"/>
        <w:rPr>
          <w:del w:id="1530" w:author="Paul Ekung" w:date="2023-02-21T02:19:00Z"/>
          <w:rFonts w:asciiTheme="majorHAnsi" w:eastAsia="Calibri" w:hAnsiTheme="majorHAnsi"/>
          <w:bCs/>
          <w:sz w:val="24"/>
          <w:szCs w:val="24"/>
        </w:rPr>
      </w:pPr>
    </w:p>
    <w:p w14:paraId="612808C2" w14:textId="66593E10" w:rsidR="00A1739A" w:rsidRPr="008815C6" w:rsidDel="005239A8" w:rsidRDefault="00A1739A" w:rsidP="003D3D48">
      <w:pPr>
        <w:spacing w:after="200" w:line="480" w:lineRule="auto"/>
        <w:jc w:val="center"/>
        <w:rPr>
          <w:del w:id="1531" w:author="Paul Ekung" w:date="2023-02-21T02:19:00Z"/>
          <w:rFonts w:asciiTheme="majorHAnsi" w:eastAsia="Calibri" w:hAnsiTheme="majorHAnsi"/>
          <w:bCs/>
          <w:sz w:val="24"/>
          <w:szCs w:val="24"/>
        </w:rPr>
      </w:pPr>
    </w:p>
    <w:p w14:paraId="57E4D942" w14:textId="08AEC6C7" w:rsidR="00A1739A" w:rsidRPr="008815C6" w:rsidDel="005239A8" w:rsidRDefault="00A1739A" w:rsidP="003D3D48">
      <w:pPr>
        <w:spacing w:after="200" w:line="480" w:lineRule="auto"/>
        <w:jc w:val="center"/>
        <w:rPr>
          <w:del w:id="1532" w:author="Paul Ekung" w:date="2023-02-21T02:19:00Z"/>
          <w:rFonts w:asciiTheme="majorHAnsi" w:eastAsia="Calibri" w:hAnsiTheme="majorHAnsi"/>
          <w:bCs/>
          <w:sz w:val="24"/>
          <w:szCs w:val="24"/>
        </w:rPr>
      </w:pPr>
    </w:p>
    <w:p w14:paraId="016FB091" w14:textId="340C8767" w:rsidR="00A1739A" w:rsidRPr="008815C6" w:rsidDel="005239A8" w:rsidRDefault="00A1739A" w:rsidP="003D3D48">
      <w:pPr>
        <w:spacing w:after="200" w:line="480" w:lineRule="auto"/>
        <w:jc w:val="center"/>
        <w:rPr>
          <w:del w:id="1533" w:author="Paul Ekung" w:date="2023-02-21T02:19:00Z"/>
          <w:rFonts w:asciiTheme="majorHAnsi" w:eastAsia="Calibri" w:hAnsiTheme="majorHAnsi"/>
          <w:bCs/>
          <w:sz w:val="24"/>
          <w:szCs w:val="24"/>
        </w:rPr>
      </w:pPr>
    </w:p>
    <w:p w14:paraId="34D55A42" w14:textId="5FB33C5A" w:rsidR="00A1739A" w:rsidRPr="008815C6" w:rsidDel="005239A8" w:rsidRDefault="00A1739A" w:rsidP="003D3D48">
      <w:pPr>
        <w:spacing w:after="200" w:line="480" w:lineRule="auto"/>
        <w:jc w:val="center"/>
        <w:rPr>
          <w:del w:id="1534" w:author="Paul Ekung" w:date="2023-02-21T02:19:00Z"/>
          <w:rFonts w:asciiTheme="majorHAnsi" w:eastAsia="Calibri" w:hAnsiTheme="majorHAnsi"/>
          <w:bCs/>
          <w:sz w:val="24"/>
          <w:szCs w:val="24"/>
        </w:rPr>
      </w:pPr>
    </w:p>
    <w:p w14:paraId="77F45690" w14:textId="7A1F42E6" w:rsidR="00A1739A" w:rsidRPr="008815C6" w:rsidDel="005239A8" w:rsidRDefault="00A1739A" w:rsidP="003D3D48">
      <w:pPr>
        <w:spacing w:after="200" w:line="480" w:lineRule="auto"/>
        <w:jc w:val="center"/>
        <w:rPr>
          <w:del w:id="1535" w:author="Paul Ekung" w:date="2023-02-21T02:19:00Z"/>
          <w:rFonts w:asciiTheme="majorHAnsi" w:eastAsia="Calibri" w:hAnsiTheme="majorHAnsi"/>
          <w:bCs/>
          <w:sz w:val="24"/>
          <w:szCs w:val="24"/>
        </w:rPr>
      </w:pPr>
    </w:p>
    <w:p w14:paraId="73A9CDAE" w14:textId="1C567B93" w:rsidR="00A1739A" w:rsidRPr="008815C6" w:rsidDel="005239A8" w:rsidRDefault="00A1739A" w:rsidP="003D3D48">
      <w:pPr>
        <w:spacing w:after="200" w:line="480" w:lineRule="auto"/>
        <w:jc w:val="center"/>
        <w:rPr>
          <w:del w:id="1536" w:author="Paul Ekung" w:date="2023-02-21T02:19:00Z"/>
          <w:rFonts w:asciiTheme="majorHAnsi" w:eastAsia="Calibri" w:hAnsiTheme="majorHAnsi"/>
          <w:bCs/>
          <w:sz w:val="24"/>
          <w:szCs w:val="24"/>
        </w:rPr>
      </w:pPr>
    </w:p>
    <w:p w14:paraId="54447C14" w14:textId="3CCF805B" w:rsidR="00A1739A" w:rsidRPr="008815C6" w:rsidDel="005239A8" w:rsidRDefault="00A1739A" w:rsidP="003D3D48">
      <w:pPr>
        <w:spacing w:after="200" w:line="480" w:lineRule="auto"/>
        <w:jc w:val="center"/>
        <w:rPr>
          <w:del w:id="1537" w:author="Paul Ekung" w:date="2023-02-21T02:19:00Z"/>
          <w:rFonts w:asciiTheme="majorHAnsi" w:eastAsia="Calibri" w:hAnsiTheme="majorHAnsi"/>
          <w:bCs/>
          <w:sz w:val="24"/>
          <w:szCs w:val="24"/>
        </w:rPr>
      </w:pPr>
    </w:p>
    <w:p w14:paraId="6258EC72" w14:textId="543CE2BB" w:rsidR="00A1739A" w:rsidRPr="008815C6" w:rsidDel="005239A8" w:rsidRDefault="00A1739A" w:rsidP="003D3D48">
      <w:pPr>
        <w:spacing w:after="200" w:line="480" w:lineRule="auto"/>
        <w:jc w:val="center"/>
        <w:rPr>
          <w:del w:id="1538" w:author="Paul Ekung" w:date="2023-02-21T02:19:00Z"/>
          <w:rFonts w:asciiTheme="majorHAnsi" w:eastAsia="Calibri" w:hAnsiTheme="majorHAnsi"/>
          <w:bCs/>
          <w:sz w:val="24"/>
          <w:szCs w:val="24"/>
        </w:rPr>
      </w:pPr>
      <w:del w:id="1539" w:author="Paul Ekung" w:date="2023-02-21T02:19:00Z">
        <w:r w:rsidRPr="008815C6" w:rsidDel="005239A8">
          <w:rPr>
            <w:rFonts w:asciiTheme="majorHAnsi" w:eastAsia="Calibri" w:hAnsiTheme="majorHAnsi"/>
            <w:bCs/>
            <w:sz w:val="24"/>
            <w:szCs w:val="24"/>
          </w:rPr>
          <w:delText>31</w:delText>
        </w:r>
      </w:del>
    </w:p>
    <w:p w14:paraId="0873C1CF" w14:textId="3ED311E6" w:rsidR="00A1739A" w:rsidRPr="008815C6" w:rsidDel="005239A8" w:rsidRDefault="00A1739A" w:rsidP="003D3D48">
      <w:pPr>
        <w:spacing w:after="200" w:line="480" w:lineRule="auto"/>
        <w:jc w:val="center"/>
        <w:rPr>
          <w:del w:id="1540" w:author="Paul Ekung" w:date="2023-02-21T02:19:00Z"/>
          <w:rFonts w:asciiTheme="majorHAnsi" w:eastAsia="Calibri" w:hAnsiTheme="majorHAnsi"/>
          <w:bCs/>
          <w:sz w:val="24"/>
          <w:szCs w:val="24"/>
        </w:rPr>
      </w:pPr>
    </w:p>
    <w:p w14:paraId="5BDEE75B" w14:textId="592D0821" w:rsidR="00A1739A" w:rsidRPr="008815C6" w:rsidDel="005239A8" w:rsidRDefault="00A1739A" w:rsidP="003D3D48">
      <w:pPr>
        <w:spacing w:after="200" w:line="480" w:lineRule="auto"/>
        <w:jc w:val="center"/>
        <w:rPr>
          <w:del w:id="1541" w:author="Paul Ekung" w:date="2023-02-21T02:19:00Z"/>
          <w:rFonts w:asciiTheme="majorHAnsi" w:eastAsia="Calibri" w:hAnsiTheme="majorHAnsi"/>
          <w:bCs/>
          <w:sz w:val="24"/>
          <w:szCs w:val="24"/>
        </w:rPr>
      </w:pPr>
      <w:del w:id="1542" w:author="Paul Ekung" w:date="2023-02-21T02:19:00Z">
        <w:r w:rsidRPr="008815C6" w:rsidDel="005239A8">
          <w:rPr>
            <w:rFonts w:asciiTheme="majorHAnsi" w:eastAsia="Calibri" w:hAnsiTheme="majorHAnsi"/>
            <w:bCs/>
            <w:sz w:val="24"/>
            <w:szCs w:val="24"/>
          </w:rPr>
          <w:delText>4.9.1 ENTITY RELATIONSHIP DIAGRAM (MS VISIO ERD)</w:delText>
        </w:r>
      </w:del>
    </w:p>
    <w:p w14:paraId="115E8100" w14:textId="2F9DADC2" w:rsidR="00A1739A" w:rsidRPr="008815C6" w:rsidDel="005239A8" w:rsidRDefault="00A1739A" w:rsidP="003D3D48">
      <w:pPr>
        <w:spacing w:after="200" w:line="480" w:lineRule="auto"/>
        <w:jc w:val="center"/>
        <w:rPr>
          <w:del w:id="1543" w:author="Paul Ekung" w:date="2023-02-21T02:19:00Z"/>
          <w:rFonts w:asciiTheme="majorHAnsi" w:eastAsia="Calibri" w:hAnsiTheme="majorHAnsi"/>
          <w:bCs/>
          <w:sz w:val="24"/>
          <w:szCs w:val="24"/>
        </w:rPr>
      </w:pPr>
    </w:p>
    <w:p w14:paraId="7187A8E6" w14:textId="4F1FC82A" w:rsidR="00A1739A" w:rsidRPr="008815C6" w:rsidDel="005239A8" w:rsidRDefault="00A1739A" w:rsidP="003D3D48">
      <w:pPr>
        <w:spacing w:after="200" w:line="480" w:lineRule="auto"/>
        <w:jc w:val="center"/>
        <w:rPr>
          <w:del w:id="1544" w:author="Paul Ekung" w:date="2023-02-21T02:19:00Z"/>
          <w:rFonts w:asciiTheme="majorHAnsi" w:eastAsia="Calibri" w:hAnsiTheme="majorHAnsi"/>
          <w:bCs/>
          <w:sz w:val="24"/>
          <w:szCs w:val="24"/>
        </w:rPr>
      </w:pPr>
    </w:p>
    <w:p w14:paraId="7C677FD4" w14:textId="114EC130" w:rsidR="00A1739A" w:rsidRPr="008815C6" w:rsidDel="005239A8" w:rsidRDefault="00A1739A" w:rsidP="003D3D48">
      <w:pPr>
        <w:spacing w:after="200" w:line="480" w:lineRule="auto"/>
        <w:jc w:val="center"/>
        <w:rPr>
          <w:del w:id="1545" w:author="Paul Ekung" w:date="2023-02-21T02:19:00Z"/>
          <w:rFonts w:asciiTheme="majorHAnsi" w:eastAsia="Calibri" w:hAnsiTheme="majorHAnsi"/>
          <w:bCs/>
          <w:sz w:val="24"/>
          <w:szCs w:val="24"/>
        </w:rPr>
      </w:pPr>
    </w:p>
    <w:p w14:paraId="299FE705" w14:textId="1555FE52" w:rsidR="00A1739A" w:rsidRPr="008815C6" w:rsidDel="005239A8" w:rsidRDefault="00A1739A" w:rsidP="003D3D48">
      <w:pPr>
        <w:spacing w:after="200" w:line="480" w:lineRule="auto"/>
        <w:jc w:val="center"/>
        <w:rPr>
          <w:del w:id="1546" w:author="Paul Ekung" w:date="2023-02-21T02:19:00Z"/>
          <w:rFonts w:asciiTheme="majorHAnsi" w:eastAsia="Calibri" w:hAnsiTheme="majorHAnsi"/>
          <w:bCs/>
          <w:sz w:val="24"/>
          <w:szCs w:val="24"/>
        </w:rPr>
      </w:pPr>
    </w:p>
    <w:p w14:paraId="766E8028" w14:textId="1F0A45E4" w:rsidR="00A1739A" w:rsidRPr="008815C6" w:rsidDel="005239A8" w:rsidRDefault="00A1739A" w:rsidP="003D3D48">
      <w:pPr>
        <w:spacing w:after="200" w:line="480" w:lineRule="auto"/>
        <w:jc w:val="center"/>
        <w:rPr>
          <w:del w:id="1547" w:author="Paul Ekung" w:date="2023-02-21T02:19:00Z"/>
          <w:rFonts w:asciiTheme="majorHAnsi" w:eastAsia="Calibri" w:hAnsiTheme="majorHAnsi"/>
          <w:bCs/>
          <w:sz w:val="24"/>
          <w:szCs w:val="24"/>
        </w:rPr>
      </w:pPr>
    </w:p>
    <w:p w14:paraId="08377A77" w14:textId="6827F4D9" w:rsidR="00A1739A" w:rsidRPr="008815C6" w:rsidDel="005239A8" w:rsidRDefault="00A1739A" w:rsidP="003D3D48">
      <w:pPr>
        <w:spacing w:after="200" w:line="480" w:lineRule="auto"/>
        <w:jc w:val="center"/>
        <w:rPr>
          <w:del w:id="1548" w:author="Paul Ekung" w:date="2023-02-21T02:19:00Z"/>
          <w:rFonts w:asciiTheme="majorHAnsi" w:eastAsia="Calibri" w:hAnsiTheme="majorHAnsi"/>
          <w:bCs/>
          <w:sz w:val="24"/>
          <w:szCs w:val="24"/>
        </w:rPr>
      </w:pPr>
    </w:p>
    <w:p w14:paraId="5361EB7D" w14:textId="5FE90B70" w:rsidR="00A1739A" w:rsidRPr="008815C6" w:rsidDel="005239A8" w:rsidRDefault="00A1739A" w:rsidP="003D3D48">
      <w:pPr>
        <w:spacing w:after="200" w:line="480" w:lineRule="auto"/>
        <w:jc w:val="center"/>
        <w:rPr>
          <w:del w:id="1549" w:author="Paul Ekung" w:date="2023-02-21T02:19:00Z"/>
          <w:rFonts w:asciiTheme="majorHAnsi" w:eastAsia="Calibri" w:hAnsiTheme="majorHAnsi"/>
          <w:bCs/>
          <w:sz w:val="24"/>
          <w:szCs w:val="24"/>
        </w:rPr>
      </w:pPr>
    </w:p>
    <w:p w14:paraId="6E940674" w14:textId="0A68A307" w:rsidR="00A1739A" w:rsidRPr="008815C6" w:rsidDel="005239A8" w:rsidRDefault="00A1739A" w:rsidP="003D3D48">
      <w:pPr>
        <w:spacing w:after="200" w:line="480" w:lineRule="auto"/>
        <w:jc w:val="center"/>
        <w:rPr>
          <w:del w:id="1550" w:author="Paul Ekung" w:date="2023-02-21T02:19:00Z"/>
          <w:rFonts w:asciiTheme="majorHAnsi" w:eastAsia="Calibri" w:hAnsiTheme="majorHAnsi"/>
          <w:bCs/>
          <w:sz w:val="24"/>
          <w:szCs w:val="24"/>
        </w:rPr>
      </w:pPr>
    </w:p>
    <w:p w14:paraId="3FC88D7F" w14:textId="6B430720" w:rsidR="00A1739A" w:rsidRPr="008815C6" w:rsidDel="005239A8" w:rsidRDefault="00A1739A" w:rsidP="003D3D48">
      <w:pPr>
        <w:spacing w:after="200" w:line="480" w:lineRule="auto"/>
        <w:jc w:val="center"/>
        <w:rPr>
          <w:del w:id="1551" w:author="Paul Ekung" w:date="2023-02-21T02:19:00Z"/>
          <w:rFonts w:asciiTheme="majorHAnsi" w:eastAsia="Calibri" w:hAnsiTheme="majorHAnsi"/>
          <w:bCs/>
          <w:sz w:val="24"/>
          <w:szCs w:val="24"/>
        </w:rPr>
      </w:pPr>
    </w:p>
    <w:p w14:paraId="0BE916A2" w14:textId="057550B0" w:rsidR="00A1739A" w:rsidRPr="008815C6" w:rsidDel="005239A8" w:rsidRDefault="00A1739A" w:rsidP="003D3D48">
      <w:pPr>
        <w:spacing w:after="200" w:line="480" w:lineRule="auto"/>
        <w:jc w:val="center"/>
        <w:rPr>
          <w:del w:id="1552" w:author="Paul Ekung" w:date="2023-02-21T02:19:00Z"/>
          <w:rFonts w:asciiTheme="majorHAnsi" w:eastAsia="Calibri" w:hAnsiTheme="majorHAnsi"/>
          <w:bCs/>
          <w:sz w:val="24"/>
          <w:szCs w:val="24"/>
        </w:rPr>
      </w:pPr>
    </w:p>
    <w:p w14:paraId="081601FF" w14:textId="00A51F5F" w:rsidR="00A1739A" w:rsidRPr="008815C6" w:rsidDel="005239A8" w:rsidRDefault="00A1739A" w:rsidP="003D3D48">
      <w:pPr>
        <w:spacing w:after="200" w:line="480" w:lineRule="auto"/>
        <w:jc w:val="center"/>
        <w:rPr>
          <w:del w:id="1553" w:author="Paul Ekung" w:date="2023-02-21T02:19:00Z"/>
          <w:rFonts w:asciiTheme="majorHAnsi" w:eastAsia="Calibri" w:hAnsiTheme="majorHAnsi"/>
          <w:bCs/>
          <w:sz w:val="24"/>
          <w:szCs w:val="24"/>
        </w:rPr>
      </w:pPr>
    </w:p>
    <w:p w14:paraId="4F574F81" w14:textId="59B13229" w:rsidR="00A1739A" w:rsidRPr="008815C6" w:rsidDel="005239A8" w:rsidRDefault="00A1739A" w:rsidP="003D3D48">
      <w:pPr>
        <w:spacing w:after="200" w:line="480" w:lineRule="auto"/>
        <w:jc w:val="center"/>
        <w:rPr>
          <w:del w:id="1554" w:author="Paul Ekung" w:date="2023-02-21T02:19:00Z"/>
          <w:rFonts w:asciiTheme="majorHAnsi" w:eastAsia="Calibri" w:hAnsiTheme="majorHAnsi"/>
          <w:bCs/>
          <w:sz w:val="24"/>
          <w:szCs w:val="24"/>
        </w:rPr>
      </w:pPr>
    </w:p>
    <w:p w14:paraId="6391E6B8" w14:textId="7DDE4701" w:rsidR="00A1739A" w:rsidRPr="008815C6" w:rsidDel="005239A8" w:rsidRDefault="00A1739A" w:rsidP="003D3D48">
      <w:pPr>
        <w:spacing w:after="200" w:line="480" w:lineRule="auto"/>
        <w:jc w:val="center"/>
        <w:rPr>
          <w:del w:id="1555" w:author="Paul Ekung" w:date="2023-02-21T02:19:00Z"/>
          <w:rFonts w:asciiTheme="majorHAnsi" w:eastAsia="Calibri" w:hAnsiTheme="majorHAnsi"/>
          <w:bCs/>
          <w:sz w:val="24"/>
          <w:szCs w:val="24"/>
        </w:rPr>
      </w:pPr>
    </w:p>
    <w:p w14:paraId="6F4D1F65" w14:textId="5356DD2F" w:rsidR="00A1739A" w:rsidRPr="008815C6" w:rsidDel="005239A8" w:rsidRDefault="00A1739A" w:rsidP="003D3D48">
      <w:pPr>
        <w:spacing w:after="200" w:line="480" w:lineRule="auto"/>
        <w:jc w:val="center"/>
        <w:rPr>
          <w:del w:id="1556" w:author="Paul Ekung" w:date="2023-02-21T02:19:00Z"/>
          <w:rFonts w:asciiTheme="majorHAnsi" w:eastAsia="Calibri" w:hAnsiTheme="majorHAnsi"/>
          <w:bCs/>
          <w:sz w:val="24"/>
          <w:szCs w:val="24"/>
        </w:rPr>
      </w:pPr>
    </w:p>
    <w:p w14:paraId="7CBA5DDF" w14:textId="5AD1A255" w:rsidR="00A1739A" w:rsidRPr="008815C6" w:rsidDel="005239A8" w:rsidRDefault="00A1739A" w:rsidP="003D3D48">
      <w:pPr>
        <w:spacing w:after="200" w:line="480" w:lineRule="auto"/>
        <w:jc w:val="center"/>
        <w:rPr>
          <w:del w:id="1557" w:author="Paul Ekung" w:date="2023-02-21T02:19:00Z"/>
          <w:rFonts w:asciiTheme="majorHAnsi" w:eastAsia="Calibri" w:hAnsiTheme="majorHAnsi"/>
          <w:bCs/>
          <w:sz w:val="24"/>
          <w:szCs w:val="24"/>
        </w:rPr>
      </w:pPr>
      <w:del w:id="1558" w:author="Paul Ekung" w:date="2023-02-21T02:19:00Z">
        <w:r w:rsidRPr="008815C6" w:rsidDel="005239A8">
          <w:rPr>
            <w:rFonts w:asciiTheme="majorHAnsi" w:eastAsia="Calibri" w:hAnsiTheme="majorHAnsi"/>
            <w:bCs/>
            <w:sz w:val="24"/>
            <w:szCs w:val="24"/>
          </w:rPr>
          <w:tab/>
        </w:r>
      </w:del>
    </w:p>
    <w:p w14:paraId="14B041B4" w14:textId="374D6E2C" w:rsidR="00A1739A" w:rsidRPr="008815C6" w:rsidDel="005239A8" w:rsidRDefault="00A1739A" w:rsidP="003D3D48">
      <w:pPr>
        <w:spacing w:after="200" w:line="480" w:lineRule="auto"/>
        <w:jc w:val="center"/>
        <w:rPr>
          <w:del w:id="1559" w:author="Paul Ekung" w:date="2023-02-21T02:19:00Z"/>
          <w:rFonts w:asciiTheme="majorHAnsi" w:eastAsia="Calibri" w:hAnsiTheme="majorHAnsi"/>
          <w:bCs/>
          <w:sz w:val="24"/>
          <w:szCs w:val="24"/>
        </w:rPr>
      </w:pPr>
    </w:p>
    <w:p w14:paraId="48D55C73" w14:textId="308858EA" w:rsidR="00A1739A" w:rsidRPr="008815C6" w:rsidDel="005239A8" w:rsidRDefault="00A1739A" w:rsidP="003D3D48">
      <w:pPr>
        <w:spacing w:after="200" w:line="480" w:lineRule="auto"/>
        <w:jc w:val="center"/>
        <w:rPr>
          <w:del w:id="1560" w:author="Paul Ekung" w:date="2023-02-21T02:19:00Z"/>
          <w:rFonts w:asciiTheme="majorHAnsi" w:eastAsia="Calibri" w:hAnsiTheme="majorHAnsi"/>
          <w:bCs/>
          <w:sz w:val="24"/>
          <w:szCs w:val="24"/>
        </w:rPr>
      </w:pPr>
    </w:p>
    <w:p w14:paraId="3C487B3F" w14:textId="79C7D50F" w:rsidR="00A1739A" w:rsidRPr="008815C6" w:rsidDel="005239A8" w:rsidRDefault="00A1739A" w:rsidP="003D3D48">
      <w:pPr>
        <w:spacing w:after="200" w:line="480" w:lineRule="auto"/>
        <w:jc w:val="center"/>
        <w:rPr>
          <w:del w:id="1561" w:author="Paul Ekung" w:date="2023-02-21T02:19:00Z"/>
          <w:rFonts w:asciiTheme="majorHAnsi" w:eastAsia="Calibri" w:hAnsiTheme="majorHAnsi"/>
          <w:bCs/>
          <w:sz w:val="24"/>
          <w:szCs w:val="24"/>
        </w:rPr>
      </w:pPr>
    </w:p>
    <w:p w14:paraId="43AD0710" w14:textId="0245884E" w:rsidR="00A1739A" w:rsidRPr="008815C6" w:rsidDel="005239A8" w:rsidRDefault="00A1739A" w:rsidP="003D3D48">
      <w:pPr>
        <w:spacing w:after="200" w:line="480" w:lineRule="auto"/>
        <w:jc w:val="center"/>
        <w:rPr>
          <w:del w:id="1562" w:author="Paul Ekung" w:date="2023-02-21T02:19:00Z"/>
          <w:rFonts w:asciiTheme="majorHAnsi" w:eastAsia="Calibri" w:hAnsiTheme="majorHAnsi"/>
          <w:bCs/>
          <w:sz w:val="24"/>
          <w:szCs w:val="24"/>
        </w:rPr>
      </w:pPr>
    </w:p>
    <w:p w14:paraId="5FF4CF38" w14:textId="408AC285" w:rsidR="00A1739A" w:rsidRPr="008815C6" w:rsidDel="005239A8" w:rsidRDefault="00A1739A" w:rsidP="003D3D48">
      <w:pPr>
        <w:spacing w:after="200" w:line="480" w:lineRule="auto"/>
        <w:jc w:val="center"/>
        <w:rPr>
          <w:del w:id="1563" w:author="Paul Ekung" w:date="2023-02-21T02:19:00Z"/>
          <w:rFonts w:asciiTheme="majorHAnsi" w:eastAsia="Calibri" w:hAnsiTheme="majorHAnsi"/>
          <w:bCs/>
          <w:sz w:val="24"/>
          <w:szCs w:val="24"/>
        </w:rPr>
      </w:pPr>
    </w:p>
    <w:p w14:paraId="4DBE9273" w14:textId="26554C46" w:rsidR="00A1739A" w:rsidRPr="008815C6" w:rsidDel="005239A8" w:rsidRDefault="00A1739A" w:rsidP="003D3D48">
      <w:pPr>
        <w:spacing w:after="200" w:line="480" w:lineRule="auto"/>
        <w:jc w:val="center"/>
        <w:rPr>
          <w:del w:id="1564" w:author="Paul Ekung" w:date="2023-02-21T02:19:00Z"/>
          <w:rFonts w:asciiTheme="majorHAnsi" w:eastAsia="Calibri" w:hAnsiTheme="majorHAnsi"/>
          <w:bCs/>
          <w:sz w:val="24"/>
          <w:szCs w:val="24"/>
        </w:rPr>
      </w:pPr>
    </w:p>
    <w:p w14:paraId="23053054" w14:textId="315BEFC0" w:rsidR="00A1739A" w:rsidRPr="008815C6" w:rsidDel="005239A8" w:rsidRDefault="00A1739A" w:rsidP="003D3D48">
      <w:pPr>
        <w:spacing w:after="200" w:line="480" w:lineRule="auto"/>
        <w:jc w:val="center"/>
        <w:rPr>
          <w:del w:id="1565" w:author="Paul Ekung" w:date="2023-02-21T02:19:00Z"/>
          <w:rFonts w:asciiTheme="majorHAnsi" w:eastAsia="Calibri" w:hAnsiTheme="majorHAnsi"/>
          <w:bCs/>
          <w:sz w:val="24"/>
          <w:szCs w:val="24"/>
        </w:rPr>
      </w:pPr>
    </w:p>
    <w:p w14:paraId="191BC53C" w14:textId="2F0955D1" w:rsidR="00A1739A" w:rsidRPr="008815C6" w:rsidDel="005239A8" w:rsidRDefault="00A1739A" w:rsidP="003D3D48">
      <w:pPr>
        <w:spacing w:after="200" w:line="480" w:lineRule="auto"/>
        <w:jc w:val="center"/>
        <w:rPr>
          <w:del w:id="1566" w:author="Paul Ekung" w:date="2023-02-21T02:19:00Z"/>
          <w:rFonts w:asciiTheme="majorHAnsi" w:eastAsia="Calibri" w:hAnsiTheme="majorHAnsi"/>
          <w:bCs/>
          <w:sz w:val="24"/>
          <w:szCs w:val="24"/>
        </w:rPr>
      </w:pPr>
    </w:p>
    <w:p w14:paraId="596A438C" w14:textId="142E0E31" w:rsidR="00A1739A" w:rsidRPr="008815C6" w:rsidDel="005239A8" w:rsidRDefault="00A1739A" w:rsidP="003D3D48">
      <w:pPr>
        <w:spacing w:after="200" w:line="480" w:lineRule="auto"/>
        <w:jc w:val="center"/>
        <w:rPr>
          <w:del w:id="1567" w:author="Paul Ekung" w:date="2023-02-21T02:19:00Z"/>
          <w:rFonts w:asciiTheme="majorHAnsi" w:eastAsia="Calibri" w:hAnsiTheme="majorHAnsi"/>
          <w:bCs/>
          <w:sz w:val="24"/>
          <w:szCs w:val="24"/>
        </w:rPr>
      </w:pPr>
    </w:p>
    <w:p w14:paraId="5CAE26E7" w14:textId="797F92B9" w:rsidR="00A1739A" w:rsidRPr="008815C6" w:rsidDel="005239A8" w:rsidRDefault="00A1739A" w:rsidP="003D3D48">
      <w:pPr>
        <w:spacing w:after="200" w:line="480" w:lineRule="auto"/>
        <w:jc w:val="center"/>
        <w:rPr>
          <w:del w:id="1568" w:author="Paul Ekung" w:date="2023-02-21T02:19:00Z"/>
          <w:rFonts w:asciiTheme="majorHAnsi" w:eastAsia="Calibri" w:hAnsiTheme="majorHAnsi"/>
          <w:bCs/>
          <w:sz w:val="24"/>
          <w:szCs w:val="24"/>
        </w:rPr>
      </w:pPr>
      <w:del w:id="1569" w:author="Paul Ekung" w:date="2023-02-21T02:19:00Z">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delText>Fig 4.4 Entity relationship diagram</w:delText>
        </w:r>
      </w:del>
    </w:p>
    <w:p w14:paraId="20174BFA" w14:textId="030FCA66" w:rsidR="00A1739A" w:rsidRPr="008815C6" w:rsidDel="005239A8" w:rsidRDefault="00A1739A" w:rsidP="003D3D48">
      <w:pPr>
        <w:spacing w:after="200" w:line="480" w:lineRule="auto"/>
        <w:jc w:val="center"/>
        <w:rPr>
          <w:del w:id="1570" w:author="Paul Ekung" w:date="2023-02-21T02:19:00Z"/>
          <w:rFonts w:asciiTheme="majorHAnsi" w:eastAsia="Calibri" w:hAnsiTheme="majorHAnsi"/>
          <w:bCs/>
          <w:sz w:val="24"/>
          <w:szCs w:val="24"/>
        </w:rPr>
      </w:pPr>
      <w:del w:id="1571" w:author="Paul Ekung" w:date="2023-02-21T02:19:00Z">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del>
    </w:p>
    <w:p w14:paraId="38CA8A6A" w14:textId="0FD46AE6" w:rsidR="00A1739A" w:rsidRPr="008815C6" w:rsidDel="005239A8" w:rsidRDefault="00A1739A" w:rsidP="003D3D48">
      <w:pPr>
        <w:spacing w:after="200" w:line="480" w:lineRule="auto"/>
        <w:jc w:val="center"/>
        <w:rPr>
          <w:del w:id="1572" w:author="Paul Ekung" w:date="2023-02-21T02:19:00Z"/>
          <w:rFonts w:asciiTheme="majorHAnsi" w:eastAsia="Calibri" w:hAnsiTheme="majorHAnsi"/>
          <w:bCs/>
          <w:sz w:val="24"/>
          <w:szCs w:val="24"/>
        </w:rPr>
      </w:pPr>
    </w:p>
    <w:p w14:paraId="4D2CE11E" w14:textId="6315A3BD" w:rsidR="00A1739A" w:rsidRPr="008815C6" w:rsidDel="005239A8" w:rsidRDefault="00A1739A" w:rsidP="003D3D48">
      <w:pPr>
        <w:spacing w:after="200" w:line="480" w:lineRule="auto"/>
        <w:jc w:val="center"/>
        <w:rPr>
          <w:del w:id="1573" w:author="Paul Ekung" w:date="2023-02-21T02:19:00Z"/>
          <w:rFonts w:asciiTheme="majorHAnsi" w:eastAsia="Calibri" w:hAnsiTheme="majorHAnsi"/>
          <w:bCs/>
          <w:sz w:val="24"/>
          <w:szCs w:val="24"/>
        </w:rPr>
      </w:pPr>
    </w:p>
    <w:p w14:paraId="4DC52938" w14:textId="7CE77E02" w:rsidR="00A1739A" w:rsidRPr="008815C6" w:rsidDel="005239A8" w:rsidRDefault="00A1739A" w:rsidP="003D3D48">
      <w:pPr>
        <w:spacing w:after="200" w:line="480" w:lineRule="auto"/>
        <w:jc w:val="center"/>
        <w:rPr>
          <w:del w:id="1574" w:author="Paul Ekung" w:date="2023-02-21T02:19:00Z"/>
          <w:rFonts w:asciiTheme="majorHAnsi" w:eastAsia="Calibri" w:hAnsiTheme="majorHAnsi"/>
          <w:bCs/>
          <w:sz w:val="24"/>
          <w:szCs w:val="24"/>
        </w:rPr>
      </w:pPr>
      <w:del w:id="1575" w:author="Paul Ekung" w:date="2023-02-21T02:19:00Z">
        <w:r w:rsidRPr="008815C6" w:rsidDel="005239A8">
          <w:rPr>
            <w:rFonts w:asciiTheme="majorHAnsi" w:eastAsia="Calibri" w:hAnsiTheme="majorHAnsi"/>
            <w:bCs/>
            <w:sz w:val="24"/>
            <w:szCs w:val="24"/>
          </w:rPr>
          <w:delText>32</w:delText>
        </w:r>
      </w:del>
    </w:p>
    <w:p w14:paraId="1FCB23B6" w14:textId="6140A6CC" w:rsidR="00A1739A" w:rsidRPr="008815C6" w:rsidDel="005239A8" w:rsidRDefault="00A1739A" w:rsidP="003D3D48">
      <w:pPr>
        <w:spacing w:after="200" w:line="480" w:lineRule="auto"/>
        <w:jc w:val="center"/>
        <w:rPr>
          <w:del w:id="1576" w:author="Paul Ekung" w:date="2023-02-21T02:19:00Z"/>
          <w:rFonts w:asciiTheme="majorHAnsi" w:eastAsia="Calibri" w:hAnsiTheme="majorHAnsi"/>
          <w:bCs/>
          <w:sz w:val="24"/>
          <w:szCs w:val="24"/>
        </w:rPr>
      </w:pPr>
      <w:del w:id="1577" w:author="Paul Ekung" w:date="2023-02-21T02:19:00Z">
        <w:r w:rsidRPr="008815C6" w:rsidDel="005239A8">
          <w:rPr>
            <w:rFonts w:asciiTheme="majorHAnsi" w:eastAsia="Calibri" w:hAnsiTheme="majorHAnsi"/>
            <w:bCs/>
            <w:sz w:val="24"/>
            <w:szCs w:val="24"/>
          </w:rPr>
          <w:delText>4.9.2 CLASS DIAGRAM</w:delText>
        </w:r>
      </w:del>
    </w:p>
    <w:p w14:paraId="4F25B2D7" w14:textId="0D1F5D79" w:rsidR="00A1739A" w:rsidRPr="008815C6" w:rsidDel="005239A8" w:rsidRDefault="00A1739A" w:rsidP="003D3D48">
      <w:pPr>
        <w:spacing w:after="200" w:line="480" w:lineRule="auto"/>
        <w:jc w:val="center"/>
        <w:rPr>
          <w:del w:id="1578" w:author="Paul Ekung" w:date="2023-02-21T02:19:00Z"/>
          <w:rFonts w:asciiTheme="majorHAnsi" w:eastAsia="Calibri" w:hAnsiTheme="majorHAnsi"/>
          <w:bCs/>
          <w:sz w:val="24"/>
          <w:szCs w:val="24"/>
        </w:rPr>
      </w:pPr>
      <w:del w:id="1579" w:author="Paul Ekung" w:date="2023-02-21T02:19:00Z">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del>
    </w:p>
    <w:p w14:paraId="744AC502" w14:textId="0751B477" w:rsidR="00A1739A" w:rsidRPr="008815C6" w:rsidDel="005239A8" w:rsidRDefault="00A1739A" w:rsidP="003D3D48">
      <w:pPr>
        <w:spacing w:after="200" w:line="480" w:lineRule="auto"/>
        <w:jc w:val="center"/>
        <w:rPr>
          <w:del w:id="1580" w:author="Paul Ekung" w:date="2023-02-21T02:19:00Z"/>
          <w:rFonts w:asciiTheme="majorHAnsi" w:eastAsia="Calibri" w:hAnsiTheme="majorHAnsi"/>
          <w:bCs/>
          <w:sz w:val="24"/>
          <w:szCs w:val="24"/>
        </w:rPr>
      </w:pPr>
    </w:p>
    <w:p w14:paraId="7374D4EF" w14:textId="6484F3F9" w:rsidR="00A1739A" w:rsidRPr="008815C6" w:rsidDel="005239A8" w:rsidRDefault="00A1739A" w:rsidP="003D3D48">
      <w:pPr>
        <w:spacing w:after="200" w:line="480" w:lineRule="auto"/>
        <w:jc w:val="center"/>
        <w:rPr>
          <w:del w:id="1581" w:author="Paul Ekung" w:date="2023-02-21T02:19:00Z"/>
          <w:rFonts w:asciiTheme="majorHAnsi" w:eastAsia="Calibri" w:hAnsiTheme="majorHAnsi"/>
          <w:bCs/>
          <w:sz w:val="24"/>
          <w:szCs w:val="24"/>
        </w:rPr>
      </w:pPr>
    </w:p>
    <w:p w14:paraId="6419D4BA" w14:textId="51AD2761" w:rsidR="00A1739A" w:rsidRPr="008815C6" w:rsidDel="005239A8" w:rsidRDefault="00A1739A" w:rsidP="003D3D48">
      <w:pPr>
        <w:spacing w:after="200" w:line="480" w:lineRule="auto"/>
        <w:jc w:val="center"/>
        <w:rPr>
          <w:del w:id="1582" w:author="Paul Ekung" w:date="2023-02-21T02:19:00Z"/>
          <w:rFonts w:asciiTheme="majorHAnsi" w:eastAsia="Calibri" w:hAnsiTheme="majorHAnsi"/>
          <w:bCs/>
          <w:sz w:val="24"/>
          <w:szCs w:val="24"/>
        </w:rPr>
      </w:pPr>
      <w:del w:id="1583" w:author="Paul Ekung" w:date="2023-02-21T02:19:00Z">
        <w:r w:rsidRPr="008815C6" w:rsidDel="005239A8">
          <w:rPr>
            <w:rFonts w:asciiTheme="majorHAnsi" w:eastAsia="Calibri" w:hAnsiTheme="majorHAnsi"/>
            <w:bCs/>
            <w:sz w:val="24"/>
            <w:szCs w:val="24"/>
          </w:rPr>
          <w:delText>Fig 4.5 Class diagram</w:delText>
        </w:r>
      </w:del>
    </w:p>
    <w:p w14:paraId="4E02BFCE" w14:textId="7ACCA6CD" w:rsidR="00A1739A" w:rsidRPr="008815C6" w:rsidDel="005239A8" w:rsidRDefault="00A1739A" w:rsidP="003D3D48">
      <w:pPr>
        <w:spacing w:after="200" w:line="480" w:lineRule="auto"/>
        <w:jc w:val="center"/>
        <w:rPr>
          <w:del w:id="1584" w:author="Paul Ekung" w:date="2023-02-21T02:19:00Z"/>
          <w:rFonts w:asciiTheme="majorHAnsi" w:eastAsia="Calibri" w:hAnsiTheme="majorHAnsi"/>
          <w:bCs/>
          <w:sz w:val="24"/>
          <w:szCs w:val="24"/>
        </w:rPr>
      </w:pPr>
    </w:p>
    <w:p w14:paraId="5A8532AD" w14:textId="1827FC43" w:rsidR="00A1739A" w:rsidRPr="008815C6" w:rsidDel="005239A8" w:rsidRDefault="00A1739A" w:rsidP="003D3D48">
      <w:pPr>
        <w:spacing w:after="200" w:line="480" w:lineRule="auto"/>
        <w:jc w:val="center"/>
        <w:rPr>
          <w:del w:id="1585" w:author="Paul Ekung" w:date="2023-02-21T02:19:00Z"/>
          <w:rFonts w:asciiTheme="majorHAnsi" w:eastAsia="Calibri" w:hAnsiTheme="majorHAnsi"/>
          <w:bCs/>
          <w:sz w:val="24"/>
          <w:szCs w:val="24"/>
        </w:rPr>
      </w:pPr>
    </w:p>
    <w:p w14:paraId="42F605D1" w14:textId="51055E7F" w:rsidR="00A1739A" w:rsidRPr="008815C6" w:rsidDel="005239A8" w:rsidRDefault="00A1739A" w:rsidP="003D3D48">
      <w:pPr>
        <w:spacing w:after="200" w:line="480" w:lineRule="auto"/>
        <w:jc w:val="center"/>
        <w:rPr>
          <w:del w:id="1586" w:author="Paul Ekung" w:date="2023-02-21T02:19:00Z"/>
          <w:rFonts w:asciiTheme="majorHAnsi" w:eastAsia="Calibri" w:hAnsiTheme="majorHAnsi"/>
          <w:bCs/>
          <w:sz w:val="24"/>
          <w:szCs w:val="24"/>
        </w:rPr>
      </w:pPr>
    </w:p>
    <w:p w14:paraId="7349FD23" w14:textId="3E7C6CA5" w:rsidR="00A1739A" w:rsidRPr="008815C6" w:rsidDel="005239A8" w:rsidRDefault="00A1739A" w:rsidP="003D3D48">
      <w:pPr>
        <w:spacing w:after="200" w:line="480" w:lineRule="auto"/>
        <w:jc w:val="center"/>
        <w:rPr>
          <w:del w:id="1587" w:author="Paul Ekung" w:date="2023-02-21T02:19:00Z"/>
          <w:rFonts w:asciiTheme="majorHAnsi" w:eastAsia="Calibri" w:hAnsiTheme="majorHAnsi"/>
          <w:bCs/>
          <w:sz w:val="24"/>
          <w:szCs w:val="24"/>
        </w:rPr>
      </w:pPr>
      <w:del w:id="1588" w:author="Paul Ekung" w:date="2023-02-21T02:19:00Z">
        <w:r w:rsidRPr="008815C6" w:rsidDel="005239A8">
          <w:rPr>
            <w:rFonts w:asciiTheme="majorHAnsi" w:eastAsia="Calibri" w:hAnsiTheme="majorHAnsi"/>
            <w:bCs/>
            <w:sz w:val="24"/>
            <w:szCs w:val="24"/>
          </w:rPr>
          <w:delText>4.9.3 ACTIVITY DIGRAM</w:delText>
        </w:r>
      </w:del>
    </w:p>
    <w:p w14:paraId="78811C3A" w14:textId="0CC4E9AD" w:rsidR="00A1739A" w:rsidRPr="008815C6" w:rsidDel="005239A8" w:rsidRDefault="00A1739A" w:rsidP="003D3D48">
      <w:pPr>
        <w:spacing w:after="200" w:line="480" w:lineRule="auto"/>
        <w:jc w:val="center"/>
        <w:rPr>
          <w:del w:id="1589" w:author="Paul Ekung" w:date="2023-02-21T02:19:00Z"/>
          <w:rFonts w:asciiTheme="majorHAnsi" w:eastAsia="Calibri" w:hAnsiTheme="majorHAnsi"/>
          <w:bCs/>
          <w:sz w:val="24"/>
          <w:szCs w:val="24"/>
        </w:rPr>
      </w:pPr>
      <w:del w:id="1590" w:author="Paul Ekung" w:date="2023-02-21T02:19:00Z">
        <w:r w:rsidRPr="008815C6" w:rsidDel="005239A8">
          <w:rPr>
            <w:rFonts w:asciiTheme="majorHAnsi" w:eastAsia="Calibri" w:hAnsiTheme="majorHAnsi"/>
            <w:bCs/>
            <w:sz w:val="24"/>
            <w:szCs w:val="24"/>
          </w:rPr>
          <w:delText>33</w:delText>
        </w:r>
      </w:del>
    </w:p>
    <w:p w14:paraId="0C24C84C" w14:textId="1B56CA21" w:rsidR="00A1739A" w:rsidRPr="008815C6" w:rsidDel="005239A8" w:rsidRDefault="00A1739A" w:rsidP="003D3D48">
      <w:pPr>
        <w:spacing w:after="200" w:line="480" w:lineRule="auto"/>
        <w:jc w:val="center"/>
        <w:rPr>
          <w:del w:id="1591" w:author="Paul Ekung" w:date="2023-02-21T02:19:00Z"/>
          <w:rFonts w:asciiTheme="majorHAnsi" w:eastAsia="Calibri" w:hAnsiTheme="majorHAnsi"/>
          <w:bCs/>
          <w:sz w:val="24"/>
          <w:szCs w:val="24"/>
        </w:rPr>
      </w:pPr>
      <w:del w:id="1592" w:author="Paul Ekung" w:date="2023-02-21T02:19:00Z">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r w:rsidRPr="008815C6" w:rsidDel="005239A8">
          <w:rPr>
            <w:rFonts w:asciiTheme="majorHAnsi" w:eastAsia="Calibri" w:hAnsiTheme="majorHAnsi"/>
            <w:bCs/>
            <w:sz w:val="24"/>
            <w:szCs w:val="24"/>
          </w:rPr>
          <w:tab/>
        </w:r>
      </w:del>
    </w:p>
    <w:p w14:paraId="7A24BC62" w14:textId="4F3AF2AD" w:rsidR="00A1739A" w:rsidRPr="008815C6" w:rsidDel="005239A8" w:rsidRDefault="00A1739A" w:rsidP="003D3D48">
      <w:pPr>
        <w:spacing w:after="200" w:line="480" w:lineRule="auto"/>
        <w:jc w:val="center"/>
        <w:rPr>
          <w:del w:id="1593" w:author="Paul Ekung" w:date="2023-02-21T02:19:00Z"/>
          <w:rFonts w:asciiTheme="majorHAnsi" w:eastAsia="Calibri" w:hAnsiTheme="majorHAnsi"/>
          <w:bCs/>
          <w:sz w:val="24"/>
          <w:szCs w:val="24"/>
        </w:rPr>
      </w:pPr>
      <w:del w:id="1594" w:author="Paul Ekung" w:date="2023-02-21T02:19:00Z">
        <w:r w:rsidRPr="008815C6" w:rsidDel="005239A8">
          <w:rPr>
            <w:rFonts w:asciiTheme="majorHAnsi" w:eastAsia="Calibri" w:hAnsiTheme="majorHAnsi"/>
            <w:bCs/>
            <w:sz w:val="24"/>
            <w:szCs w:val="24"/>
          </w:rPr>
          <w:delText>Fig 4.6 Activity diagram</w:delText>
        </w:r>
      </w:del>
    </w:p>
    <w:p w14:paraId="6E5C0551" w14:textId="237CC8F7" w:rsidR="00A1739A" w:rsidRPr="008815C6" w:rsidDel="005239A8" w:rsidRDefault="00A1739A" w:rsidP="003D3D48">
      <w:pPr>
        <w:spacing w:after="200" w:line="480" w:lineRule="auto"/>
        <w:jc w:val="center"/>
        <w:rPr>
          <w:del w:id="1595" w:author="Paul Ekung" w:date="2023-02-21T02:19:00Z"/>
          <w:rFonts w:asciiTheme="majorHAnsi" w:eastAsia="Calibri" w:hAnsiTheme="majorHAnsi"/>
          <w:bCs/>
          <w:sz w:val="24"/>
          <w:szCs w:val="24"/>
        </w:rPr>
      </w:pPr>
    </w:p>
    <w:p w14:paraId="5B44EF3B" w14:textId="053677B6" w:rsidR="00A1739A" w:rsidRPr="008815C6" w:rsidDel="005239A8" w:rsidRDefault="00A1739A" w:rsidP="003D3D48">
      <w:pPr>
        <w:spacing w:after="200" w:line="480" w:lineRule="auto"/>
        <w:jc w:val="center"/>
        <w:rPr>
          <w:del w:id="1596" w:author="Paul Ekung" w:date="2023-02-21T02:19:00Z"/>
          <w:rFonts w:asciiTheme="majorHAnsi" w:eastAsia="Calibri" w:hAnsiTheme="majorHAnsi"/>
          <w:bCs/>
          <w:sz w:val="24"/>
          <w:szCs w:val="24"/>
        </w:rPr>
      </w:pPr>
    </w:p>
    <w:p w14:paraId="7E9A9F8B" w14:textId="159B3BA4" w:rsidR="00A1739A" w:rsidRPr="008815C6" w:rsidDel="005239A8" w:rsidRDefault="00A1739A" w:rsidP="003D3D48">
      <w:pPr>
        <w:spacing w:after="200" w:line="480" w:lineRule="auto"/>
        <w:jc w:val="center"/>
        <w:rPr>
          <w:del w:id="1597" w:author="Paul Ekung" w:date="2023-02-21T02:19:00Z"/>
          <w:rFonts w:asciiTheme="majorHAnsi" w:eastAsia="Calibri" w:hAnsiTheme="majorHAnsi"/>
          <w:bCs/>
          <w:sz w:val="24"/>
          <w:szCs w:val="24"/>
        </w:rPr>
      </w:pPr>
    </w:p>
    <w:p w14:paraId="0CE79408" w14:textId="7F4BB0BB" w:rsidR="00A1739A" w:rsidRPr="008815C6" w:rsidDel="005239A8" w:rsidRDefault="00A1739A" w:rsidP="003D3D48">
      <w:pPr>
        <w:spacing w:after="200" w:line="480" w:lineRule="auto"/>
        <w:jc w:val="center"/>
        <w:rPr>
          <w:del w:id="1598" w:author="Paul Ekung" w:date="2023-02-21T02:19:00Z"/>
          <w:rFonts w:asciiTheme="majorHAnsi" w:eastAsia="Calibri" w:hAnsiTheme="majorHAnsi"/>
          <w:bCs/>
          <w:sz w:val="24"/>
          <w:szCs w:val="24"/>
        </w:rPr>
      </w:pPr>
    </w:p>
    <w:p w14:paraId="2B26A630" w14:textId="15C7F1F1" w:rsidR="00A1739A" w:rsidRPr="008815C6" w:rsidDel="005239A8" w:rsidRDefault="00A1739A" w:rsidP="003D3D48">
      <w:pPr>
        <w:spacing w:after="200" w:line="480" w:lineRule="auto"/>
        <w:jc w:val="center"/>
        <w:rPr>
          <w:del w:id="1599" w:author="Paul Ekung" w:date="2023-02-21T02:19:00Z"/>
          <w:rFonts w:asciiTheme="majorHAnsi" w:eastAsia="Calibri" w:hAnsiTheme="majorHAnsi"/>
          <w:bCs/>
          <w:sz w:val="24"/>
          <w:szCs w:val="24"/>
        </w:rPr>
      </w:pPr>
    </w:p>
    <w:p w14:paraId="04C24A85" w14:textId="329975B4" w:rsidR="00A1739A" w:rsidRPr="008815C6" w:rsidDel="005239A8" w:rsidRDefault="00A1739A" w:rsidP="003D3D48">
      <w:pPr>
        <w:spacing w:after="200" w:line="480" w:lineRule="auto"/>
        <w:jc w:val="center"/>
        <w:rPr>
          <w:del w:id="1600" w:author="Paul Ekung" w:date="2023-02-21T02:19:00Z"/>
          <w:rFonts w:asciiTheme="majorHAnsi" w:eastAsia="Calibri" w:hAnsiTheme="majorHAnsi"/>
          <w:bCs/>
          <w:sz w:val="24"/>
          <w:szCs w:val="24"/>
        </w:rPr>
      </w:pPr>
    </w:p>
    <w:p w14:paraId="2CB183F2" w14:textId="33CE40D2" w:rsidR="00A1739A" w:rsidRPr="008815C6" w:rsidDel="005239A8" w:rsidRDefault="00A1739A" w:rsidP="003D3D48">
      <w:pPr>
        <w:spacing w:after="200" w:line="480" w:lineRule="auto"/>
        <w:jc w:val="center"/>
        <w:rPr>
          <w:del w:id="1601" w:author="Paul Ekung" w:date="2023-02-21T02:19:00Z"/>
          <w:rFonts w:asciiTheme="majorHAnsi" w:eastAsia="Calibri" w:hAnsiTheme="majorHAnsi"/>
          <w:bCs/>
          <w:sz w:val="24"/>
          <w:szCs w:val="24"/>
        </w:rPr>
      </w:pPr>
      <w:del w:id="1602" w:author="Paul Ekung" w:date="2023-02-21T02:19:00Z">
        <w:r w:rsidRPr="008815C6" w:rsidDel="005239A8">
          <w:rPr>
            <w:rFonts w:asciiTheme="majorHAnsi" w:eastAsia="Calibri" w:hAnsiTheme="majorHAnsi"/>
            <w:bCs/>
            <w:sz w:val="24"/>
            <w:szCs w:val="24"/>
          </w:rPr>
          <w:delText>34</w:delText>
        </w:r>
      </w:del>
    </w:p>
    <w:p w14:paraId="311F9429" w14:textId="0A9989D1" w:rsidR="00A1739A" w:rsidRPr="008815C6" w:rsidDel="005239A8" w:rsidRDefault="00A1739A" w:rsidP="003D3D48">
      <w:pPr>
        <w:spacing w:after="200" w:line="480" w:lineRule="auto"/>
        <w:jc w:val="center"/>
        <w:rPr>
          <w:del w:id="1603" w:author="Paul Ekung" w:date="2023-02-21T02:19:00Z"/>
          <w:rFonts w:asciiTheme="majorHAnsi" w:eastAsia="Calibri" w:hAnsiTheme="majorHAnsi"/>
          <w:bCs/>
          <w:sz w:val="24"/>
          <w:szCs w:val="24"/>
        </w:rPr>
      </w:pPr>
    </w:p>
    <w:p w14:paraId="2383BA0B" w14:textId="6461BBEB" w:rsidR="00A1739A" w:rsidRPr="008815C6" w:rsidDel="005239A8" w:rsidRDefault="00A1739A" w:rsidP="003D3D48">
      <w:pPr>
        <w:spacing w:after="200" w:line="480" w:lineRule="auto"/>
        <w:jc w:val="center"/>
        <w:rPr>
          <w:del w:id="1604" w:author="Paul Ekung" w:date="2023-02-21T02:19:00Z"/>
          <w:rFonts w:asciiTheme="majorHAnsi" w:eastAsia="Calibri" w:hAnsiTheme="majorHAnsi"/>
          <w:bCs/>
          <w:sz w:val="24"/>
          <w:szCs w:val="24"/>
        </w:rPr>
      </w:pPr>
      <w:del w:id="1605" w:author="Paul Ekung" w:date="2023-02-21T02:19:00Z">
        <w:r w:rsidRPr="008815C6" w:rsidDel="005239A8">
          <w:rPr>
            <w:rFonts w:asciiTheme="majorHAnsi" w:eastAsia="Calibri" w:hAnsiTheme="majorHAnsi"/>
            <w:bCs/>
            <w:sz w:val="24"/>
            <w:szCs w:val="24"/>
          </w:rPr>
          <w:delText>4.10 DATA DICTIONARY</w:delText>
        </w:r>
      </w:del>
    </w:p>
    <w:p w14:paraId="0F8506F9" w14:textId="54B2CC53" w:rsidR="00A1739A" w:rsidRPr="008815C6" w:rsidDel="005239A8" w:rsidRDefault="00A1739A" w:rsidP="003D3D48">
      <w:pPr>
        <w:spacing w:after="200" w:line="480" w:lineRule="auto"/>
        <w:jc w:val="center"/>
        <w:rPr>
          <w:del w:id="1606" w:author="Paul Ekung" w:date="2023-02-21T02:19:00Z"/>
          <w:rFonts w:asciiTheme="majorHAnsi" w:eastAsia="Calibri" w:hAnsiTheme="majorHAnsi"/>
          <w:bCs/>
          <w:sz w:val="24"/>
          <w:szCs w:val="24"/>
        </w:rPr>
      </w:pPr>
      <w:del w:id="1607" w:author="Paul Ekung" w:date="2023-02-21T02:19:00Z">
        <w:r w:rsidRPr="008815C6" w:rsidDel="005239A8">
          <w:rPr>
            <w:rFonts w:asciiTheme="majorHAnsi" w:eastAsia="Calibri" w:hAnsiTheme="majorHAnsi"/>
            <w:bCs/>
            <w:sz w:val="24"/>
            <w:szCs w:val="24"/>
          </w:rPr>
          <w:delText>This is a centralized depository of information about the data such as meaning and relationship to other data origin, usage and format.</w:delText>
        </w:r>
      </w:del>
    </w:p>
    <w:p w14:paraId="7D69432A" w14:textId="36BB9E05" w:rsidR="00A1739A" w:rsidRPr="008815C6" w:rsidDel="005239A8" w:rsidRDefault="00A1739A" w:rsidP="003D3D48">
      <w:pPr>
        <w:spacing w:after="200" w:line="480" w:lineRule="auto"/>
        <w:jc w:val="center"/>
        <w:rPr>
          <w:del w:id="1608" w:author="Paul Ekung" w:date="2023-02-21T02:19:00Z"/>
          <w:rFonts w:asciiTheme="majorHAnsi" w:eastAsia="Calibri" w:hAnsiTheme="majorHAnsi"/>
          <w:bCs/>
          <w:sz w:val="24"/>
          <w:szCs w:val="24"/>
        </w:rPr>
      </w:pPr>
      <w:del w:id="1609" w:author="Paul Ekung" w:date="2023-02-21T02:19:00Z">
        <w:r w:rsidRPr="008815C6" w:rsidDel="005239A8">
          <w:rPr>
            <w:rFonts w:asciiTheme="majorHAnsi" w:eastAsia="Calibri" w:hAnsiTheme="majorHAnsi"/>
            <w:bCs/>
            <w:sz w:val="24"/>
            <w:szCs w:val="24"/>
          </w:rPr>
          <w:delText xml:space="preserve">      VARIABLE </w:delText>
        </w:r>
        <w:r w:rsidRPr="008815C6" w:rsidDel="005239A8">
          <w:rPr>
            <w:rFonts w:asciiTheme="majorHAnsi" w:eastAsia="Calibri" w:hAnsiTheme="majorHAnsi"/>
            <w:bCs/>
            <w:sz w:val="24"/>
            <w:szCs w:val="24"/>
          </w:rPr>
          <w:tab/>
          <w:delText xml:space="preserve">   DESCRIPTION</w:delText>
        </w:r>
      </w:del>
    </w:p>
    <w:p w14:paraId="4A4291C0" w14:textId="514352E7" w:rsidR="00A1739A" w:rsidRPr="008815C6" w:rsidDel="005239A8" w:rsidRDefault="00A1739A" w:rsidP="003D3D48">
      <w:pPr>
        <w:spacing w:after="200" w:line="480" w:lineRule="auto"/>
        <w:jc w:val="center"/>
        <w:rPr>
          <w:del w:id="1610" w:author="Paul Ekung" w:date="2023-02-21T02:19:00Z"/>
          <w:rFonts w:asciiTheme="majorHAnsi" w:eastAsia="Calibri" w:hAnsiTheme="majorHAnsi"/>
          <w:bCs/>
          <w:sz w:val="24"/>
          <w:szCs w:val="24"/>
        </w:rPr>
      </w:pPr>
      <w:del w:id="1611" w:author="Paul Ekung" w:date="2023-02-21T02:19:00Z">
        <w:r w:rsidRPr="008815C6" w:rsidDel="005239A8">
          <w:rPr>
            <w:rFonts w:asciiTheme="majorHAnsi" w:eastAsia="Calibri" w:hAnsiTheme="majorHAnsi"/>
            <w:bCs/>
            <w:sz w:val="24"/>
            <w:szCs w:val="24"/>
          </w:rPr>
          <w:delText>Student-Name</w:delText>
        </w:r>
        <w:r w:rsidRPr="008815C6" w:rsidDel="005239A8">
          <w:rPr>
            <w:rFonts w:asciiTheme="majorHAnsi" w:eastAsia="Calibri" w:hAnsiTheme="majorHAnsi"/>
            <w:bCs/>
            <w:sz w:val="24"/>
            <w:szCs w:val="24"/>
          </w:rPr>
          <w:tab/>
          <w:delText>Stores the name of student who commits misconduct</w:delText>
        </w:r>
      </w:del>
    </w:p>
    <w:p w14:paraId="76DE5760" w14:textId="380CCEEA" w:rsidR="00A1739A" w:rsidRPr="008815C6" w:rsidDel="005239A8" w:rsidRDefault="00A1739A" w:rsidP="003D3D48">
      <w:pPr>
        <w:spacing w:after="200" w:line="480" w:lineRule="auto"/>
        <w:jc w:val="center"/>
        <w:rPr>
          <w:del w:id="1612" w:author="Paul Ekung" w:date="2023-02-21T02:19:00Z"/>
          <w:rFonts w:asciiTheme="majorHAnsi" w:eastAsia="Calibri" w:hAnsiTheme="majorHAnsi"/>
          <w:bCs/>
          <w:sz w:val="24"/>
          <w:szCs w:val="24"/>
        </w:rPr>
      </w:pPr>
      <w:del w:id="1613" w:author="Paul Ekung" w:date="2023-02-21T02:19:00Z">
        <w:r w:rsidRPr="008815C6" w:rsidDel="005239A8">
          <w:rPr>
            <w:rFonts w:asciiTheme="majorHAnsi" w:eastAsia="Calibri" w:hAnsiTheme="majorHAnsi"/>
            <w:bCs/>
            <w:sz w:val="24"/>
            <w:szCs w:val="24"/>
          </w:rPr>
          <w:delText>Reg-Number</w:delText>
        </w:r>
        <w:r w:rsidRPr="008815C6" w:rsidDel="005239A8">
          <w:rPr>
            <w:rFonts w:asciiTheme="majorHAnsi" w:eastAsia="Calibri" w:hAnsiTheme="majorHAnsi"/>
            <w:bCs/>
            <w:sz w:val="24"/>
            <w:szCs w:val="24"/>
          </w:rPr>
          <w:tab/>
          <w:delText>Stores student’s registration number</w:delText>
        </w:r>
      </w:del>
    </w:p>
    <w:p w14:paraId="4ACAFBE7" w14:textId="3F8C40FB" w:rsidR="00A1739A" w:rsidRPr="008815C6" w:rsidDel="005239A8" w:rsidRDefault="00A1739A" w:rsidP="003D3D48">
      <w:pPr>
        <w:spacing w:after="200" w:line="480" w:lineRule="auto"/>
        <w:jc w:val="center"/>
        <w:rPr>
          <w:del w:id="1614" w:author="Paul Ekung" w:date="2023-02-21T02:19:00Z"/>
          <w:rFonts w:asciiTheme="majorHAnsi" w:eastAsia="Calibri" w:hAnsiTheme="majorHAnsi"/>
          <w:bCs/>
          <w:sz w:val="24"/>
          <w:szCs w:val="24"/>
        </w:rPr>
      </w:pPr>
      <w:del w:id="1615" w:author="Paul Ekung" w:date="2023-02-21T02:19:00Z">
        <w:r w:rsidRPr="008815C6" w:rsidDel="005239A8">
          <w:rPr>
            <w:rFonts w:asciiTheme="majorHAnsi" w:eastAsia="Calibri" w:hAnsiTheme="majorHAnsi"/>
            <w:bCs/>
            <w:sz w:val="24"/>
            <w:szCs w:val="24"/>
          </w:rPr>
          <w:delText>Department</w:delText>
        </w:r>
        <w:r w:rsidRPr="008815C6" w:rsidDel="005239A8">
          <w:rPr>
            <w:rFonts w:asciiTheme="majorHAnsi" w:eastAsia="Calibri" w:hAnsiTheme="majorHAnsi"/>
            <w:bCs/>
            <w:sz w:val="24"/>
            <w:szCs w:val="24"/>
          </w:rPr>
          <w:tab/>
          <w:delText>Stores the department of the student</w:delText>
        </w:r>
      </w:del>
    </w:p>
    <w:p w14:paraId="682EBAD6" w14:textId="6FF2C57A" w:rsidR="00A1739A" w:rsidRPr="008815C6" w:rsidDel="005239A8" w:rsidRDefault="00A1739A" w:rsidP="003D3D48">
      <w:pPr>
        <w:spacing w:after="200" w:line="480" w:lineRule="auto"/>
        <w:jc w:val="center"/>
        <w:rPr>
          <w:del w:id="1616" w:author="Paul Ekung" w:date="2023-02-21T02:19:00Z"/>
          <w:rFonts w:asciiTheme="majorHAnsi" w:eastAsia="Calibri" w:hAnsiTheme="majorHAnsi"/>
          <w:bCs/>
          <w:sz w:val="24"/>
          <w:szCs w:val="24"/>
        </w:rPr>
      </w:pPr>
      <w:del w:id="1617" w:author="Paul Ekung" w:date="2023-02-21T02:19:00Z">
        <w:r w:rsidRPr="008815C6" w:rsidDel="005239A8">
          <w:rPr>
            <w:rFonts w:asciiTheme="majorHAnsi" w:eastAsia="Calibri" w:hAnsiTheme="majorHAnsi"/>
            <w:bCs/>
            <w:sz w:val="24"/>
            <w:szCs w:val="24"/>
          </w:rPr>
          <w:delText>Level</w:delText>
        </w:r>
        <w:r w:rsidRPr="008815C6" w:rsidDel="005239A8">
          <w:rPr>
            <w:rFonts w:asciiTheme="majorHAnsi" w:eastAsia="Calibri" w:hAnsiTheme="majorHAnsi"/>
            <w:bCs/>
            <w:sz w:val="24"/>
            <w:szCs w:val="24"/>
          </w:rPr>
          <w:tab/>
          <w:delText>Stores student’s level</w:delText>
        </w:r>
      </w:del>
    </w:p>
    <w:p w14:paraId="63C28F7D" w14:textId="73787D64" w:rsidR="00A1739A" w:rsidRPr="008815C6" w:rsidDel="005239A8" w:rsidRDefault="00A1739A" w:rsidP="003D3D48">
      <w:pPr>
        <w:spacing w:after="200" w:line="480" w:lineRule="auto"/>
        <w:jc w:val="center"/>
        <w:rPr>
          <w:del w:id="1618" w:author="Paul Ekung" w:date="2023-02-21T02:19:00Z"/>
          <w:rFonts w:asciiTheme="majorHAnsi" w:eastAsia="Calibri" w:hAnsiTheme="majorHAnsi"/>
          <w:bCs/>
          <w:sz w:val="24"/>
          <w:szCs w:val="24"/>
        </w:rPr>
      </w:pPr>
      <w:del w:id="1619" w:author="Paul Ekung" w:date="2023-02-21T02:19:00Z">
        <w:r w:rsidRPr="008815C6" w:rsidDel="005239A8">
          <w:rPr>
            <w:rFonts w:asciiTheme="majorHAnsi" w:eastAsia="Calibri" w:hAnsiTheme="majorHAnsi"/>
            <w:bCs/>
            <w:sz w:val="24"/>
            <w:szCs w:val="24"/>
          </w:rPr>
          <w:delText>Student-Category</w:delText>
        </w:r>
        <w:r w:rsidRPr="008815C6" w:rsidDel="005239A8">
          <w:rPr>
            <w:rFonts w:asciiTheme="majorHAnsi" w:eastAsia="Calibri" w:hAnsiTheme="majorHAnsi"/>
            <w:bCs/>
            <w:sz w:val="24"/>
            <w:szCs w:val="24"/>
          </w:rPr>
          <w:tab/>
          <w:delText>Stores student’s category (Regular/Part-Time)</w:delText>
        </w:r>
      </w:del>
    </w:p>
    <w:p w14:paraId="3A078FE4" w14:textId="7A01C1E5" w:rsidR="00A1739A" w:rsidRPr="008815C6" w:rsidDel="005239A8" w:rsidRDefault="00A1739A" w:rsidP="003D3D48">
      <w:pPr>
        <w:spacing w:after="200" w:line="480" w:lineRule="auto"/>
        <w:jc w:val="center"/>
        <w:rPr>
          <w:del w:id="1620" w:author="Paul Ekung" w:date="2023-02-21T02:19:00Z"/>
          <w:rFonts w:asciiTheme="majorHAnsi" w:eastAsia="Calibri" w:hAnsiTheme="majorHAnsi"/>
          <w:bCs/>
          <w:sz w:val="24"/>
          <w:szCs w:val="24"/>
        </w:rPr>
      </w:pPr>
      <w:del w:id="1621" w:author="Paul Ekung" w:date="2023-02-21T02:19:00Z">
        <w:r w:rsidRPr="008815C6" w:rsidDel="005239A8">
          <w:rPr>
            <w:rFonts w:asciiTheme="majorHAnsi" w:eastAsia="Calibri" w:hAnsiTheme="majorHAnsi"/>
            <w:bCs/>
            <w:sz w:val="24"/>
            <w:szCs w:val="24"/>
          </w:rPr>
          <w:delText>Mis-Type</w:delText>
        </w:r>
        <w:r w:rsidRPr="008815C6" w:rsidDel="005239A8">
          <w:rPr>
            <w:rFonts w:asciiTheme="majorHAnsi" w:eastAsia="Calibri" w:hAnsiTheme="majorHAnsi"/>
            <w:bCs/>
            <w:sz w:val="24"/>
            <w:szCs w:val="24"/>
          </w:rPr>
          <w:tab/>
          <w:delText>Stores the misconduct case committed by student</w:delText>
        </w:r>
      </w:del>
    </w:p>
    <w:p w14:paraId="4F2803BB" w14:textId="167DB276" w:rsidR="00A1739A" w:rsidRPr="008815C6" w:rsidDel="005239A8" w:rsidRDefault="00A1739A" w:rsidP="003D3D48">
      <w:pPr>
        <w:spacing w:after="200" w:line="480" w:lineRule="auto"/>
        <w:jc w:val="center"/>
        <w:rPr>
          <w:del w:id="1622" w:author="Paul Ekung" w:date="2023-02-21T02:19:00Z"/>
          <w:rFonts w:asciiTheme="majorHAnsi" w:eastAsia="Calibri" w:hAnsiTheme="majorHAnsi"/>
          <w:bCs/>
          <w:sz w:val="24"/>
          <w:szCs w:val="24"/>
        </w:rPr>
      </w:pPr>
      <w:del w:id="1623" w:author="Paul Ekung" w:date="2023-02-21T02:19:00Z">
        <w:r w:rsidRPr="008815C6" w:rsidDel="005239A8">
          <w:rPr>
            <w:rFonts w:asciiTheme="majorHAnsi" w:eastAsia="Calibri" w:hAnsiTheme="majorHAnsi"/>
            <w:bCs/>
            <w:sz w:val="24"/>
            <w:szCs w:val="24"/>
          </w:rPr>
          <w:delText>Description</w:delText>
        </w:r>
        <w:r w:rsidRPr="008815C6" w:rsidDel="005239A8">
          <w:rPr>
            <w:rFonts w:asciiTheme="majorHAnsi" w:eastAsia="Calibri" w:hAnsiTheme="majorHAnsi"/>
            <w:bCs/>
            <w:sz w:val="24"/>
            <w:szCs w:val="24"/>
          </w:rPr>
          <w:tab/>
          <w:delText>Stores the description of the misconduct</w:delText>
        </w:r>
      </w:del>
    </w:p>
    <w:p w14:paraId="4D23F7F9" w14:textId="39D048E5" w:rsidR="00A1739A" w:rsidRPr="008815C6" w:rsidDel="005239A8" w:rsidRDefault="00A1739A" w:rsidP="003D3D48">
      <w:pPr>
        <w:spacing w:after="200" w:line="480" w:lineRule="auto"/>
        <w:jc w:val="center"/>
        <w:rPr>
          <w:del w:id="1624" w:author="Paul Ekung" w:date="2023-02-21T02:19:00Z"/>
          <w:rFonts w:asciiTheme="majorHAnsi" w:eastAsia="Calibri" w:hAnsiTheme="majorHAnsi"/>
          <w:bCs/>
          <w:sz w:val="24"/>
          <w:szCs w:val="24"/>
        </w:rPr>
      </w:pPr>
      <w:del w:id="1625" w:author="Paul Ekung" w:date="2023-02-21T02:19:00Z">
        <w:r w:rsidRPr="008815C6" w:rsidDel="005239A8">
          <w:rPr>
            <w:rFonts w:asciiTheme="majorHAnsi" w:eastAsia="Calibri" w:hAnsiTheme="majorHAnsi"/>
            <w:bCs/>
            <w:sz w:val="24"/>
            <w:szCs w:val="24"/>
          </w:rPr>
          <w:delText>Date</w:delText>
        </w:r>
        <w:r w:rsidRPr="008815C6" w:rsidDel="005239A8">
          <w:rPr>
            <w:rFonts w:asciiTheme="majorHAnsi" w:eastAsia="Calibri" w:hAnsiTheme="majorHAnsi"/>
            <w:bCs/>
            <w:sz w:val="24"/>
            <w:szCs w:val="24"/>
          </w:rPr>
          <w:tab/>
          <w:delText>Stores the date of misconduct</w:delText>
        </w:r>
      </w:del>
    </w:p>
    <w:p w14:paraId="77ECD987" w14:textId="2DF795D1" w:rsidR="00A1739A" w:rsidRPr="008815C6" w:rsidDel="005239A8" w:rsidRDefault="00A1739A" w:rsidP="003D3D48">
      <w:pPr>
        <w:spacing w:after="200" w:line="480" w:lineRule="auto"/>
        <w:jc w:val="center"/>
        <w:rPr>
          <w:del w:id="1626" w:author="Paul Ekung" w:date="2023-02-21T02:19:00Z"/>
          <w:rFonts w:asciiTheme="majorHAnsi" w:eastAsia="Calibri" w:hAnsiTheme="majorHAnsi"/>
          <w:bCs/>
          <w:sz w:val="24"/>
          <w:szCs w:val="24"/>
        </w:rPr>
      </w:pPr>
      <w:del w:id="1627" w:author="Paul Ekung" w:date="2023-02-21T02:19:00Z">
        <w:r w:rsidRPr="008815C6" w:rsidDel="005239A8">
          <w:rPr>
            <w:rFonts w:asciiTheme="majorHAnsi" w:eastAsia="Calibri" w:hAnsiTheme="majorHAnsi"/>
            <w:bCs/>
            <w:sz w:val="24"/>
            <w:szCs w:val="24"/>
          </w:rPr>
          <w:delText>Report-Image</w:delText>
        </w:r>
        <w:r w:rsidRPr="008815C6" w:rsidDel="005239A8">
          <w:rPr>
            <w:rFonts w:asciiTheme="majorHAnsi" w:eastAsia="Calibri" w:hAnsiTheme="majorHAnsi"/>
            <w:bCs/>
            <w:sz w:val="24"/>
            <w:szCs w:val="24"/>
          </w:rPr>
          <w:tab/>
          <w:delText>Stores a sample image of misconduct activity (Optional)</w:delText>
        </w:r>
      </w:del>
    </w:p>
    <w:p w14:paraId="54621A96" w14:textId="6E4B6F82" w:rsidR="00A1739A" w:rsidRPr="008815C6" w:rsidDel="005239A8" w:rsidRDefault="00A1739A" w:rsidP="003D3D48">
      <w:pPr>
        <w:spacing w:after="200" w:line="480" w:lineRule="auto"/>
        <w:jc w:val="center"/>
        <w:rPr>
          <w:del w:id="1628" w:author="Paul Ekung" w:date="2023-02-21T02:19:00Z"/>
          <w:rFonts w:asciiTheme="majorHAnsi" w:eastAsia="Calibri" w:hAnsiTheme="majorHAnsi"/>
          <w:bCs/>
          <w:sz w:val="24"/>
          <w:szCs w:val="24"/>
        </w:rPr>
      </w:pPr>
      <w:del w:id="1629" w:author="Paul Ekung" w:date="2023-02-21T02:19:00Z">
        <w:r w:rsidRPr="008815C6" w:rsidDel="005239A8">
          <w:rPr>
            <w:rFonts w:asciiTheme="majorHAnsi" w:eastAsia="Calibri" w:hAnsiTheme="majorHAnsi"/>
            <w:bCs/>
            <w:sz w:val="24"/>
            <w:szCs w:val="24"/>
          </w:rPr>
          <w:delText>Punishment</w:delText>
        </w:r>
        <w:r w:rsidRPr="008815C6" w:rsidDel="005239A8">
          <w:rPr>
            <w:rFonts w:asciiTheme="majorHAnsi" w:eastAsia="Calibri" w:hAnsiTheme="majorHAnsi"/>
            <w:bCs/>
            <w:sz w:val="24"/>
            <w:szCs w:val="24"/>
          </w:rPr>
          <w:tab/>
          <w:delText xml:space="preserve">Stores the punishment of the student for misconduct case. </w:delText>
        </w:r>
      </w:del>
    </w:p>
    <w:p w14:paraId="52A2C0C9" w14:textId="5F01CB35" w:rsidR="00A1739A" w:rsidRPr="008815C6" w:rsidDel="005239A8" w:rsidRDefault="00A1739A" w:rsidP="003D3D48">
      <w:pPr>
        <w:spacing w:after="200" w:line="480" w:lineRule="auto"/>
        <w:jc w:val="center"/>
        <w:rPr>
          <w:del w:id="1630" w:author="Paul Ekung" w:date="2023-02-21T02:19:00Z"/>
          <w:rFonts w:asciiTheme="majorHAnsi" w:eastAsia="Calibri" w:hAnsiTheme="majorHAnsi"/>
          <w:bCs/>
          <w:sz w:val="24"/>
          <w:szCs w:val="24"/>
        </w:rPr>
      </w:pPr>
    </w:p>
    <w:p w14:paraId="48CAC61F" w14:textId="67E50DF1" w:rsidR="00A1739A" w:rsidRPr="008815C6" w:rsidDel="005239A8" w:rsidRDefault="00A1739A" w:rsidP="003D3D48">
      <w:pPr>
        <w:spacing w:after="200" w:line="480" w:lineRule="auto"/>
        <w:jc w:val="center"/>
        <w:rPr>
          <w:del w:id="1631" w:author="Paul Ekung" w:date="2023-02-21T02:19:00Z"/>
          <w:rFonts w:asciiTheme="majorHAnsi" w:eastAsia="Calibri" w:hAnsiTheme="majorHAnsi"/>
          <w:bCs/>
          <w:sz w:val="24"/>
          <w:szCs w:val="24"/>
        </w:rPr>
      </w:pPr>
      <w:del w:id="1632" w:author="Paul Ekung" w:date="2023-02-21T02:19:00Z">
        <w:r w:rsidRPr="008815C6" w:rsidDel="005239A8">
          <w:rPr>
            <w:rFonts w:asciiTheme="majorHAnsi" w:eastAsia="Calibri" w:hAnsiTheme="majorHAnsi"/>
            <w:bCs/>
            <w:sz w:val="24"/>
            <w:szCs w:val="24"/>
          </w:rPr>
          <w:delText>Table 4.11 Sample data dictionary</w:delText>
        </w:r>
      </w:del>
    </w:p>
    <w:p w14:paraId="261F6AB4" w14:textId="5954BB07" w:rsidR="00A1739A" w:rsidRPr="008815C6" w:rsidDel="005239A8" w:rsidRDefault="00A1739A" w:rsidP="003D3D48">
      <w:pPr>
        <w:spacing w:after="200" w:line="480" w:lineRule="auto"/>
        <w:jc w:val="center"/>
        <w:rPr>
          <w:del w:id="1633" w:author="Paul Ekung" w:date="2023-02-21T02:19:00Z"/>
          <w:rFonts w:asciiTheme="majorHAnsi" w:eastAsia="Calibri" w:hAnsiTheme="majorHAnsi"/>
          <w:bCs/>
          <w:sz w:val="24"/>
          <w:szCs w:val="24"/>
        </w:rPr>
      </w:pPr>
    </w:p>
    <w:p w14:paraId="1E4D5442" w14:textId="39379BDD" w:rsidR="00A1739A" w:rsidRPr="008815C6" w:rsidDel="005239A8" w:rsidRDefault="00A1739A" w:rsidP="003D3D48">
      <w:pPr>
        <w:spacing w:after="200" w:line="480" w:lineRule="auto"/>
        <w:jc w:val="center"/>
        <w:rPr>
          <w:del w:id="1634" w:author="Paul Ekung" w:date="2023-02-21T02:19:00Z"/>
          <w:rFonts w:asciiTheme="majorHAnsi" w:eastAsia="Calibri" w:hAnsiTheme="majorHAnsi"/>
          <w:bCs/>
          <w:sz w:val="24"/>
          <w:szCs w:val="24"/>
        </w:rPr>
      </w:pPr>
      <w:del w:id="1635" w:author="Paul Ekung" w:date="2023-02-21T02:19:00Z">
        <w:r w:rsidRPr="008815C6" w:rsidDel="005239A8">
          <w:rPr>
            <w:rFonts w:asciiTheme="majorHAnsi" w:eastAsia="Calibri" w:hAnsiTheme="majorHAnsi"/>
            <w:bCs/>
            <w:sz w:val="24"/>
            <w:szCs w:val="24"/>
          </w:rPr>
          <w:delText>4.11 CHOICE OF PROGRAMMING LANGUAGE</w:delText>
        </w:r>
      </w:del>
    </w:p>
    <w:p w14:paraId="17A62BCA" w14:textId="29036CB1" w:rsidR="00A1739A" w:rsidRPr="008815C6" w:rsidDel="005239A8" w:rsidRDefault="00A1739A" w:rsidP="003D3D48">
      <w:pPr>
        <w:spacing w:after="200" w:line="480" w:lineRule="auto"/>
        <w:jc w:val="center"/>
        <w:rPr>
          <w:del w:id="1636" w:author="Paul Ekung" w:date="2023-02-21T02:19:00Z"/>
          <w:rFonts w:asciiTheme="majorHAnsi" w:eastAsia="Calibri" w:hAnsiTheme="majorHAnsi"/>
          <w:bCs/>
          <w:sz w:val="24"/>
          <w:szCs w:val="24"/>
        </w:rPr>
      </w:pPr>
      <w:del w:id="1637" w:author="Paul Ekung" w:date="2023-02-21T02:19:00Z">
        <w:r w:rsidRPr="008815C6" w:rsidDel="005239A8">
          <w:rPr>
            <w:rFonts w:asciiTheme="majorHAnsi" w:eastAsia="Calibri" w:hAnsiTheme="majorHAnsi"/>
            <w:bCs/>
            <w:sz w:val="24"/>
            <w:szCs w:val="24"/>
          </w:rPr>
          <w:delText>A lot of programming languages exist but the hypertext pre-processor (PHP) was chosen for the implementation of this design due to the under listed reasons:</w:delText>
        </w:r>
      </w:del>
    </w:p>
    <w:p w14:paraId="5CEAA69E" w14:textId="1C6B4104" w:rsidR="00A1739A" w:rsidRPr="008815C6" w:rsidDel="005239A8" w:rsidRDefault="00A1739A" w:rsidP="003D3D48">
      <w:pPr>
        <w:spacing w:after="200" w:line="480" w:lineRule="auto"/>
        <w:jc w:val="center"/>
        <w:rPr>
          <w:del w:id="1638" w:author="Paul Ekung" w:date="2023-02-21T02:19:00Z"/>
          <w:rFonts w:asciiTheme="majorHAnsi" w:eastAsia="Calibri" w:hAnsiTheme="majorHAnsi"/>
          <w:bCs/>
          <w:sz w:val="24"/>
          <w:szCs w:val="24"/>
        </w:rPr>
      </w:pPr>
      <w:del w:id="1639" w:author="Paul Ekung" w:date="2023-02-21T02:19:00Z">
        <w:r w:rsidRPr="008815C6" w:rsidDel="005239A8">
          <w:rPr>
            <w:rFonts w:asciiTheme="majorHAnsi" w:eastAsia="Calibri" w:hAnsiTheme="majorHAnsi"/>
            <w:bCs/>
            <w:sz w:val="24"/>
            <w:szCs w:val="24"/>
          </w:rPr>
          <w:delText>i.</w:delText>
        </w:r>
        <w:r w:rsidRPr="008815C6" w:rsidDel="005239A8">
          <w:rPr>
            <w:rFonts w:asciiTheme="majorHAnsi" w:eastAsia="Calibri" w:hAnsiTheme="majorHAnsi"/>
            <w:bCs/>
            <w:sz w:val="24"/>
            <w:szCs w:val="24"/>
          </w:rPr>
          <w:tab/>
          <w:delText>It’s compatibility with MySQL (Structured Query language) which is the standard that makes insertion and retrieval of information fun and fast.</w:delText>
        </w:r>
      </w:del>
    </w:p>
    <w:p w14:paraId="3106EB1E" w14:textId="1F7ECA3A" w:rsidR="00A1739A" w:rsidRPr="008815C6" w:rsidDel="005239A8" w:rsidRDefault="00A1739A" w:rsidP="003D3D48">
      <w:pPr>
        <w:spacing w:after="200" w:line="480" w:lineRule="auto"/>
        <w:jc w:val="center"/>
        <w:rPr>
          <w:del w:id="1640" w:author="Paul Ekung" w:date="2023-02-21T02:19:00Z"/>
          <w:rFonts w:asciiTheme="majorHAnsi" w:eastAsia="Calibri" w:hAnsiTheme="majorHAnsi"/>
          <w:bCs/>
          <w:sz w:val="24"/>
          <w:szCs w:val="24"/>
        </w:rPr>
      </w:pPr>
      <w:del w:id="1641" w:author="Paul Ekung" w:date="2023-02-21T02:19:00Z">
        <w:r w:rsidRPr="008815C6" w:rsidDel="005239A8">
          <w:rPr>
            <w:rFonts w:asciiTheme="majorHAnsi" w:eastAsia="Calibri" w:hAnsiTheme="majorHAnsi"/>
            <w:bCs/>
            <w:sz w:val="24"/>
            <w:szCs w:val="24"/>
          </w:rPr>
          <w:delText>ii.</w:delText>
        </w:r>
        <w:r w:rsidRPr="008815C6" w:rsidDel="005239A8">
          <w:rPr>
            <w:rFonts w:asciiTheme="majorHAnsi" w:eastAsia="Calibri" w:hAnsiTheme="majorHAnsi"/>
            <w:bCs/>
            <w:sz w:val="24"/>
            <w:szCs w:val="24"/>
          </w:rPr>
          <w:tab/>
          <w:delText>PHP codes are easy to maintain.</w:delText>
        </w:r>
      </w:del>
    </w:p>
    <w:p w14:paraId="7176B111" w14:textId="2EC9085B" w:rsidR="00A1739A" w:rsidRPr="008815C6" w:rsidDel="005239A8" w:rsidRDefault="00A1739A" w:rsidP="003D3D48">
      <w:pPr>
        <w:spacing w:after="200" w:line="480" w:lineRule="auto"/>
        <w:jc w:val="center"/>
        <w:rPr>
          <w:del w:id="1642" w:author="Paul Ekung" w:date="2023-02-21T02:19:00Z"/>
          <w:rFonts w:asciiTheme="majorHAnsi" w:eastAsia="Calibri" w:hAnsiTheme="majorHAnsi"/>
          <w:bCs/>
          <w:sz w:val="24"/>
          <w:szCs w:val="24"/>
        </w:rPr>
      </w:pPr>
      <w:del w:id="1643" w:author="Paul Ekung" w:date="2023-02-21T02:19:00Z">
        <w:r w:rsidRPr="008815C6" w:rsidDel="005239A8">
          <w:rPr>
            <w:rFonts w:asciiTheme="majorHAnsi" w:eastAsia="Calibri" w:hAnsiTheme="majorHAnsi"/>
            <w:bCs/>
            <w:sz w:val="24"/>
            <w:szCs w:val="24"/>
          </w:rPr>
          <w:delText>iii.</w:delText>
        </w:r>
        <w:r w:rsidRPr="008815C6" w:rsidDel="005239A8">
          <w:rPr>
            <w:rFonts w:asciiTheme="majorHAnsi" w:eastAsia="Calibri" w:hAnsiTheme="majorHAnsi"/>
            <w:bCs/>
            <w:sz w:val="24"/>
            <w:szCs w:val="24"/>
          </w:rPr>
          <w:tab/>
          <w:delText>It is a free source language</w:delText>
        </w:r>
      </w:del>
    </w:p>
    <w:p w14:paraId="7173CAD7" w14:textId="6C3F262A" w:rsidR="00A1739A" w:rsidRPr="008815C6" w:rsidDel="005239A8" w:rsidRDefault="00A1739A" w:rsidP="003D3D48">
      <w:pPr>
        <w:spacing w:after="200" w:line="480" w:lineRule="auto"/>
        <w:jc w:val="center"/>
        <w:rPr>
          <w:del w:id="1644" w:author="Paul Ekung" w:date="2023-02-21T02:19:00Z"/>
          <w:rFonts w:asciiTheme="majorHAnsi" w:eastAsia="Calibri" w:hAnsiTheme="majorHAnsi"/>
          <w:bCs/>
          <w:sz w:val="24"/>
          <w:szCs w:val="24"/>
        </w:rPr>
      </w:pPr>
      <w:del w:id="1645" w:author="Paul Ekung" w:date="2023-02-21T02:19:00Z">
        <w:r w:rsidRPr="008815C6" w:rsidDel="005239A8">
          <w:rPr>
            <w:rFonts w:asciiTheme="majorHAnsi" w:eastAsia="Calibri" w:hAnsiTheme="majorHAnsi"/>
            <w:bCs/>
            <w:sz w:val="24"/>
            <w:szCs w:val="24"/>
          </w:rPr>
          <w:delText>iv.</w:delText>
        </w:r>
        <w:r w:rsidRPr="008815C6" w:rsidDel="005239A8">
          <w:rPr>
            <w:rFonts w:asciiTheme="majorHAnsi" w:eastAsia="Calibri" w:hAnsiTheme="majorHAnsi"/>
            <w:bCs/>
            <w:sz w:val="24"/>
            <w:szCs w:val="24"/>
          </w:rPr>
          <w:tab/>
          <w:delText xml:space="preserve">It can be integrated into html and vice versa.  </w:delText>
        </w:r>
      </w:del>
    </w:p>
    <w:p w14:paraId="29FE9A38" w14:textId="408A47CB" w:rsidR="001D0373" w:rsidDel="005239A8" w:rsidRDefault="001D0373" w:rsidP="003D3D48">
      <w:pPr>
        <w:jc w:val="center"/>
        <w:rPr>
          <w:del w:id="1646" w:author="Paul Ekung" w:date="2023-02-21T02:19:00Z"/>
          <w:rFonts w:asciiTheme="majorHAnsi" w:hAnsiTheme="majorHAnsi"/>
          <w:b/>
          <w:bCs/>
          <w:sz w:val="24"/>
          <w:szCs w:val="24"/>
        </w:rPr>
      </w:pPr>
      <w:del w:id="1647" w:author="Paul Ekung" w:date="2023-02-21T02:19:00Z">
        <w:r w:rsidDel="005239A8">
          <w:rPr>
            <w:rFonts w:asciiTheme="majorHAnsi" w:hAnsiTheme="majorHAnsi"/>
            <w:b/>
            <w:bCs/>
            <w:sz w:val="24"/>
            <w:szCs w:val="24"/>
          </w:rPr>
          <w:br w:type="page"/>
        </w:r>
      </w:del>
    </w:p>
    <w:p w14:paraId="0B41614E" w14:textId="090F460A" w:rsidR="00A1739A" w:rsidRPr="00A1739A" w:rsidRDefault="00A1739A" w:rsidP="003D3D48">
      <w:pPr>
        <w:spacing w:line="480" w:lineRule="auto"/>
        <w:jc w:val="center"/>
        <w:rPr>
          <w:rFonts w:asciiTheme="majorHAnsi" w:hAnsiTheme="majorHAnsi"/>
          <w:b/>
          <w:bCs/>
          <w:kern w:val="0"/>
          <w:sz w:val="24"/>
          <w:szCs w:val="24"/>
        </w:rPr>
      </w:pPr>
      <w:r w:rsidRPr="00A1739A">
        <w:rPr>
          <w:rFonts w:asciiTheme="majorHAnsi" w:hAnsiTheme="majorHAnsi"/>
          <w:b/>
          <w:bCs/>
          <w:sz w:val="24"/>
          <w:szCs w:val="24"/>
        </w:rPr>
        <w:t>CHAPTER FIVE</w:t>
      </w:r>
    </w:p>
    <w:p w14:paraId="663E93FF" w14:textId="13F10AD2" w:rsidR="00A1739A" w:rsidRPr="00A1739A" w:rsidRDefault="00A1739A" w:rsidP="003D3D48">
      <w:pPr>
        <w:spacing w:line="480" w:lineRule="auto"/>
        <w:jc w:val="center"/>
        <w:rPr>
          <w:rFonts w:asciiTheme="majorHAnsi" w:hAnsiTheme="majorHAnsi"/>
          <w:b/>
          <w:bCs/>
          <w:sz w:val="24"/>
          <w:szCs w:val="24"/>
        </w:rPr>
      </w:pPr>
      <w:r w:rsidRPr="00A1739A">
        <w:rPr>
          <w:rFonts w:asciiTheme="majorHAnsi" w:hAnsiTheme="majorHAnsi"/>
          <w:b/>
          <w:bCs/>
          <w:sz w:val="24"/>
          <w:szCs w:val="24"/>
        </w:rPr>
        <w:t>SYSTEM DOCUMENTATION AND IMPLEMENTATION</w:t>
      </w:r>
    </w:p>
    <w:p w14:paraId="09C0935A" w14:textId="77777777" w:rsidR="00A1739A" w:rsidRPr="00A1739A" w:rsidRDefault="00A1739A" w:rsidP="00923F60">
      <w:pPr>
        <w:spacing w:line="480" w:lineRule="auto"/>
        <w:rPr>
          <w:rFonts w:asciiTheme="majorHAnsi" w:hAnsiTheme="majorHAnsi"/>
          <w:sz w:val="24"/>
          <w:szCs w:val="24"/>
        </w:rPr>
      </w:pPr>
      <w:r w:rsidRPr="00A1739A">
        <w:rPr>
          <w:rFonts w:asciiTheme="majorHAnsi" w:hAnsiTheme="majorHAnsi"/>
          <w:sz w:val="24"/>
          <w:szCs w:val="24"/>
        </w:rPr>
        <w:t>Documentation is the description, specification and operating instruction of a system. It is written material that describes a system and how to use it.</w:t>
      </w:r>
    </w:p>
    <w:p w14:paraId="3BE1A4E2" w14:textId="77777777" w:rsidR="00A1739A" w:rsidRPr="00A1739A" w:rsidRDefault="00A1739A" w:rsidP="00923F60">
      <w:pPr>
        <w:spacing w:line="480" w:lineRule="auto"/>
        <w:rPr>
          <w:rFonts w:asciiTheme="majorHAnsi" w:hAnsiTheme="majorHAnsi"/>
          <w:sz w:val="24"/>
          <w:szCs w:val="24"/>
        </w:rPr>
      </w:pPr>
      <w:r w:rsidRPr="00A1739A">
        <w:rPr>
          <w:rFonts w:asciiTheme="majorHAnsi" w:hAnsiTheme="majorHAnsi"/>
          <w:sz w:val="24"/>
          <w:szCs w:val="24"/>
        </w:rPr>
        <w:t>The process of implementation follows immediately after a successful design network. The implementation is to put the design into practices. Implementation involves:</w:t>
      </w:r>
    </w:p>
    <w:p w14:paraId="5A7F4CFD" w14:textId="77777777" w:rsidR="00A1739A" w:rsidRPr="00A1739A" w:rsidRDefault="00A1739A">
      <w:pPr>
        <w:pStyle w:val="ListParagraph"/>
        <w:numPr>
          <w:ilvl w:val="0"/>
          <w:numId w:val="2"/>
        </w:numPr>
        <w:spacing w:after="160" w:line="480" w:lineRule="auto"/>
        <w:ind w:left="720" w:hanging="360"/>
        <w:rPr>
          <w:rFonts w:asciiTheme="majorHAnsi" w:hAnsiTheme="majorHAnsi"/>
          <w:sz w:val="24"/>
          <w:szCs w:val="24"/>
        </w:rPr>
      </w:pPr>
      <w:r w:rsidRPr="00A1739A">
        <w:rPr>
          <w:rFonts w:asciiTheme="majorHAnsi" w:hAnsiTheme="majorHAnsi"/>
          <w:sz w:val="24"/>
          <w:szCs w:val="24"/>
        </w:rPr>
        <w:t>Program coding</w:t>
      </w:r>
    </w:p>
    <w:p w14:paraId="60B96C69" w14:textId="77777777" w:rsidR="00A1739A" w:rsidRPr="00A1739A" w:rsidRDefault="00A1739A">
      <w:pPr>
        <w:pStyle w:val="ListParagraph"/>
        <w:numPr>
          <w:ilvl w:val="0"/>
          <w:numId w:val="2"/>
        </w:numPr>
        <w:spacing w:after="160" w:line="480" w:lineRule="auto"/>
        <w:ind w:left="720" w:hanging="360"/>
        <w:rPr>
          <w:rFonts w:asciiTheme="majorHAnsi" w:hAnsiTheme="majorHAnsi"/>
          <w:sz w:val="24"/>
          <w:szCs w:val="24"/>
        </w:rPr>
      </w:pPr>
      <w:r w:rsidRPr="00A1739A">
        <w:rPr>
          <w:rFonts w:asciiTheme="majorHAnsi" w:hAnsiTheme="majorHAnsi"/>
          <w:sz w:val="24"/>
          <w:szCs w:val="24"/>
        </w:rPr>
        <w:t>System testing</w:t>
      </w:r>
    </w:p>
    <w:p w14:paraId="4480E491" w14:textId="77777777" w:rsidR="00A1739A" w:rsidRPr="00A1739A" w:rsidRDefault="00A1739A">
      <w:pPr>
        <w:pStyle w:val="ListParagraph"/>
        <w:numPr>
          <w:ilvl w:val="0"/>
          <w:numId w:val="2"/>
        </w:numPr>
        <w:spacing w:after="160" w:line="480" w:lineRule="auto"/>
        <w:ind w:left="720" w:hanging="360"/>
        <w:rPr>
          <w:rFonts w:asciiTheme="majorHAnsi" w:hAnsiTheme="majorHAnsi"/>
          <w:sz w:val="24"/>
          <w:szCs w:val="24"/>
        </w:rPr>
      </w:pPr>
      <w:r w:rsidRPr="00A1739A">
        <w:rPr>
          <w:rFonts w:asciiTheme="majorHAnsi" w:hAnsiTheme="majorHAnsi"/>
          <w:sz w:val="24"/>
          <w:szCs w:val="24"/>
        </w:rPr>
        <w:t>Change over procedure</w:t>
      </w:r>
    </w:p>
    <w:p w14:paraId="1FCD6226" w14:textId="77777777" w:rsidR="00A1739A" w:rsidRPr="00A1739A" w:rsidRDefault="00A1739A">
      <w:pPr>
        <w:pStyle w:val="ListParagraph"/>
        <w:numPr>
          <w:ilvl w:val="0"/>
          <w:numId w:val="2"/>
        </w:numPr>
        <w:spacing w:after="160" w:line="480" w:lineRule="auto"/>
        <w:ind w:left="720" w:hanging="360"/>
        <w:rPr>
          <w:rFonts w:asciiTheme="majorHAnsi" w:hAnsiTheme="majorHAnsi"/>
          <w:sz w:val="24"/>
          <w:szCs w:val="24"/>
        </w:rPr>
      </w:pPr>
      <w:r w:rsidRPr="00A1739A">
        <w:rPr>
          <w:rFonts w:asciiTheme="majorHAnsi" w:hAnsiTheme="majorHAnsi"/>
          <w:sz w:val="24"/>
          <w:szCs w:val="24"/>
        </w:rPr>
        <w:t>Training.</w:t>
      </w:r>
    </w:p>
    <w:p w14:paraId="253B0C9F" w14:textId="77777777" w:rsidR="00A1739A" w:rsidRPr="00A1739A" w:rsidRDefault="00A1739A" w:rsidP="00923F60">
      <w:pPr>
        <w:spacing w:line="480" w:lineRule="auto"/>
        <w:rPr>
          <w:rFonts w:asciiTheme="majorHAnsi" w:hAnsiTheme="majorHAnsi"/>
          <w:sz w:val="24"/>
          <w:szCs w:val="24"/>
        </w:rPr>
      </w:pPr>
      <w:r w:rsidRPr="00A1739A">
        <w:rPr>
          <w:rFonts w:asciiTheme="majorHAnsi" w:hAnsiTheme="majorHAnsi"/>
          <w:b/>
          <w:bCs/>
          <w:sz w:val="24"/>
          <w:szCs w:val="24"/>
        </w:rPr>
        <w:t>5.1 SYSTEM REQUIREMENTS</w:t>
      </w:r>
    </w:p>
    <w:p w14:paraId="655FE7CE" w14:textId="77777777" w:rsidR="00A1739A" w:rsidRPr="00A1739A" w:rsidRDefault="00A1739A" w:rsidP="00923F60">
      <w:pPr>
        <w:spacing w:line="480" w:lineRule="auto"/>
        <w:rPr>
          <w:rFonts w:asciiTheme="majorHAnsi" w:hAnsiTheme="majorHAnsi"/>
          <w:sz w:val="24"/>
          <w:szCs w:val="24"/>
        </w:rPr>
      </w:pPr>
      <w:r w:rsidRPr="00A1739A">
        <w:rPr>
          <w:rFonts w:asciiTheme="majorHAnsi" w:hAnsiTheme="majorHAnsi"/>
          <w:sz w:val="24"/>
          <w:szCs w:val="24"/>
        </w:rPr>
        <w:t>The system requirement of this work is categorized into hardware and software requirements.</w:t>
      </w:r>
    </w:p>
    <w:p w14:paraId="2B4CC4F2" w14:textId="51685E80" w:rsidR="00A1739A" w:rsidRPr="00A1739A" w:rsidRDefault="00A1739A" w:rsidP="00923F60">
      <w:pPr>
        <w:spacing w:line="480" w:lineRule="auto"/>
        <w:rPr>
          <w:rFonts w:asciiTheme="majorHAnsi" w:hAnsiTheme="majorHAnsi" w:cstheme="minorBidi"/>
          <w:sz w:val="24"/>
          <w:szCs w:val="24"/>
        </w:rPr>
      </w:pPr>
      <w:r w:rsidRPr="00A1739A">
        <w:rPr>
          <w:rFonts w:asciiTheme="majorHAnsi" w:hAnsiTheme="majorHAnsi"/>
          <w:b/>
          <w:bCs/>
          <w:sz w:val="24"/>
          <w:szCs w:val="24"/>
        </w:rPr>
        <w:t xml:space="preserve">5.1.1 </w:t>
      </w:r>
      <w:r w:rsidR="009652C7">
        <w:rPr>
          <w:rFonts w:asciiTheme="majorHAnsi" w:hAnsiTheme="majorHAnsi"/>
          <w:b/>
          <w:bCs/>
          <w:sz w:val="24"/>
          <w:szCs w:val="24"/>
        </w:rPr>
        <w:tab/>
      </w:r>
      <w:r w:rsidRPr="00A1739A">
        <w:rPr>
          <w:rFonts w:asciiTheme="majorHAnsi" w:hAnsiTheme="majorHAnsi"/>
          <w:b/>
          <w:bCs/>
          <w:sz w:val="24"/>
          <w:szCs w:val="24"/>
        </w:rPr>
        <w:t>Hardware Requirements</w:t>
      </w:r>
    </w:p>
    <w:p w14:paraId="4A7DB002" w14:textId="77777777" w:rsidR="00A1739A" w:rsidRPr="00701B74" w:rsidRDefault="00A1739A">
      <w:pPr>
        <w:pStyle w:val="ListParagraph"/>
        <w:numPr>
          <w:ilvl w:val="0"/>
          <w:numId w:val="24"/>
        </w:numPr>
        <w:spacing w:line="480" w:lineRule="auto"/>
        <w:rPr>
          <w:rFonts w:asciiTheme="majorHAnsi" w:hAnsiTheme="majorHAnsi"/>
          <w:sz w:val="24"/>
          <w:szCs w:val="24"/>
        </w:rPr>
      </w:pPr>
      <w:r w:rsidRPr="00701B74">
        <w:rPr>
          <w:rFonts w:asciiTheme="majorHAnsi" w:hAnsiTheme="majorHAnsi"/>
          <w:b/>
          <w:bCs/>
          <w:sz w:val="24"/>
          <w:szCs w:val="24"/>
        </w:rPr>
        <w:t>A personal computer</w:t>
      </w:r>
      <w:r w:rsidRPr="00701B74">
        <w:rPr>
          <w:rFonts w:asciiTheme="majorHAnsi" w:hAnsiTheme="majorHAnsi"/>
          <w:sz w:val="24"/>
          <w:szCs w:val="24"/>
        </w:rPr>
        <w:t xml:space="preserve"> with the following minimum requirements:</w:t>
      </w:r>
    </w:p>
    <w:p w14:paraId="133EE15D" w14:textId="622101B4" w:rsidR="00701B74" w:rsidRPr="00A1739A" w:rsidRDefault="00701B74">
      <w:pPr>
        <w:pStyle w:val="ListParagraph"/>
        <w:numPr>
          <w:ilvl w:val="0"/>
          <w:numId w:val="25"/>
        </w:numPr>
        <w:spacing w:after="160" w:line="480" w:lineRule="auto"/>
        <w:ind w:left="1170"/>
        <w:rPr>
          <w:rFonts w:asciiTheme="majorHAnsi" w:hAnsiTheme="majorHAnsi"/>
          <w:sz w:val="24"/>
          <w:szCs w:val="24"/>
        </w:rPr>
      </w:pPr>
      <w:r>
        <w:rPr>
          <w:rFonts w:asciiTheme="majorHAnsi" w:hAnsiTheme="majorHAnsi"/>
          <w:sz w:val="24"/>
          <w:szCs w:val="24"/>
        </w:rPr>
        <w:t>2.5</w:t>
      </w:r>
      <w:r w:rsidRPr="00A1739A">
        <w:rPr>
          <w:rFonts w:asciiTheme="majorHAnsi" w:hAnsiTheme="majorHAnsi"/>
          <w:sz w:val="24"/>
          <w:szCs w:val="24"/>
        </w:rPr>
        <w:t>GHz processor fast.</w:t>
      </w:r>
    </w:p>
    <w:p w14:paraId="7974929F" w14:textId="455828C6" w:rsidR="00A1739A" w:rsidRPr="00A1739A" w:rsidRDefault="00A1739A">
      <w:pPr>
        <w:pStyle w:val="ListParagraph"/>
        <w:numPr>
          <w:ilvl w:val="0"/>
          <w:numId w:val="25"/>
        </w:numPr>
        <w:spacing w:after="160" w:line="480" w:lineRule="auto"/>
        <w:ind w:left="1170"/>
        <w:rPr>
          <w:rFonts w:asciiTheme="majorHAnsi" w:hAnsiTheme="majorHAnsi"/>
          <w:sz w:val="24"/>
          <w:szCs w:val="24"/>
        </w:rPr>
      </w:pPr>
      <w:r w:rsidRPr="00A1739A">
        <w:rPr>
          <w:rFonts w:asciiTheme="majorHAnsi" w:hAnsiTheme="majorHAnsi"/>
          <w:sz w:val="24"/>
          <w:szCs w:val="24"/>
        </w:rPr>
        <w:t>4GB RAM memory.</w:t>
      </w:r>
    </w:p>
    <w:p w14:paraId="0829D8B9" w14:textId="35C0ED30" w:rsidR="00A1739A" w:rsidRPr="00A1739A" w:rsidRDefault="00701B74">
      <w:pPr>
        <w:pStyle w:val="ListParagraph"/>
        <w:numPr>
          <w:ilvl w:val="0"/>
          <w:numId w:val="25"/>
        </w:numPr>
        <w:spacing w:after="160" w:line="480" w:lineRule="auto"/>
        <w:ind w:left="1170"/>
        <w:rPr>
          <w:rFonts w:asciiTheme="majorHAnsi" w:hAnsiTheme="majorHAnsi"/>
          <w:sz w:val="24"/>
          <w:szCs w:val="24"/>
        </w:rPr>
      </w:pPr>
      <w:r>
        <w:rPr>
          <w:rFonts w:asciiTheme="majorHAnsi" w:hAnsiTheme="majorHAnsi"/>
          <w:sz w:val="24"/>
          <w:szCs w:val="24"/>
        </w:rPr>
        <w:t>500</w:t>
      </w:r>
      <w:r w:rsidR="00A1739A" w:rsidRPr="00A1739A">
        <w:rPr>
          <w:rFonts w:asciiTheme="majorHAnsi" w:hAnsiTheme="majorHAnsi"/>
          <w:sz w:val="24"/>
          <w:szCs w:val="24"/>
        </w:rPr>
        <w:t>GB internal storage drive.</w:t>
      </w:r>
    </w:p>
    <w:p w14:paraId="486BE788" w14:textId="77777777" w:rsidR="00A1739A" w:rsidRPr="00A1739A" w:rsidRDefault="00A1739A">
      <w:pPr>
        <w:pStyle w:val="ListParagraph"/>
        <w:numPr>
          <w:ilvl w:val="0"/>
          <w:numId w:val="25"/>
        </w:numPr>
        <w:spacing w:after="160" w:line="480" w:lineRule="auto"/>
        <w:ind w:left="1170"/>
        <w:rPr>
          <w:rFonts w:asciiTheme="majorHAnsi" w:hAnsiTheme="majorHAnsi"/>
          <w:sz w:val="24"/>
          <w:szCs w:val="24"/>
        </w:rPr>
      </w:pPr>
      <w:r w:rsidRPr="00A1739A">
        <w:rPr>
          <w:rFonts w:asciiTheme="majorHAnsi" w:hAnsiTheme="majorHAnsi"/>
          <w:sz w:val="24"/>
          <w:szCs w:val="24"/>
        </w:rPr>
        <w:t>Monitor of 15” LCD.</w:t>
      </w:r>
    </w:p>
    <w:p w14:paraId="0927079A" w14:textId="1EAD6A45" w:rsidR="00A1739A" w:rsidRPr="00701B74" w:rsidRDefault="00A1739A">
      <w:pPr>
        <w:pStyle w:val="ListParagraph"/>
        <w:numPr>
          <w:ilvl w:val="0"/>
          <w:numId w:val="24"/>
        </w:numPr>
        <w:spacing w:after="160" w:line="480" w:lineRule="auto"/>
        <w:rPr>
          <w:rFonts w:asciiTheme="majorHAnsi" w:hAnsiTheme="majorHAnsi"/>
          <w:b/>
          <w:bCs/>
          <w:sz w:val="24"/>
          <w:szCs w:val="24"/>
        </w:rPr>
      </w:pPr>
      <w:r w:rsidRPr="00A1739A">
        <w:rPr>
          <w:rFonts w:asciiTheme="majorHAnsi" w:hAnsiTheme="majorHAnsi"/>
          <w:b/>
          <w:bCs/>
          <w:sz w:val="24"/>
          <w:szCs w:val="24"/>
        </w:rPr>
        <w:t>UPS (Uninterrupted Power Supply)</w:t>
      </w:r>
      <w:r w:rsidR="00701B74">
        <w:rPr>
          <w:rFonts w:asciiTheme="majorHAnsi" w:hAnsiTheme="majorHAnsi"/>
          <w:b/>
          <w:bCs/>
          <w:sz w:val="24"/>
          <w:szCs w:val="24"/>
        </w:rPr>
        <w:t xml:space="preserve">: </w:t>
      </w:r>
      <w:r w:rsidRPr="00701B74">
        <w:rPr>
          <w:rFonts w:asciiTheme="majorHAnsi" w:hAnsiTheme="majorHAnsi"/>
          <w:sz w:val="24"/>
          <w:szCs w:val="24"/>
        </w:rPr>
        <w:t>The UPS must have a storage battery of at least 20 minutes, 50Hz and 202Vac.</w:t>
      </w:r>
    </w:p>
    <w:p w14:paraId="6F16E9CE" w14:textId="0FB035D9" w:rsidR="00A1739A" w:rsidRPr="00701B74" w:rsidRDefault="00A1739A">
      <w:pPr>
        <w:pStyle w:val="ListParagraph"/>
        <w:numPr>
          <w:ilvl w:val="0"/>
          <w:numId w:val="24"/>
        </w:numPr>
        <w:spacing w:after="160" w:line="480" w:lineRule="auto"/>
        <w:rPr>
          <w:rFonts w:asciiTheme="majorHAnsi" w:hAnsiTheme="majorHAnsi"/>
          <w:b/>
          <w:bCs/>
          <w:sz w:val="24"/>
          <w:szCs w:val="24"/>
        </w:rPr>
      </w:pPr>
      <w:r w:rsidRPr="00A1739A">
        <w:rPr>
          <w:rFonts w:asciiTheme="majorHAnsi" w:hAnsiTheme="majorHAnsi"/>
          <w:b/>
          <w:bCs/>
          <w:sz w:val="24"/>
          <w:szCs w:val="24"/>
        </w:rPr>
        <w:t>Printer</w:t>
      </w:r>
    </w:p>
    <w:p w14:paraId="5D146A43" w14:textId="14C12899" w:rsidR="00A1739A" w:rsidRPr="00A1739A" w:rsidRDefault="00A1739A" w:rsidP="00923F60">
      <w:pPr>
        <w:spacing w:line="480" w:lineRule="auto"/>
        <w:rPr>
          <w:rFonts w:asciiTheme="majorHAnsi" w:hAnsiTheme="majorHAnsi"/>
          <w:b/>
          <w:bCs/>
          <w:sz w:val="24"/>
          <w:szCs w:val="24"/>
        </w:rPr>
      </w:pPr>
      <w:r w:rsidRPr="00A1739A">
        <w:rPr>
          <w:rFonts w:asciiTheme="majorHAnsi" w:hAnsiTheme="majorHAnsi"/>
          <w:b/>
          <w:bCs/>
          <w:sz w:val="24"/>
          <w:szCs w:val="24"/>
        </w:rPr>
        <w:t xml:space="preserve">5.1.2 </w:t>
      </w:r>
      <w:r w:rsidR="00701B74" w:rsidRPr="00A1739A">
        <w:rPr>
          <w:rFonts w:asciiTheme="majorHAnsi" w:hAnsiTheme="majorHAnsi"/>
          <w:b/>
          <w:bCs/>
          <w:sz w:val="24"/>
          <w:szCs w:val="24"/>
        </w:rPr>
        <w:t>Software Requirements</w:t>
      </w:r>
    </w:p>
    <w:p w14:paraId="17463036" w14:textId="77777777" w:rsidR="00A1739A" w:rsidRPr="00A1739A" w:rsidRDefault="00A1739A">
      <w:pPr>
        <w:pStyle w:val="ListParagraph"/>
        <w:numPr>
          <w:ilvl w:val="0"/>
          <w:numId w:val="3"/>
        </w:numPr>
        <w:spacing w:after="160" w:line="480" w:lineRule="auto"/>
        <w:rPr>
          <w:rFonts w:asciiTheme="majorHAnsi" w:hAnsiTheme="majorHAnsi"/>
          <w:sz w:val="24"/>
          <w:szCs w:val="24"/>
        </w:rPr>
      </w:pPr>
      <w:r w:rsidRPr="00A1739A">
        <w:rPr>
          <w:rFonts w:asciiTheme="majorHAnsi" w:hAnsiTheme="majorHAnsi"/>
          <w:sz w:val="24"/>
          <w:szCs w:val="24"/>
        </w:rPr>
        <w:t>Operating system (Windows 7 and above)</w:t>
      </w:r>
    </w:p>
    <w:p w14:paraId="7833DD4B" w14:textId="0C81E112" w:rsidR="00A1739A" w:rsidRPr="00057A17" w:rsidRDefault="00A1739A">
      <w:pPr>
        <w:pStyle w:val="ListParagraph"/>
        <w:numPr>
          <w:ilvl w:val="0"/>
          <w:numId w:val="3"/>
        </w:numPr>
        <w:spacing w:after="160" w:line="480" w:lineRule="auto"/>
        <w:rPr>
          <w:rFonts w:asciiTheme="majorHAnsi" w:hAnsiTheme="majorHAnsi"/>
          <w:sz w:val="24"/>
          <w:szCs w:val="24"/>
        </w:rPr>
      </w:pPr>
      <w:r w:rsidRPr="00A1739A">
        <w:rPr>
          <w:rFonts w:asciiTheme="majorHAnsi" w:hAnsiTheme="majorHAnsi"/>
          <w:sz w:val="24"/>
          <w:szCs w:val="24"/>
        </w:rPr>
        <w:t xml:space="preserve">Web browser (Opera, </w:t>
      </w:r>
      <w:r w:rsidR="00701B74" w:rsidRPr="00A1739A">
        <w:rPr>
          <w:rFonts w:asciiTheme="majorHAnsi" w:hAnsiTheme="majorHAnsi"/>
          <w:sz w:val="24"/>
          <w:szCs w:val="24"/>
        </w:rPr>
        <w:t>Firefox</w:t>
      </w:r>
      <w:r w:rsidRPr="00A1739A">
        <w:rPr>
          <w:rFonts w:asciiTheme="majorHAnsi" w:hAnsiTheme="majorHAnsi"/>
          <w:sz w:val="24"/>
          <w:szCs w:val="24"/>
        </w:rPr>
        <w:t xml:space="preserve">, </w:t>
      </w:r>
      <w:r w:rsidR="00701B74" w:rsidRPr="00A1739A">
        <w:rPr>
          <w:rFonts w:asciiTheme="majorHAnsi" w:hAnsiTheme="majorHAnsi"/>
          <w:sz w:val="24"/>
          <w:szCs w:val="24"/>
        </w:rPr>
        <w:t>Chrome</w:t>
      </w:r>
      <w:r w:rsidRPr="00A1739A">
        <w:rPr>
          <w:rFonts w:asciiTheme="majorHAnsi" w:hAnsiTheme="majorHAnsi"/>
          <w:sz w:val="24"/>
          <w:szCs w:val="24"/>
        </w:rPr>
        <w:t>)</w:t>
      </w:r>
    </w:p>
    <w:p w14:paraId="78BD9129" w14:textId="41CCC1C9" w:rsidR="00A1739A" w:rsidRPr="00A1739A" w:rsidRDefault="00A1739A" w:rsidP="00923F60">
      <w:pPr>
        <w:spacing w:line="480" w:lineRule="auto"/>
        <w:rPr>
          <w:rFonts w:asciiTheme="majorHAnsi" w:hAnsiTheme="majorHAnsi"/>
          <w:b/>
          <w:bCs/>
          <w:sz w:val="24"/>
          <w:szCs w:val="24"/>
        </w:rPr>
      </w:pPr>
      <w:r w:rsidRPr="00A1739A">
        <w:rPr>
          <w:rFonts w:asciiTheme="majorHAnsi" w:hAnsiTheme="majorHAnsi"/>
          <w:b/>
          <w:bCs/>
          <w:sz w:val="24"/>
          <w:szCs w:val="24"/>
        </w:rPr>
        <w:lastRenderedPageBreak/>
        <w:t xml:space="preserve">5.2 </w:t>
      </w:r>
      <w:r w:rsidR="006D5634">
        <w:rPr>
          <w:rFonts w:asciiTheme="majorHAnsi" w:hAnsiTheme="majorHAnsi"/>
          <w:b/>
          <w:bCs/>
          <w:sz w:val="24"/>
          <w:szCs w:val="24"/>
        </w:rPr>
        <w:tab/>
      </w:r>
      <w:r w:rsidRPr="00A1739A">
        <w:rPr>
          <w:rFonts w:asciiTheme="majorHAnsi" w:hAnsiTheme="majorHAnsi"/>
          <w:b/>
          <w:bCs/>
          <w:sz w:val="24"/>
          <w:szCs w:val="24"/>
        </w:rPr>
        <w:t>COMPONENT DIAGRAM</w:t>
      </w:r>
    </w:p>
    <w:p w14:paraId="1B76C91C" w14:textId="77777777" w:rsidR="00A1739A" w:rsidRPr="00A1739A" w:rsidRDefault="00A1739A" w:rsidP="00923F60">
      <w:pPr>
        <w:spacing w:line="480" w:lineRule="auto"/>
        <w:rPr>
          <w:rFonts w:asciiTheme="majorHAnsi" w:hAnsiTheme="majorHAnsi"/>
          <w:b/>
          <w:bCs/>
          <w:sz w:val="24"/>
          <w:szCs w:val="24"/>
        </w:rPr>
      </w:pPr>
    </w:p>
    <w:p w14:paraId="370DEA59" w14:textId="569AABF3" w:rsidR="00A1739A" w:rsidRPr="00A1739A" w:rsidRDefault="00A1739A" w:rsidP="00923F60">
      <w:pPr>
        <w:pStyle w:val="ListParagraph"/>
        <w:spacing w:line="480" w:lineRule="auto"/>
        <w:ind w:left="780"/>
        <w:rPr>
          <w:rFonts w:asciiTheme="majorHAnsi" w:hAnsiTheme="majorHAnsi"/>
          <w:sz w:val="24"/>
          <w:szCs w:val="24"/>
        </w:rPr>
      </w:pPr>
      <w:r w:rsidRPr="00A1739A">
        <w:rPr>
          <w:rFonts w:asciiTheme="majorHAnsi" w:hAnsiTheme="majorHAnsi" w:cstheme="minorBidi"/>
          <w:noProof/>
          <w:sz w:val="24"/>
          <w:szCs w:val="24"/>
        </w:rPr>
        <mc:AlternateContent>
          <mc:Choice Requires="wps">
            <w:drawing>
              <wp:anchor distT="0" distB="0" distL="114300" distR="114300" simplePos="0" relativeHeight="251807744" behindDoc="0" locked="0" layoutInCell="1" allowOverlap="1" wp14:anchorId="76FC0BB7" wp14:editId="227BE856">
                <wp:simplePos x="0" y="0"/>
                <wp:positionH relativeFrom="column">
                  <wp:posOffset>379730</wp:posOffset>
                </wp:positionH>
                <wp:positionV relativeFrom="paragraph">
                  <wp:posOffset>-64135</wp:posOffset>
                </wp:positionV>
                <wp:extent cx="1352550" cy="611505"/>
                <wp:effectExtent l="0" t="0" r="19050" b="17145"/>
                <wp:wrapNone/>
                <wp:docPr id="234" name="Rectangle 234"/>
                <wp:cNvGraphicFramePr/>
                <a:graphic xmlns:a="http://schemas.openxmlformats.org/drawingml/2006/main">
                  <a:graphicData uri="http://schemas.microsoft.com/office/word/2010/wordprocessingShape">
                    <wps:wsp>
                      <wps:cNvSpPr/>
                      <wps:spPr>
                        <a:xfrm>
                          <a:off x="0" y="0"/>
                          <a:ext cx="1351915" cy="611505"/>
                        </a:xfrm>
                        <a:prstGeom prst="rect">
                          <a:avLst/>
                        </a:prstGeom>
                      </wps:spPr>
                      <wps:style>
                        <a:lnRef idx="2">
                          <a:schemeClr val="dk1"/>
                        </a:lnRef>
                        <a:fillRef idx="1">
                          <a:schemeClr val="lt1"/>
                        </a:fillRef>
                        <a:effectRef idx="0">
                          <a:schemeClr val="dk1"/>
                        </a:effectRef>
                        <a:fontRef idx="minor">
                          <a:schemeClr val="dk1"/>
                        </a:fontRef>
                      </wps:style>
                      <wps:txbx>
                        <w:txbxContent>
                          <w:p w14:paraId="541E0FE2" w14:textId="77777777" w:rsidR="002A7753" w:rsidRDefault="002A7753" w:rsidP="00A1739A">
                            <w:pPr>
                              <w:jc w:val="center"/>
                            </w:pPr>
                            <w:r>
                              <w:t xml:space="preserve">         </w:t>
                            </w:r>
                            <w:proofErr w:type="spellStart"/>
                            <w:r>
                              <w:t>Homepage.php</w:t>
                            </w:r>
                            <w:proofErr w:type="spellEnd"/>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6FC0BB7" id="Rectangle 234" o:spid="_x0000_s1191" style="position:absolute;left:0;text-align:left;margin-left:29.9pt;margin-top:-5.05pt;width:106.5pt;height:48.15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" fillcolor="white [3201]" strokecolor="black [3200]" strokeweight="2pt">
                <v:textbox>
                  <w:txbxContent>
                    <w:p w14:paraId="541E0FE2" w14:textId="77777777" w:rsidR="002A7753" w:rsidRDefault="002A7753" w:rsidP="00A1739A">
                      <w:pPr>
                        <w:jc w:val="center"/>
                      </w:pPr>
                      <w:r>
                        <w:t xml:space="preserve">         </w:t>
                      </w:r>
                      <w:proofErr w:type="spellStart"/>
                      <w:r>
                        <w:t>Homepage.php</w:t>
                      </w:r>
                      <w:proofErr w:type="spellEnd"/>
                    </w:p>
                  </w:txbxContent>
                </v:textbox>
              </v:rect>
            </w:pict>
          </mc:Fallback>
        </mc:AlternateContent>
      </w:r>
      <w:r w:rsidRPr="00A1739A">
        <w:rPr>
          <w:rFonts w:asciiTheme="majorHAnsi" w:hAnsiTheme="majorHAnsi" w:cstheme="minorBidi"/>
          <w:noProof/>
          <w:sz w:val="24"/>
          <w:szCs w:val="24"/>
        </w:rPr>
        <mc:AlternateContent>
          <mc:Choice Requires="wps">
            <w:drawing>
              <wp:anchor distT="0" distB="0" distL="114300" distR="114300" simplePos="0" relativeHeight="251808768" behindDoc="0" locked="0" layoutInCell="1" allowOverlap="1" wp14:anchorId="3E5A5A73" wp14:editId="068CF2A7">
                <wp:simplePos x="0" y="0"/>
                <wp:positionH relativeFrom="column">
                  <wp:posOffset>90170</wp:posOffset>
                </wp:positionH>
                <wp:positionV relativeFrom="paragraph">
                  <wp:posOffset>64135</wp:posOffset>
                </wp:positionV>
                <wp:extent cx="424815" cy="147955"/>
                <wp:effectExtent l="0" t="0" r="13335" b="23495"/>
                <wp:wrapNone/>
                <wp:docPr id="233" name="Rectangle 233"/>
                <wp:cNvGraphicFramePr/>
                <a:graphic xmlns:a="http://schemas.openxmlformats.org/drawingml/2006/main">
                  <a:graphicData uri="http://schemas.microsoft.com/office/word/2010/wordprocessingShape">
                    <wps:wsp>
                      <wps:cNvSpPr/>
                      <wps:spPr>
                        <a:xfrm>
                          <a:off x="0" y="0"/>
                          <a:ext cx="424815" cy="14795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7CEEC834" id="Rectangle 233" o:spid="_x0000_s1026" style="position:absolute;margin-left:7.1pt;margin-top:5.05pt;width:33.45pt;height:11.6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" fillcolor="white [3201]" strokecolor="black [3200]" strokeweight="2pt"/>
            </w:pict>
          </mc:Fallback>
        </mc:AlternateContent>
      </w:r>
      <w:r w:rsidRPr="00A1739A">
        <w:rPr>
          <w:rFonts w:asciiTheme="majorHAnsi" w:hAnsiTheme="majorHAnsi" w:cstheme="minorBidi"/>
          <w:noProof/>
          <w:sz w:val="24"/>
          <w:szCs w:val="24"/>
        </w:rPr>
        <mc:AlternateContent>
          <mc:Choice Requires="wps">
            <w:drawing>
              <wp:anchor distT="0" distB="0" distL="114300" distR="114300" simplePos="0" relativeHeight="251809792" behindDoc="0" locked="0" layoutInCell="1" allowOverlap="1" wp14:anchorId="2B4CC811" wp14:editId="6845A81D">
                <wp:simplePos x="0" y="0"/>
                <wp:positionH relativeFrom="column">
                  <wp:posOffset>90170</wp:posOffset>
                </wp:positionH>
                <wp:positionV relativeFrom="paragraph">
                  <wp:posOffset>314960</wp:posOffset>
                </wp:positionV>
                <wp:extent cx="424815" cy="134620"/>
                <wp:effectExtent l="0" t="0" r="13335" b="17780"/>
                <wp:wrapNone/>
                <wp:docPr id="232" name="Rectangle 232"/>
                <wp:cNvGraphicFramePr/>
                <a:graphic xmlns:a="http://schemas.openxmlformats.org/drawingml/2006/main">
                  <a:graphicData uri="http://schemas.microsoft.com/office/word/2010/wordprocessingShape">
                    <wps:wsp>
                      <wps:cNvSpPr/>
                      <wps:spPr>
                        <a:xfrm>
                          <a:off x="0" y="0"/>
                          <a:ext cx="424815" cy="1346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1F6A9188" id="Rectangle 232" o:spid="_x0000_s1026" style="position:absolute;margin-left:7.1pt;margin-top:24.8pt;width:33.45pt;height:10.6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" fillcolor="white [3201]" strokecolor="black [3200]" strokeweight="2pt"/>
            </w:pict>
          </mc:Fallback>
        </mc:AlternateContent>
      </w:r>
      <w:r w:rsidRPr="00A1739A">
        <w:rPr>
          <w:rFonts w:asciiTheme="majorHAnsi" w:hAnsiTheme="majorHAnsi" w:cstheme="minorBidi"/>
          <w:noProof/>
          <w:sz w:val="24"/>
          <w:szCs w:val="24"/>
        </w:rPr>
        <mc:AlternateContent>
          <mc:Choice Requires="wps">
            <w:drawing>
              <wp:anchor distT="0" distB="0" distL="114300" distR="114300" simplePos="0" relativeHeight="251810816" behindDoc="0" locked="0" layoutInCell="1" allowOverlap="1" wp14:anchorId="3BA4094B" wp14:editId="534F4A42">
                <wp:simplePos x="0" y="0"/>
                <wp:positionH relativeFrom="column">
                  <wp:posOffset>4959350</wp:posOffset>
                </wp:positionH>
                <wp:positionV relativeFrom="paragraph">
                  <wp:posOffset>141605</wp:posOffset>
                </wp:positionV>
                <wp:extent cx="0" cy="2343785"/>
                <wp:effectExtent l="0" t="0" r="38100" b="18415"/>
                <wp:wrapNone/>
                <wp:docPr id="231" name="Straight Connector 231"/>
                <wp:cNvGraphicFramePr/>
                <a:graphic xmlns:a="http://schemas.openxmlformats.org/drawingml/2006/main">
                  <a:graphicData uri="http://schemas.microsoft.com/office/word/2010/wordprocessingShape">
                    <wps:wsp>
                      <wps:cNvCnPr/>
                      <wps:spPr>
                        <a:xfrm flipH="1" flipV="1">
                          <a:off x="0" y="0"/>
                          <a:ext cx="0" cy="23437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2927B9AC" id="Straight Connector 231" o:spid="_x0000_s1026" style="position:absolute;flip:x 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90.5pt,11.15pt" to="390.5pt,1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" strokecolor="#4579b8 [3044]"/>
            </w:pict>
          </mc:Fallback>
        </mc:AlternateContent>
      </w:r>
      <w:r w:rsidRPr="00A1739A">
        <w:rPr>
          <w:rFonts w:asciiTheme="majorHAnsi" w:hAnsiTheme="majorHAnsi" w:cstheme="minorBidi"/>
          <w:noProof/>
          <w:sz w:val="24"/>
          <w:szCs w:val="24"/>
        </w:rPr>
        <mc:AlternateContent>
          <mc:Choice Requires="wps">
            <w:drawing>
              <wp:anchor distT="0" distB="0" distL="114300" distR="114300" simplePos="0" relativeHeight="251811840" behindDoc="0" locked="0" layoutInCell="1" allowOverlap="1" wp14:anchorId="1F056946" wp14:editId="23E0AB22">
                <wp:simplePos x="0" y="0"/>
                <wp:positionH relativeFrom="column">
                  <wp:posOffset>1731010</wp:posOffset>
                </wp:positionH>
                <wp:positionV relativeFrom="paragraph">
                  <wp:posOffset>141605</wp:posOffset>
                </wp:positionV>
                <wp:extent cx="3227070" cy="0"/>
                <wp:effectExtent l="38100" t="76200" r="0" b="95250"/>
                <wp:wrapNone/>
                <wp:docPr id="230" name="Straight Arrow Connector 230"/>
                <wp:cNvGraphicFramePr/>
                <a:graphic xmlns:a="http://schemas.openxmlformats.org/drawingml/2006/main">
                  <a:graphicData uri="http://schemas.microsoft.com/office/word/2010/wordprocessingShape">
                    <wps:wsp>
                      <wps:cNvCnPr/>
                      <wps:spPr>
                        <a:xfrm flipH="1">
                          <a:off x="0" y="0"/>
                          <a:ext cx="322707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39852550" id="_x0000_t32" coordsize="21600,21600" o:spt="32" o:oned="t" path="m,l21600,21600e" filled="f">
                <v:path arrowok="t" fillok="f" o:connecttype="none"/>
                <o:lock v:ext="edit" shapetype="t"/>
              </v:shapetype>
              <v:shape id="Straight Arrow Connector 230" o:spid="_x0000_s1026" type="#_x0000_t32" style="position:absolute;margin-left:136.3pt;margin-top:11.15pt;width:254.1pt;height:0;flip:x;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" strokecolor="black [3040]">
                <v:stroke endarrow="block"/>
              </v:shape>
            </w:pict>
          </mc:Fallback>
        </mc:AlternateContent>
      </w:r>
      <w:r w:rsidRPr="00A1739A">
        <w:rPr>
          <w:rFonts w:asciiTheme="majorHAnsi" w:hAnsiTheme="majorHAnsi" w:cstheme="minorBidi"/>
          <w:noProof/>
          <w:sz w:val="24"/>
          <w:szCs w:val="24"/>
        </w:rPr>
        <mc:AlternateContent>
          <mc:Choice Requires="wps">
            <w:drawing>
              <wp:anchor distT="0" distB="0" distL="114300" distR="114300" simplePos="0" relativeHeight="251812864" behindDoc="0" locked="0" layoutInCell="1" allowOverlap="1" wp14:anchorId="2DA472E7" wp14:editId="7D11F311">
                <wp:simplePos x="0" y="0"/>
                <wp:positionH relativeFrom="column">
                  <wp:posOffset>1017270</wp:posOffset>
                </wp:positionH>
                <wp:positionV relativeFrom="paragraph">
                  <wp:posOffset>566420</wp:posOffset>
                </wp:positionV>
                <wp:extent cx="0" cy="766445"/>
                <wp:effectExtent l="76200" t="0" r="57150" b="52705"/>
                <wp:wrapNone/>
                <wp:docPr id="229" name="Straight Arrow Connector 229"/>
                <wp:cNvGraphicFramePr/>
                <a:graphic xmlns:a="http://schemas.openxmlformats.org/drawingml/2006/main">
                  <a:graphicData uri="http://schemas.microsoft.com/office/word/2010/wordprocessingShape">
                    <wps:wsp>
                      <wps:cNvCnPr/>
                      <wps:spPr>
                        <a:xfrm>
                          <a:off x="0" y="0"/>
                          <a:ext cx="0" cy="766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602A363" id="Straight Arrow Connector 229" o:spid="_x0000_s1026" type="#_x0000_t32" style="position:absolute;margin-left:80.1pt;margin-top:44.6pt;width:0;height:60.3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" strokecolor="black [3040]">
                <v:stroke endarrow="block"/>
              </v:shape>
            </w:pict>
          </mc:Fallback>
        </mc:AlternateContent>
      </w:r>
    </w:p>
    <w:p w14:paraId="2BE4347F" w14:textId="77777777" w:rsidR="00A1739A" w:rsidRPr="00A1739A" w:rsidRDefault="00A1739A" w:rsidP="00923F60">
      <w:pPr>
        <w:spacing w:line="480" w:lineRule="auto"/>
        <w:rPr>
          <w:rFonts w:asciiTheme="majorHAnsi" w:hAnsiTheme="majorHAnsi"/>
          <w:sz w:val="24"/>
          <w:szCs w:val="24"/>
        </w:rPr>
      </w:pPr>
    </w:p>
    <w:p w14:paraId="6CBEAFA5" w14:textId="473E26AD" w:rsidR="00A1739A" w:rsidRPr="00A1739A" w:rsidRDefault="00A1739A" w:rsidP="00923F60">
      <w:pPr>
        <w:spacing w:line="480" w:lineRule="auto"/>
        <w:rPr>
          <w:rFonts w:asciiTheme="majorHAnsi" w:hAnsiTheme="majorHAnsi"/>
          <w:sz w:val="24"/>
          <w:szCs w:val="24"/>
        </w:rPr>
      </w:pPr>
      <w:r w:rsidRPr="00A1739A">
        <w:rPr>
          <w:rFonts w:asciiTheme="majorHAnsi" w:hAnsiTheme="majorHAnsi" w:cstheme="minorBidi"/>
          <w:noProof/>
          <w:sz w:val="24"/>
          <w:szCs w:val="24"/>
        </w:rPr>
        <mc:AlternateContent>
          <mc:Choice Requires="wps">
            <w:drawing>
              <wp:anchor distT="0" distB="0" distL="114300" distR="114300" simplePos="0" relativeHeight="251813888" behindDoc="0" locked="0" layoutInCell="1" allowOverlap="1" wp14:anchorId="18D8E4E8" wp14:editId="34A6CA76">
                <wp:simplePos x="0" y="0"/>
                <wp:positionH relativeFrom="column">
                  <wp:posOffset>90170</wp:posOffset>
                </wp:positionH>
                <wp:positionV relativeFrom="paragraph">
                  <wp:posOffset>1111885</wp:posOffset>
                </wp:positionV>
                <wp:extent cx="469265" cy="121920"/>
                <wp:effectExtent l="0" t="0" r="26035" b="11430"/>
                <wp:wrapNone/>
                <wp:docPr id="228" name="Rectangle 228"/>
                <wp:cNvGraphicFramePr/>
                <a:graphic xmlns:a="http://schemas.openxmlformats.org/drawingml/2006/main">
                  <a:graphicData uri="http://schemas.microsoft.com/office/word/2010/wordprocessingShape">
                    <wps:wsp>
                      <wps:cNvSpPr/>
                      <wps:spPr>
                        <a:xfrm>
                          <a:off x="0" y="0"/>
                          <a:ext cx="469265" cy="1219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434CC923" id="Rectangle 228" o:spid="_x0000_s1026" style="position:absolute;margin-left:7.1pt;margin-top:87.55pt;width:36.95pt;height:9.6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" fillcolor="white [3201]" strokecolor="black [3200]" strokeweight="2pt"/>
            </w:pict>
          </mc:Fallback>
        </mc:AlternateContent>
      </w:r>
      <w:r w:rsidRPr="00A1739A">
        <w:rPr>
          <w:rFonts w:asciiTheme="majorHAnsi" w:hAnsiTheme="majorHAnsi" w:cstheme="minorBidi"/>
          <w:noProof/>
          <w:sz w:val="24"/>
          <w:szCs w:val="24"/>
        </w:rPr>
        <mc:AlternateContent>
          <mc:Choice Requires="wps">
            <w:drawing>
              <wp:anchor distT="0" distB="0" distL="114300" distR="114300" simplePos="0" relativeHeight="251814912" behindDoc="0" locked="0" layoutInCell="1" allowOverlap="1" wp14:anchorId="53D25BB7" wp14:editId="7DB1F14C">
                <wp:simplePos x="0" y="0"/>
                <wp:positionH relativeFrom="column">
                  <wp:posOffset>90170</wp:posOffset>
                </wp:positionH>
                <wp:positionV relativeFrom="paragraph">
                  <wp:posOffset>835025</wp:posOffset>
                </wp:positionV>
                <wp:extent cx="469265" cy="121920"/>
                <wp:effectExtent l="0" t="0" r="26035" b="11430"/>
                <wp:wrapNone/>
                <wp:docPr id="227" name="Rectangle 227"/>
                <wp:cNvGraphicFramePr/>
                <a:graphic xmlns:a="http://schemas.openxmlformats.org/drawingml/2006/main">
                  <a:graphicData uri="http://schemas.microsoft.com/office/word/2010/wordprocessingShape">
                    <wps:wsp>
                      <wps:cNvSpPr/>
                      <wps:spPr>
                        <a:xfrm>
                          <a:off x="0" y="0"/>
                          <a:ext cx="469265" cy="12192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5A11764E" id="Rectangle 227" o:spid="_x0000_s1026" style="position:absolute;margin-left:7.1pt;margin-top:65.75pt;width:36.95pt;height:9.6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" fillcolor="white [3201]" strokecolor="black [3200]" strokeweight="2pt"/>
            </w:pict>
          </mc:Fallback>
        </mc:AlternateContent>
      </w:r>
      <w:r w:rsidRPr="00A1739A">
        <w:rPr>
          <w:rFonts w:asciiTheme="majorHAnsi" w:hAnsiTheme="majorHAnsi" w:cstheme="minorBidi"/>
          <w:noProof/>
          <w:sz w:val="24"/>
          <w:szCs w:val="24"/>
        </w:rPr>
        <mc:AlternateContent>
          <mc:Choice Requires="wps">
            <w:drawing>
              <wp:anchor distT="0" distB="0" distL="114300" distR="114300" simplePos="0" relativeHeight="251815936" behindDoc="0" locked="0" layoutInCell="1" allowOverlap="1" wp14:anchorId="4815679A" wp14:editId="2E82E80C">
                <wp:simplePos x="0" y="0"/>
                <wp:positionH relativeFrom="column">
                  <wp:posOffset>4475480</wp:posOffset>
                </wp:positionH>
                <wp:positionV relativeFrom="paragraph">
                  <wp:posOffset>1002665</wp:posOffset>
                </wp:positionV>
                <wp:extent cx="0" cy="901700"/>
                <wp:effectExtent l="76200" t="0" r="57150" b="50800"/>
                <wp:wrapNone/>
                <wp:docPr id="226" name="Straight Arrow Connector 226"/>
                <wp:cNvGraphicFramePr/>
                <a:graphic xmlns:a="http://schemas.openxmlformats.org/drawingml/2006/main">
                  <a:graphicData uri="http://schemas.microsoft.com/office/word/2010/wordprocessingShape">
                    <wps:wsp>
                      <wps:cNvCnPr/>
                      <wps:spPr>
                        <a:xfrm>
                          <a:off x="0" y="0"/>
                          <a:ext cx="0" cy="9010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19FC4C99" id="Straight Arrow Connector 226" o:spid="_x0000_s1026" type="#_x0000_t32" style="position:absolute;margin-left:352.4pt;margin-top:78.95pt;width:0;height:71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" strokecolor="black [3040]">
                <v:stroke endarrow="block"/>
              </v:shape>
            </w:pict>
          </mc:Fallback>
        </mc:AlternateContent>
      </w:r>
      <w:r w:rsidRPr="00A1739A">
        <w:rPr>
          <w:rFonts w:asciiTheme="majorHAnsi" w:hAnsiTheme="majorHAnsi" w:cstheme="minorBidi"/>
          <w:noProof/>
          <w:sz w:val="24"/>
          <w:szCs w:val="24"/>
        </w:rPr>
        <mc:AlternateContent>
          <mc:Choice Requires="wps">
            <w:drawing>
              <wp:anchor distT="0" distB="0" distL="114300" distR="114300" simplePos="0" relativeHeight="251816960" behindDoc="0" locked="0" layoutInCell="1" allowOverlap="1" wp14:anchorId="78345CE7" wp14:editId="6F0CDC83">
                <wp:simplePos x="0" y="0"/>
                <wp:positionH relativeFrom="column">
                  <wp:posOffset>3973195</wp:posOffset>
                </wp:positionH>
                <wp:positionV relativeFrom="paragraph">
                  <wp:posOffset>1001395</wp:posOffset>
                </wp:positionV>
                <wp:extent cx="502285" cy="0"/>
                <wp:effectExtent l="0" t="0" r="0" b="0"/>
                <wp:wrapNone/>
                <wp:docPr id="225" name="Straight Connector 225"/>
                <wp:cNvGraphicFramePr/>
                <a:graphic xmlns:a="http://schemas.openxmlformats.org/drawingml/2006/main">
                  <a:graphicData uri="http://schemas.microsoft.com/office/word/2010/wordprocessingShape">
                    <wps:wsp>
                      <wps:cNvCnPr/>
                      <wps:spPr>
                        <a:xfrm>
                          <a:off x="0" y="0"/>
                          <a:ext cx="50228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line w14:anchorId="05D714D6" id="Straight Connector 225" o:spid="_x0000_s1026" style="position:absolute;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85pt,78.85pt" to="352.4pt,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" strokecolor="black [3040]"/>
            </w:pict>
          </mc:Fallback>
        </mc:AlternateContent>
      </w:r>
      <w:r w:rsidRPr="00A1739A">
        <w:rPr>
          <w:rFonts w:asciiTheme="majorHAnsi" w:hAnsiTheme="majorHAnsi" w:cstheme="minorBidi"/>
          <w:noProof/>
          <w:sz w:val="24"/>
          <w:szCs w:val="24"/>
        </w:rPr>
        <mc:AlternateContent>
          <mc:Choice Requires="wps">
            <w:drawing>
              <wp:anchor distT="0" distB="0" distL="114300" distR="114300" simplePos="0" relativeHeight="251817984" behindDoc="0" locked="0" layoutInCell="1" allowOverlap="1" wp14:anchorId="0BDD0195" wp14:editId="5B748AB8">
                <wp:simplePos x="0" y="0"/>
                <wp:positionH relativeFrom="column">
                  <wp:posOffset>1731010</wp:posOffset>
                </wp:positionH>
                <wp:positionV relativeFrom="paragraph">
                  <wp:posOffset>1002665</wp:posOffset>
                </wp:positionV>
                <wp:extent cx="915670" cy="0"/>
                <wp:effectExtent l="0" t="76200" r="17780" b="95250"/>
                <wp:wrapNone/>
                <wp:docPr id="224" name="Straight Arrow Connector 224"/>
                <wp:cNvGraphicFramePr/>
                <a:graphic xmlns:a="http://schemas.openxmlformats.org/drawingml/2006/main">
                  <a:graphicData uri="http://schemas.microsoft.com/office/word/2010/wordprocessingShape">
                    <wps:wsp>
                      <wps:cNvCnPr/>
                      <wps:spPr>
                        <a:xfrm>
                          <a:off x="0" y="0"/>
                          <a:ext cx="91503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 w14:anchorId="29A2AEAD" id="Straight Arrow Connector 224" o:spid="_x0000_s1026" type="#_x0000_t32" style="position:absolute;margin-left:136.3pt;margin-top:78.95pt;width:72.1pt;height:0;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" strokecolor="black [3040]">
                <v:stroke endarrow="block"/>
              </v:shape>
            </w:pict>
          </mc:Fallback>
        </mc:AlternateContent>
      </w:r>
      <w:r w:rsidRPr="00A1739A">
        <w:rPr>
          <w:rFonts w:asciiTheme="majorHAnsi" w:hAnsiTheme="majorHAnsi" w:cstheme="minorBidi"/>
          <w:noProof/>
          <w:sz w:val="24"/>
          <w:szCs w:val="24"/>
        </w:rPr>
        <mc:AlternateContent>
          <mc:Choice Requires="wps">
            <w:drawing>
              <wp:anchor distT="0" distB="0" distL="114300" distR="114300" simplePos="0" relativeHeight="251819008" behindDoc="0" locked="0" layoutInCell="1" allowOverlap="1" wp14:anchorId="389267C1" wp14:editId="20FA9BDF">
                <wp:simplePos x="0" y="0"/>
                <wp:positionH relativeFrom="column">
                  <wp:posOffset>2382520</wp:posOffset>
                </wp:positionH>
                <wp:positionV relativeFrom="paragraph">
                  <wp:posOffset>1111885</wp:posOffset>
                </wp:positionV>
                <wp:extent cx="579120" cy="141605"/>
                <wp:effectExtent l="0" t="0" r="11430" b="10795"/>
                <wp:wrapNone/>
                <wp:docPr id="223" name="Rectangle 223"/>
                <wp:cNvGraphicFramePr/>
                <a:graphic xmlns:a="http://schemas.openxmlformats.org/drawingml/2006/main">
                  <a:graphicData uri="http://schemas.microsoft.com/office/word/2010/wordprocessingShape">
                    <wps:wsp>
                      <wps:cNvSpPr/>
                      <wps:spPr>
                        <a:xfrm>
                          <a:off x="0" y="0"/>
                          <a:ext cx="579120" cy="1416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65921632" id="Rectangle 223" o:spid="_x0000_s1026" style="position:absolute;margin-left:187.6pt;margin-top:87.55pt;width:45.6pt;height:11.1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" fillcolor="white [3201]" strokecolor="black [3200]" strokeweight="2pt"/>
            </w:pict>
          </mc:Fallback>
        </mc:AlternateContent>
      </w:r>
      <w:r w:rsidRPr="00A1739A">
        <w:rPr>
          <w:rFonts w:asciiTheme="majorHAnsi" w:hAnsiTheme="majorHAnsi" w:cstheme="minorBidi"/>
          <w:noProof/>
          <w:sz w:val="24"/>
          <w:szCs w:val="24"/>
        </w:rPr>
        <mc:AlternateContent>
          <mc:Choice Requires="wps">
            <w:drawing>
              <wp:anchor distT="0" distB="0" distL="114300" distR="114300" simplePos="0" relativeHeight="251820032" behindDoc="0" locked="0" layoutInCell="1" allowOverlap="1" wp14:anchorId="63A31A8C" wp14:editId="493A8A7C">
                <wp:simplePos x="0" y="0"/>
                <wp:positionH relativeFrom="column">
                  <wp:posOffset>2381885</wp:posOffset>
                </wp:positionH>
                <wp:positionV relativeFrom="paragraph">
                  <wp:posOffset>802005</wp:posOffset>
                </wp:positionV>
                <wp:extent cx="579120" cy="154305"/>
                <wp:effectExtent l="0" t="0" r="11430" b="17145"/>
                <wp:wrapNone/>
                <wp:docPr id="222" name="Rectangle 222"/>
                <wp:cNvGraphicFramePr/>
                <a:graphic xmlns:a="http://schemas.openxmlformats.org/drawingml/2006/main">
                  <a:graphicData uri="http://schemas.microsoft.com/office/word/2010/wordprocessingShape">
                    <wps:wsp>
                      <wps:cNvSpPr/>
                      <wps:spPr>
                        <a:xfrm>
                          <a:off x="0" y="0"/>
                          <a:ext cx="579120" cy="1543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71E2466A" id="Rectangle 222" o:spid="_x0000_s1026" style="position:absolute;margin-left:187.55pt;margin-top:63.15pt;width:45.6pt;height:12.15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" fillcolor="white [3201]" strokecolor="black [3200]" strokeweight="2pt"/>
            </w:pict>
          </mc:Fallback>
        </mc:AlternateContent>
      </w:r>
      <w:r w:rsidRPr="00A1739A">
        <w:rPr>
          <w:rFonts w:asciiTheme="majorHAnsi" w:hAnsiTheme="majorHAnsi" w:cstheme="minorBidi"/>
          <w:noProof/>
          <w:sz w:val="24"/>
          <w:szCs w:val="24"/>
        </w:rPr>
        <mc:AlternateContent>
          <mc:Choice Requires="wps">
            <w:drawing>
              <wp:anchor distT="0" distB="0" distL="114300" distR="114300" simplePos="0" relativeHeight="251821056" behindDoc="0" locked="0" layoutInCell="1" allowOverlap="1" wp14:anchorId="033E58FC" wp14:editId="65DF9408">
                <wp:simplePos x="0" y="0"/>
                <wp:positionH relativeFrom="column">
                  <wp:posOffset>3934460</wp:posOffset>
                </wp:positionH>
                <wp:positionV relativeFrom="paragraph">
                  <wp:posOffset>2322195</wp:posOffset>
                </wp:positionV>
                <wp:extent cx="720090" cy="186690"/>
                <wp:effectExtent l="0" t="0" r="22860" b="22860"/>
                <wp:wrapNone/>
                <wp:docPr id="221" name="Rectangle 221"/>
                <wp:cNvGraphicFramePr/>
                <a:graphic xmlns:a="http://schemas.openxmlformats.org/drawingml/2006/main">
                  <a:graphicData uri="http://schemas.microsoft.com/office/word/2010/wordprocessingShape">
                    <wps:wsp>
                      <wps:cNvSpPr/>
                      <wps:spPr>
                        <a:xfrm>
                          <a:off x="0" y="0"/>
                          <a:ext cx="720090" cy="18605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48F64842" id="Rectangle 221" o:spid="_x0000_s1026" style="position:absolute;margin-left:309.8pt;margin-top:182.85pt;width:56.7pt;height:14.7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" fillcolor="white [3201]" strokecolor="black [3200]" strokeweight="2pt"/>
            </w:pict>
          </mc:Fallback>
        </mc:AlternateContent>
      </w:r>
      <w:r w:rsidRPr="00A1739A">
        <w:rPr>
          <w:rFonts w:asciiTheme="majorHAnsi" w:hAnsiTheme="majorHAnsi" w:cstheme="minorBidi"/>
          <w:noProof/>
          <w:sz w:val="24"/>
          <w:szCs w:val="24"/>
        </w:rPr>
        <mc:AlternateContent>
          <mc:Choice Requires="wps">
            <w:drawing>
              <wp:anchor distT="0" distB="0" distL="114300" distR="114300" simplePos="0" relativeHeight="251822080" behindDoc="0" locked="0" layoutInCell="1" allowOverlap="1" wp14:anchorId="09E87326" wp14:editId="4D3EE0B4">
                <wp:simplePos x="0" y="0"/>
                <wp:positionH relativeFrom="column">
                  <wp:posOffset>3934460</wp:posOffset>
                </wp:positionH>
                <wp:positionV relativeFrom="paragraph">
                  <wp:posOffset>2032635</wp:posOffset>
                </wp:positionV>
                <wp:extent cx="721360" cy="167640"/>
                <wp:effectExtent l="0" t="0" r="21590" b="22860"/>
                <wp:wrapNone/>
                <wp:docPr id="220" name="Rectangle 220"/>
                <wp:cNvGraphicFramePr/>
                <a:graphic xmlns:a="http://schemas.openxmlformats.org/drawingml/2006/main">
                  <a:graphicData uri="http://schemas.microsoft.com/office/word/2010/wordprocessingShape">
                    <wps:wsp>
                      <wps:cNvSpPr/>
                      <wps:spPr>
                        <a:xfrm>
                          <a:off x="0" y="0"/>
                          <a:ext cx="720725" cy="1670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7A4EF272" id="Rectangle 220" o:spid="_x0000_s1026" style="position:absolute;margin-left:309.8pt;margin-top:160.05pt;width:56.8pt;height:13.2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" fillcolor="white [3201]" strokecolor="black [3200]" strokeweight="2pt"/>
            </w:pict>
          </mc:Fallback>
        </mc:AlternateContent>
      </w:r>
      <w:r w:rsidRPr="00A1739A">
        <w:rPr>
          <w:rFonts w:asciiTheme="majorHAnsi" w:hAnsiTheme="majorHAnsi" w:cstheme="minorBidi"/>
          <w:noProof/>
          <w:sz w:val="24"/>
          <w:szCs w:val="24"/>
        </w:rPr>
        <mc:AlternateContent>
          <mc:Choice Requires="wps">
            <w:drawing>
              <wp:anchor distT="0" distB="0" distL="114300" distR="114300" simplePos="0" relativeHeight="251823104" behindDoc="0" locked="0" layoutInCell="1" allowOverlap="1" wp14:anchorId="359623BE" wp14:editId="003F4584">
                <wp:simplePos x="0" y="0"/>
                <wp:positionH relativeFrom="column">
                  <wp:posOffset>4231005</wp:posOffset>
                </wp:positionH>
                <wp:positionV relativeFrom="paragraph">
                  <wp:posOffset>1903730</wp:posOffset>
                </wp:positionV>
                <wp:extent cx="1558290" cy="701675"/>
                <wp:effectExtent l="0" t="0" r="22860" b="22225"/>
                <wp:wrapNone/>
                <wp:docPr id="219" name="Rectangle 219"/>
                <wp:cNvGraphicFramePr/>
                <a:graphic xmlns:a="http://schemas.openxmlformats.org/drawingml/2006/main">
                  <a:graphicData uri="http://schemas.microsoft.com/office/word/2010/wordprocessingShape">
                    <wps:wsp>
                      <wps:cNvSpPr/>
                      <wps:spPr>
                        <a:xfrm>
                          <a:off x="0" y="0"/>
                          <a:ext cx="1558290" cy="701675"/>
                        </a:xfrm>
                        <a:prstGeom prst="rect">
                          <a:avLst/>
                        </a:prstGeom>
                      </wps:spPr>
                      <wps:style>
                        <a:lnRef idx="2">
                          <a:schemeClr val="dk1"/>
                        </a:lnRef>
                        <a:fillRef idx="1">
                          <a:schemeClr val="lt1"/>
                        </a:fillRef>
                        <a:effectRef idx="0">
                          <a:schemeClr val="dk1"/>
                        </a:effectRef>
                        <a:fontRef idx="minor">
                          <a:schemeClr val="dk1"/>
                        </a:fontRef>
                      </wps:style>
                      <wps:txbx>
                        <w:txbxContent>
                          <w:p w14:paraId="5B41CBB7" w14:textId="77777777" w:rsidR="002A7753" w:rsidRDefault="002A7753" w:rsidP="00A1739A">
                            <w:pPr>
                              <w:jc w:val="center"/>
                            </w:pPr>
                            <w:r>
                              <w:t xml:space="preserve">    </w:t>
                            </w:r>
                            <w:proofErr w:type="spellStart"/>
                            <w:r>
                              <w:t>Admin.php</w:t>
                            </w:r>
                            <w:proofErr w:type="spellEnd"/>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59623BE" id="Rectangle 219" o:spid="_x0000_s1192" style="position:absolute;left:0;text-align:left;margin-left:333.15pt;margin-top:149.9pt;width:122.7pt;height:55.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" fillcolor="white [3201]" strokecolor="black [3200]" strokeweight="2pt">
                <v:textbox>
                  <w:txbxContent>
                    <w:p w14:paraId="5B41CBB7" w14:textId="77777777" w:rsidR="002A7753" w:rsidRDefault="002A7753" w:rsidP="00A1739A">
                      <w:pPr>
                        <w:jc w:val="center"/>
                      </w:pPr>
                      <w:r>
                        <w:t xml:space="preserve">    </w:t>
                      </w:r>
                      <w:proofErr w:type="spellStart"/>
                      <w:r>
                        <w:t>Admin.php</w:t>
                      </w:r>
                      <w:proofErr w:type="spellEnd"/>
                    </w:p>
                  </w:txbxContent>
                </v:textbox>
              </v:rect>
            </w:pict>
          </mc:Fallback>
        </mc:AlternateContent>
      </w:r>
      <w:r w:rsidRPr="00A1739A">
        <w:rPr>
          <w:rFonts w:asciiTheme="majorHAnsi" w:hAnsiTheme="majorHAnsi" w:cstheme="minorBidi"/>
          <w:noProof/>
          <w:sz w:val="24"/>
          <w:szCs w:val="24"/>
        </w:rPr>
        <mc:AlternateContent>
          <mc:Choice Requires="wps">
            <w:drawing>
              <wp:anchor distT="0" distB="0" distL="114300" distR="114300" simplePos="0" relativeHeight="251824128" behindDoc="0" locked="0" layoutInCell="1" allowOverlap="1" wp14:anchorId="5BE5FD90" wp14:editId="165A908E">
                <wp:simplePos x="0" y="0"/>
                <wp:positionH relativeFrom="column">
                  <wp:posOffset>2645410</wp:posOffset>
                </wp:positionH>
                <wp:positionV relativeFrom="paragraph">
                  <wp:posOffset>743585</wp:posOffset>
                </wp:positionV>
                <wp:extent cx="1326515" cy="553720"/>
                <wp:effectExtent l="0" t="0" r="26035" b="17780"/>
                <wp:wrapNone/>
                <wp:docPr id="218" name="Rectangle 218"/>
                <wp:cNvGraphicFramePr/>
                <a:graphic xmlns:a="http://schemas.openxmlformats.org/drawingml/2006/main">
                  <a:graphicData uri="http://schemas.microsoft.com/office/word/2010/wordprocessingShape">
                    <wps:wsp>
                      <wps:cNvSpPr/>
                      <wps:spPr>
                        <a:xfrm>
                          <a:off x="0" y="0"/>
                          <a:ext cx="1326515" cy="553720"/>
                        </a:xfrm>
                        <a:prstGeom prst="rect">
                          <a:avLst/>
                        </a:prstGeom>
                      </wps:spPr>
                      <wps:style>
                        <a:lnRef idx="2">
                          <a:schemeClr val="dk1"/>
                        </a:lnRef>
                        <a:fillRef idx="1">
                          <a:schemeClr val="lt1"/>
                        </a:fillRef>
                        <a:effectRef idx="0">
                          <a:schemeClr val="dk1"/>
                        </a:effectRef>
                        <a:fontRef idx="minor">
                          <a:schemeClr val="dk1"/>
                        </a:fontRef>
                      </wps:style>
                      <wps:txbx>
                        <w:txbxContent>
                          <w:p w14:paraId="2674351C" w14:textId="77777777" w:rsidR="002A7753" w:rsidRDefault="002A7753" w:rsidP="00A1739A">
                            <w:pPr>
                              <w:jc w:val="center"/>
                            </w:pPr>
                            <w:r>
                              <w:t xml:space="preserve">    </w:t>
                            </w:r>
                            <w:proofErr w:type="spellStart"/>
                            <w:r>
                              <w:t>Report.php</w:t>
                            </w:r>
                            <w:proofErr w:type="spellEnd"/>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BE5FD90" id="Rectangle 218" o:spid="_x0000_s1193" style="position:absolute;left:0;text-align:left;margin-left:208.3pt;margin-top:58.55pt;width:104.45pt;height:43.6pt;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" fillcolor="white [3201]" strokecolor="black [3200]" strokeweight="2pt">
                <v:textbox>
                  <w:txbxContent>
                    <w:p w14:paraId="2674351C" w14:textId="77777777" w:rsidR="002A7753" w:rsidRDefault="002A7753" w:rsidP="00A1739A">
                      <w:pPr>
                        <w:jc w:val="center"/>
                      </w:pPr>
                      <w:r>
                        <w:t xml:space="preserve">    </w:t>
                      </w:r>
                      <w:proofErr w:type="spellStart"/>
                      <w:r>
                        <w:t>Report.php</w:t>
                      </w:r>
                      <w:proofErr w:type="spellEnd"/>
                    </w:p>
                  </w:txbxContent>
                </v:textbox>
              </v:rect>
            </w:pict>
          </mc:Fallback>
        </mc:AlternateContent>
      </w:r>
      <w:r w:rsidRPr="00A1739A">
        <w:rPr>
          <w:rFonts w:asciiTheme="majorHAnsi" w:hAnsiTheme="majorHAnsi" w:cstheme="minorBidi"/>
          <w:noProof/>
          <w:sz w:val="24"/>
          <w:szCs w:val="24"/>
        </w:rPr>
        <mc:AlternateContent>
          <mc:Choice Requires="wps">
            <w:drawing>
              <wp:anchor distT="0" distB="0" distL="114300" distR="114300" simplePos="0" relativeHeight="251825152" behindDoc="0" locked="0" layoutInCell="1" allowOverlap="1" wp14:anchorId="213D6E28" wp14:editId="2B684286">
                <wp:simplePos x="0" y="0"/>
                <wp:positionH relativeFrom="column">
                  <wp:posOffset>379730</wp:posOffset>
                </wp:positionH>
                <wp:positionV relativeFrom="paragraph">
                  <wp:posOffset>732155</wp:posOffset>
                </wp:positionV>
                <wp:extent cx="1351915" cy="566420"/>
                <wp:effectExtent l="0" t="0" r="19685" b="24130"/>
                <wp:wrapNone/>
                <wp:docPr id="216" name="Rectangle 216"/>
                <wp:cNvGraphicFramePr/>
                <a:graphic xmlns:a="http://schemas.openxmlformats.org/drawingml/2006/main">
                  <a:graphicData uri="http://schemas.microsoft.com/office/word/2010/wordprocessingShape">
                    <wps:wsp>
                      <wps:cNvSpPr/>
                      <wps:spPr>
                        <a:xfrm>
                          <a:off x="0" y="0"/>
                          <a:ext cx="1351280" cy="566420"/>
                        </a:xfrm>
                        <a:prstGeom prst="rect">
                          <a:avLst/>
                        </a:prstGeom>
                      </wps:spPr>
                      <wps:style>
                        <a:lnRef idx="2">
                          <a:schemeClr val="dk1"/>
                        </a:lnRef>
                        <a:fillRef idx="1">
                          <a:schemeClr val="lt1"/>
                        </a:fillRef>
                        <a:effectRef idx="0">
                          <a:schemeClr val="dk1"/>
                        </a:effectRef>
                        <a:fontRef idx="minor">
                          <a:schemeClr val="dk1"/>
                        </a:fontRef>
                      </wps:style>
                      <wps:txbx>
                        <w:txbxContent>
                          <w:p w14:paraId="7F767CFB" w14:textId="77777777" w:rsidR="002A7753" w:rsidRDefault="002A7753" w:rsidP="00A1739A">
                            <w:pPr>
                              <w:jc w:val="center"/>
                            </w:pPr>
                            <w:r>
                              <w:t>Staff-</w:t>
                            </w:r>
                            <w:proofErr w:type="spellStart"/>
                            <w:r>
                              <w:t>Dashboard.php</w:t>
                            </w:r>
                            <w:proofErr w:type="spellEnd"/>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213D6E28" id="Rectangle 216" o:spid="_x0000_s1194" style="position:absolute;left:0;text-align:left;margin-left:29.9pt;margin-top:57.65pt;width:106.45pt;height:44.6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" fillcolor="white [3201]" strokecolor="black [3200]" strokeweight="2pt">
                <v:textbox>
                  <w:txbxContent>
                    <w:p w14:paraId="7F767CFB" w14:textId="77777777" w:rsidR="002A7753" w:rsidRDefault="002A7753" w:rsidP="00A1739A">
                      <w:pPr>
                        <w:jc w:val="center"/>
                      </w:pPr>
                      <w:r>
                        <w:t>Staff-</w:t>
                      </w:r>
                      <w:proofErr w:type="spellStart"/>
                      <w:r>
                        <w:t>Dashboard.php</w:t>
                      </w:r>
                      <w:proofErr w:type="spellEnd"/>
                    </w:p>
                  </w:txbxContent>
                </v:textbox>
              </v:rect>
            </w:pict>
          </mc:Fallback>
        </mc:AlternateContent>
      </w:r>
      <w:r w:rsidRPr="00A1739A">
        <w:rPr>
          <w:rFonts w:asciiTheme="majorHAnsi" w:hAnsiTheme="majorHAnsi"/>
          <w:sz w:val="24"/>
          <w:szCs w:val="24"/>
        </w:rPr>
        <w:t xml:space="preserve">       </w:t>
      </w:r>
    </w:p>
    <w:p w14:paraId="6A654007" w14:textId="77777777" w:rsidR="00A1739A" w:rsidRPr="00A1739A" w:rsidRDefault="00A1739A" w:rsidP="00923F60">
      <w:pPr>
        <w:spacing w:line="480" w:lineRule="auto"/>
        <w:rPr>
          <w:rFonts w:asciiTheme="majorHAnsi" w:hAnsiTheme="majorHAnsi"/>
          <w:sz w:val="24"/>
          <w:szCs w:val="24"/>
        </w:rPr>
      </w:pPr>
    </w:p>
    <w:p w14:paraId="49564CBF" w14:textId="77777777" w:rsidR="00A1739A" w:rsidRPr="00A1739A" w:rsidRDefault="00A1739A" w:rsidP="00923F60">
      <w:pPr>
        <w:spacing w:line="480" w:lineRule="auto"/>
        <w:rPr>
          <w:rFonts w:asciiTheme="majorHAnsi" w:hAnsiTheme="majorHAnsi"/>
          <w:sz w:val="24"/>
          <w:szCs w:val="24"/>
        </w:rPr>
      </w:pPr>
    </w:p>
    <w:p w14:paraId="0ECB0D10" w14:textId="77777777" w:rsidR="00A1739A" w:rsidRPr="00A1739A" w:rsidRDefault="00A1739A" w:rsidP="00923F60">
      <w:pPr>
        <w:spacing w:line="480" w:lineRule="auto"/>
        <w:rPr>
          <w:rFonts w:asciiTheme="majorHAnsi" w:hAnsiTheme="majorHAnsi"/>
          <w:sz w:val="24"/>
          <w:szCs w:val="24"/>
        </w:rPr>
      </w:pPr>
    </w:p>
    <w:p w14:paraId="1EC0D1D7" w14:textId="77777777" w:rsidR="00A1739A" w:rsidRPr="00A1739A" w:rsidRDefault="00A1739A" w:rsidP="00923F60">
      <w:pPr>
        <w:spacing w:line="480" w:lineRule="auto"/>
        <w:rPr>
          <w:rFonts w:asciiTheme="majorHAnsi" w:hAnsiTheme="majorHAnsi"/>
          <w:sz w:val="24"/>
          <w:szCs w:val="24"/>
        </w:rPr>
      </w:pPr>
    </w:p>
    <w:p w14:paraId="663EF354" w14:textId="77777777" w:rsidR="00A1739A" w:rsidRPr="00A1739A" w:rsidRDefault="00A1739A" w:rsidP="00923F60">
      <w:pPr>
        <w:spacing w:line="480" w:lineRule="auto"/>
        <w:rPr>
          <w:rFonts w:asciiTheme="majorHAnsi" w:hAnsiTheme="majorHAnsi"/>
          <w:sz w:val="24"/>
          <w:szCs w:val="24"/>
        </w:rPr>
      </w:pPr>
    </w:p>
    <w:p w14:paraId="1809CFA2" w14:textId="77777777" w:rsidR="00A1739A" w:rsidRPr="00A1739A" w:rsidRDefault="00A1739A" w:rsidP="00923F60">
      <w:pPr>
        <w:spacing w:line="480" w:lineRule="auto"/>
        <w:rPr>
          <w:rFonts w:asciiTheme="majorHAnsi" w:hAnsiTheme="majorHAnsi"/>
          <w:sz w:val="24"/>
          <w:szCs w:val="24"/>
        </w:rPr>
      </w:pPr>
    </w:p>
    <w:p w14:paraId="4B6F45D4" w14:textId="77777777" w:rsidR="00A1739A" w:rsidRPr="00A1739A" w:rsidRDefault="00A1739A" w:rsidP="00923F60">
      <w:pPr>
        <w:spacing w:line="480" w:lineRule="auto"/>
        <w:rPr>
          <w:rFonts w:asciiTheme="majorHAnsi" w:hAnsiTheme="majorHAnsi"/>
          <w:sz w:val="24"/>
          <w:szCs w:val="24"/>
        </w:rPr>
      </w:pPr>
    </w:p>
    <w:p w14:paraId="057C336E" w14:textId="08CDC32E" w:rsidR="00781957" w:rsidRPr="00A1739A" w:rsidRDefault="00A1739A" w:rsidP="00781957">
      <w:pPr>
        <w:spacing w:line="480" w:lineRule="auto"/>
        <w:rPr>
          <w:rFonts w:asciiTheme="majorHAnsi" w:hAnsiTheme="majorHAnsi"/>
          <w:b/>
          <w:bCs/>
          <w:sz w:val="24"/>
          <w:szCs w:val="24"/>
        </w:rPr>
      </w:pPr>
      <w:r w:rsidRPr="00A1739A">
        <w:rPr>
          <w:rFonts w:asciiTheme="majorHAnsi" w:hAnsiTheme="majorHAnsi"/>
          <w:b/>
          <w:bCs/>
          <w:sz w:val="24"/>
          <w:szCs w:val="24"/>
        </w:rPr>
        <w:t>Fig 5.1 Component Diagram</w:t>
      </w:r>
    </w:p>
    <w:p w14:paraId="357B51A9" w14:textId="77777777" w:rsidR="006D5634" w:rsidRDefault="00A1739A">
      <w:pPr>
        <w:pStyle w:val="ListParagraph"/>
        <w:numPr>
          <w:ilvl w:val="0"/>
          <w:numId w:val="26"/>
        </w:numPr>
        <w:spacing w:after="160" w:line="480" w:lineRule="auto"/>
        <w:ind w:left="720"/>
        <w:rPr>
          <w:rFonts w:asciiTheme="majorHAnsi" w:hAnsiTheme="majorHAnsi"/>
          <w:sz w:val="24"/>
          <w:szCs w:val="24"/>
        </w:rPr>
      </w:pPr>
      <w:proofErr w:type="spellStart"/>
      <w:r w:rsidRPr="006D5634">
        <w:rPr>
          <w:rFonts w:asciiTheme="majorHAnsi" w:hAnsiTheme="majorHAnsi"/>
          <w:b/>
          <w:bCs/>
          <w:sz w:val="24"/>
          <w:szCs w:val="24"/>
        </w:rPr>
        <w:t>Homepage.php</w:t>
      </w:r>
      <w:proofErr w:type="spellEnd"/>
      <w:r w:rsidR="006D5634" w:rsidRPr="006D5634">
        <w:rPr>
          <w:rFonts w:asciiTheme="majorHAnsi" w:hAnsiTheme="majorHAnsi"/>
          <w:b/>
          <w:bCs/>
          <w:sz w:val="24"/>
          <w:szCs w:val="24"/>
        </w:rPr>
        <w:t xml:space="preserve">: </w:t>
      </w:r>
      <w:r w:rsidRPr="006D5634">
        <w:rPr>
          <w:rFonts w:asciiTheme="majorHAnsi" w:hAnsiTheme="majorHAnsi"/>
          <w:sz w:val="24"/>
          <w:szCs w:val="24"/>
        </w:rPr>
        <w:t>This page introduces the system. It serves a welcome page and provides a suitable welcoming presentation for the users.</w:t>
      </w:r>
    </w:p>
    <w:p w14:paraId="38515578" w14:textId="09214DB2" w:rsidR="00A1739A" w:rsidRPr="006D5634" w:rsidRDefault="00A1739A">
      <w:pPr>
        <w:pStyle w:val="ListParagraph"/>
        <w:numPr>
          <w:ilvl w:val="0"/>
          <w:numId w:val="26"/>
        </w:numPr>
        <w:spacing w:after="160" w:line="480" w:lineRule="auto"/>
        <w:ind w:left="720"/>
        <w:rPr>
          <w:rFonts w:asciiTheme="majorHAnsi" w:hAnsiTheme="majorHAnsi"/>
          <w:sz w:val="24"/>
          <w:szCs w:val="24"/>
        </w:rPr>
      </w:pPr>
      <w:r w:rsidRPr="006D5634">
        <w:rPr>
          <w:rFonts w:asciiTheme="majorHAnsi" w:hAnsiTheme="majorHAnsi"/>
          <w:b/>
          <w:bCs/>
          <w:sz w:val="24"/>
          <w:szCs w:val="24"/>
        </w:rPr>
        <w:t>Staff-</w:t>
      </w:r>
      <w:proofErr w:type="spellStart"/>
      <w:r w:rsidRPr="006D5634">
        <w:rPr>
          <w:rFonts w:asciiTheme="majorHAnsi" w:hAnsiTheme="majorHAnsi"/>
          <w:b/>
          <w:bCs/>
          <w:sz w:val="24"/>
          <w:szCs w:val="24"/>
        </w:rPr>
        <w:t>Dashboard.php</w:t>
      </w:r>
      <w:proofErr w:type="spellEnd"/>
      <w:r w:rsidR="006D5634" w:rsidRPr="006D5634">
        <w:rPr>
          <w:rFonts w:asciiTheme="majorHAnsi" w:hAnsiTheme="majorHAnsi"/>
          <w:b/>
          <w:bCs/>
          <w:sz w:val="24"/>
          <w:szCs w:val="24"/>
        </w:rPr>
        <w:t xml:space="preserve">: </w:t>
      </w:r>
      <w:r w:rsidRPr="006D5634">
        <w:rPr>
          <w:rFonts w:asciiTheme="majorHAnsi" w:hAnsiTheme="majorHAnsi"/>
          <w:sz w:val="24"/>
          <w:szCs w:val="24"/>
        </w:rPr>
        <w:t>This provides the staff with a good dashboard to manipulate the system.</w:t>
      </w:r>
      <w:r w:rsidR="006D5634" w:rsidRPr="006D5634">
        <w:rPr>
          <w:rFonts w:asciiTheme="majorHAnsi" w:hAnsiTheme="majorHAnsi"/>
          <w:sz w:val="24"/>
          <w:szCs w:val="24"/>
        </w:rPr>
        <w:t xml:space="preserve"> </w:t>
      </w:r>
      <w:r w:rsidRPr="006D5634">
        <w:rPr>
          <w:rFonts w:asciiTheme="majorHAnsi" w:hAnsiTheme="majorHAnsi"/>
          <w:sz w:val="24"/>
          <w:szCs w:val="24"/>
        </w:rPr>
        <w:t>On this page, the staff can review all report cases he or she has posted to the admin. On this page, the staff can also perform actions such as updating reports, change login credentials etc.</w:t>
      </w:r>
    </w:p>
    <w:p w14:paraId="34DF70C7" w14:textId="35908C35" w:rsidR="00A1739A" w:rsidRPr="006D5634" w:rsidRDefault="00A1739A">
      <w:pPr>
        <w:pStyle w:val="ListParagraph"/>
        <w:numPr>
          <w:ilvl w:val="0"/>
          <w:numId w:val="26"/>
        </w:numPr>
        <w:spacing w:after="160" w:line="480" w:lineRule="auto"/>
        <w:ind w:left="720"/>
        <w:rPr>
          <w:rFonts w:asciiTheme="majorHAnsi" w:hAnsiTheme="majorHAnsi"/>
          <w:sz w:val="24"/>
          <w:szCs w:val="24"/>
        </w:rPr>
      </w:pPr>
      <w:proofErr w:type="spellStart"/>
      <w:r w:rsidRPr="006D5634">
        <w:rPr>
          <w:rFonts w:asciiTheme="majorHAnsi" w:hAnsiTheme="majorHAnsi"/>
          <w:b/>
          <w:bCs/>
          <w:sz w:val="24"/>
          <w:szCs w:val="24"/>
        </w:rPr>
        <w:t>Report.php</w:t>
      </w:r>
      <w:proofErr w:type="spellEnd"/>
      <w:r w:rsidR="006D5634" w:rsidRPr="006D5634">
        <w:rPr>
          <w:rFonts w:asciiTheme="majorHAnsi" w:hAnsiTheme="majorHAnsi"/>
          <w:b/>
          <w:bCs/>
          <w:sz w:val="24"/>
          <w:szCs w:val="24"/>
        </w:rPr>
        <w:t xml:space="preserve">: </w:t>
      </w:r>
      <w:r w:rsidRPr="006D5634">
        <w:rPr>
          <w:rFonts w:asciiTheme="majorHAnsi" w:hAnsiTheme="majorHAnsi"/>
          <w:sz w:val="24"/>
          <w:szCs w:val="24"/>
        </w:rPr>
        <w:t>On this page, the staff is allowed to report the misconduct cases.</w:t>
      </w:r>
    </w:p>
    <w:p w14:paraId="55A9F382" w14:textId="1004625C" w:rsidR="00A1739A" w:rsidRPr="006D5634" w:rsidRDefault="00A1739A">
      <w:pPr>
        <w:pStyle w:val="ListParagraph"/>
        <w:numPr>
          <w:ilvl w:val="0"/>
          <w:numId w:val="26"/>
        </w:numPr>
        <w:spacing w:line="480" w:lineRule="auto"/>
        <w:ind w:left="720"/>
        <w:rPr>
          <w:rFonts w:asciiTheme="majorHAnsi" w:hAnsiTheme="majorHAnsi"/>
          <w:sz w:val="24"/>
          <w:szCs w:val="24"/>
        </w:rPr>
      </w:pPr>
      <w:r w:rsidRPr="00A1739A">
        <w:rPr>
          <w:rFonts w:asciiTheme="majorHAnsi" w:hAnsiTheme="majorHAnsi"/>
          <w:sz w:val="24"/>
          <w:szCs w:val="24"/>
        </w:rPr>
        <w:t>A form is being provided with required input fields for staffs to fill in necessary information.</w:t>
      </w:r>
    </w:p>
    <w:p w14:paraId="4D0BE9C6" w14:textId="5A7429CF" w:rsidR="00A1739A" w:rsidRPr="006D5634" w:rsidRDefault="00A1739A">
      <w:pPr>
        <w:pStyle w:val="ListParagraph"/>
        <w:numPr>
          <w:ilvl w:val="0"/>
          <w:numId w:val="26"/>
        </w:numPr>
        <w:spacing w:after="160" w:line="480" w:lineRule="auto"/>
        <w:ind w:left="720"/>
        <w:rPr>
          <w:rFonts w:asciiTheme="majorHAnsi" w:hAnsiTheme="majorHAnsi"/>
          <w:sz w:val="24"/>
          <w:szCs w:val="24"/>
        </w:rPr>
      </w:pPr>
      <w:proofErr w:type="spellStart"/>
      <w:r w:rsidRPr="006D5634">
        <w:rPr>
          <w:rFonts w:asciiTheme="majorHAnsi" w:hAnsiTheme="majorHAnsi"/>
          <w:b/>
          <w:bCs/>
          <w:sz w:val="24"/>
          <w:szCs w:val="24"/>
        </w:rPr>
        <w:t>Admin.php</w:t>
      </w:r>
      <w:proofErr w:type="spellEnd"/>
      <w:r w:rsidR="006D5634" w:rsidRPr="006D5634">
        <w:rPr>
          <w:rFonts w:asciiTheme="majorHAnsi" w:hAnsiTheme="majorHAnsi"/>
          <w:b/>
          <w:bCs/>
          <w:sz w:val="24"/>
          <w:szCs w:val="24"/>
        </w:rPr>
        <w:t>:</w:t>
      </w:r>
      <w:r w:rsidR="006D5634">
        <w:rPr>
          <w:rFonts w:asciiTheme="majorHAnsi" w:hAnsiTheme="majorHAnsi"/>
          <w:b/>
          <w:bCs/>
          <w:sz w:val="24"/>
          <w:szCs w:val="24"/>
        </w:rPr>
        <w:t xml:space="preserve"> </w:t>
      </w:r>
      <w:r w:rsidRPr="006D5634">
        <w:rPr>
          <w:rFonts w:asciiTheme="majorHAnsi" w:hAnsiTheme="majorHAnsi"/>
          <w:sz w:val="24"/>
          <w:szCs w:val="24"/>
        </w:rPr>
        <w:t>This component enables the Admin to view all reports posted by the staffs and also to perform several operations such as registering staffs, sending email notifications to the student’s email, updating records, tagging punishment to misconduct cases after investigation etc.</w:t>
      </w:r>
    </w:p>
    <w:p w14:paraId="6BBF01F5" w14:textId="287298A5" w:rsidR="00A1739A" w:rsidRPr="00A1739A" w:rsidRDefault="00A1739A" w:rsidP="00923F60">
      <w:pPr>
        <w:spacing w:line="480" w:lineRule="auto"/>
        <w:rPr>
          <w:rFonts w:asciiTheme="majorHAnsi" w:hAnsiTheme="majorHAnsi"/>
          <w:b/>
          <w:bCs/>
          <w:sz w:val="24"/>
          <w:szCs w:val="24"/>
        </w:rPr>
      </w:pPr>
      <w:r w:rsidRPr="00A1739A">
        <w:rPr>
          <w:rFonts w:asciiTheme="majorHAnsi" w:hAnsiTheme="majorHAnsi"/>
          <w:b/>
          <w:bCs/>
          <w:sz w:val="24"/>
          <w:szCs w:val="24"/>
        </w:rPr>
        <w:lastRenderedPageBreak/>
        <w:t xml:space="preserve">5.2.1 </w:t>
      </w:r>
      <w:r w:rsidR="004435E1">
        <w:rPr>
          <w:rFonts w:asciiTheme="majorHAnsi" w:hAnsiTheme="majorHAnsi"/>
          <w:b/>
          <w:bCs/>
          <w:sz w:val="24"/>
          <w:szCs w:val="24"/>
        </w:rPr>
        <w:tab/>
      </w:r>
      <w:r w:rsidRPr="00A1739A">
        <w:rPr>
          <w:rFonts w:asciiTheme="majorHAnsi" w:hAnsiTheme="majorHAnsi"/>
          <w:b/>
          <w:bCs/>
          <w:sz w:val="24"/>
          <w:szCs w:val="24"/>
        </w:rPr>
        <w:t>DEPLOYMENT PROCEDURE</w:t>
      </w:r>
    </w:p>
    <w:p w14:paraId="19BB06DF" w14:textId="77777777" w:rsidR="00A1739A" w:rsidRPr="00A1739A" w:rsidRDefault="00A1739A" w:rsidP="00923F60">
      <w:pPr>
        <w:spacing w:line="480" w:lineRule="auto"/>
        <w:rPr>
          <w:rFonts w:asciiTheme="majorHAnsi" w:hAnsiTheme="majorHAnsi"/>
          <w:sz w:val="24"/>
          <w:szCs w:val="24"/>
        </w:rPr>
      </w:pPr>
      <w:r w:rsidRPr="00A1739A">
        <w:rPr>
          <w:rFonts w:asciiTheme="majorHAnsi" w:hAnsiTheme="majorHAnsi"/>
          <w:sz w:val="24"/>
          <w:szCs w:val="24"/>
        </w:rPr>
        <w:t>The application is deployed to the web server and thus requires the use of internet services to have access to the system. The following processes involves the deployment of this system to the web server. The AWS EC2 is the chosen host for this application.</w:t>
      </w:r>
    </w:p>
    <w:p w14:paraId="37035E06" w14:textId="77777777" w:rsidR="00A1739A" w:rsidRPr="00A1739A" w:rsidRDefault="00A1739A" w:rsidP="00923F60">
      <w:pPr>
        <w:spacing w:line="480" w:lineRule="auto"/>
        <w:rPr>
          <w:rFonts w:asciiTheme="majorHAnsi" w:hAnsiTheme="majorHAnsi"/>
          <w:sz w:val="24"/>
          <w:szCs w:val="24"/>
        </w:rPr>
      </w:pPr>
      <w:r w:rsidRPr="00A1739A">
        <w:rPr>
          <w:rFonts w:asciiTheme="majorHAnsi" w:hAnsiTheme="majorHAnsi"/>
          <w:sz w:val="24"/>
          <w:szCs w:val="24"/>
        </w:rPr>
        <w:t>The following procedures are used to deploy the system to the AWS EC2 web server:</w:t>
      </w:r>
    </w:p>
    <w:p w14:paraId="173ACAD3" w14:textId="77777777" w:rsidR="00A1739A" w:rsidRPr="00A1739A" w:rsidRDefault="00A1739A">
      <w:pPr>
        <w:pStyle w:val="ListParagraph"/>
        <w:numPr>
          <w:ilvl w:val="0"/>
          <w:numId w:val="4"/>
        </w:numPr>
        <w:spacing w:after="160" w:line="480" w:lineRule="auto"/>
        <w:rPr>
          <w:rFonts w:asciiTheme="majorHAnsi" w:hAnsiTheme="majorHAnsi"/>
          <w:sz w:val="24"/>
          <w:szCs w:val="24"/>
        </w:rPr>
      </w:pPr>
      <w:r w:rsidRPr="00A1739A">
        <w:rPr>
          <w:rFonts w:asciiTheme="majorHAnsi" w:hAnsiTheme="majorHAnsi"/>
          <w:sz w:val="24"/>
          <w:szCs w:val="24"/>
        </w:rPr>
        <w:t xml:space="preserve"> A server will be launched as per requirements and traffic needs of the application.</w:t>
      </w:r>
    </w:p>
    <w:p w14:paraId="4583AE6F" w14:textId="77777777" w:rsidR="00A1739A" w:rsidRPr="00A1739A" w:rsidRDefault="00A1739A">
      <w:pPr>
        <w:pStyle w:val="ListParagraph"/>
        <w:numPr>
          <w:ilvl w:val="0"/>
          <w:numId w:val="4"/>
        </w:numPr>
        <w:spacing w:after="160" w:line="480" w:lineRule="auto"/>
        <w:rPr>
          <w:rFonts w:asciiTheme="majorHAnsi" w:hAnsiTheme="majorHAnsi"/>
          <w:sz w:val="24"/>
          <w:szCs w:val="24"/>
        </w:rPr>
      </w:pPr>
      <w:r w:rsidRPr="00A1739A">
        <w:rPr>
          <w:rFonts w:asciiTheme="majorHAnsi" w:hAnsiTheme="majorHAnsi"/>
          <w:sz w:val="24"/>
          <w:szCs w:val="24"/>
        </w:rPr>
        <w:t>Select PHP Custom Web Application from the dropdown.</w:t>
      </w:r>
    </w:p>
    <w:p w14:paraId="67C7B17D" w14:textId="77777777" w:rsidR="00A1739A" w:rsidRPr="00A1739A" w:rsidRDefault="00A1739A">
      <w:pPr>
        <w:pStyle w:val="ListParagraph"/>
        <w:numPr>
          <w:ilvl w:val="0"/>
          <w:numId w:val="4"/>
        </w:numPr>
        <w:spacing w:after="160" w:line="480" w:lineRule="auto"/>
        <w:rPr>
          <w:rFonts w:asciiTheme="majorHAnsi" w:hAnsiTheme="majorHAnsi"/>
          <w:sz w:val="24"/>
          <w:szCs w:val="24"/>
        </w:rPr>
      </w:pPr>
      <w:r w:rsidRPr="00A1739A">
        <w:rPr>
          <w:rFonts w:asciiTheme="majorHAnsi" w:hAnsiTheme="majorHAnsi"/>
          <w:sz w:val="24"/>
          <w:szCs w:val="24"/>
        </w:rPr>
        <w:t>Chose a name for the manage app and manage server.</w:t>
      </w:r>
    </w:p>
    <w:p w14:paraId="72F0E817" w14:textId="77777777" w:rsidR="00A1739A" w:rsidRPr="00A1739A" w:rsidRDefault="00A1739A">
      <w:pPr>
        <w:pStyle w:val="ListParagraph"/>
        <w:numPr>
          <w:ilvl w:val="0"/>
          <w:numId w:val="4"/>
        </w:numPr>
        <w:spacing w:after="160" w:line="480" w:lineRule="auto"/>
        <w:rPr>
          <w:rFonts w:asciiTheme="majorHAnsi" w:hAnsiTheme="majorHAnsi"/>
          <w:sz w:val="24"/>
          <w:szCs w:val="24"/>
        </w:rPr>
      </w:pPr>
      <w:r w:rsidRPr="00A1739A">
        <w:rPr>
          <w:rFonts w:asciiTheme="majorHAnsi" w:hAnsiTheme="majorHAnsi"/>
          <w:sz w:val="24"/>
          <w:szCs w:val="24"/>
        </w:rPr>
        <w:t>Select cloud provider-AWS</w:t>
      </w:r>
    </w:p>
    <w:p w14:paraId="1F04B8D6" w14:textId="77777777" w:rsidR="00A1739A" w:rsidRPr="00A1739A" w:rsidRDefault="00A1739A">
      <w:pPr>
        <w:pStyle w:val="ListParagraph"/>
        <w:numPr>
          <w:ilvl w:val="0"/>
          <w:numId w:val="4"/>
        </w:numPr>
        <w:spacing w:after="160" w:line="480" w:lineRule="auto"/>
        <w:rPr>
          <w:rFonts w:asciiTheme="majorHAnsi" w:hAnsiTheme="majorHAnsi"/>
          <w:sz w:val="24"/>
          <w:szCs w:val="24"/>
        </w:rPr>
      </w:pPr>
      <w:r w:rsidRPr="00A1739A">
        <w:rPr>
          <w:rFonts w:asciiTheme="majorHAnsi" w:hAnsiTheme="majorHAnsi"/>
          <w:sz w:val="24"/>
          <w:szCs w:val="24"/>
        </w:rPr>
        <w:t>Select server size, Bandwidth, Storage for the application.</w:t>
      </w:r>
    </w:p>
    <w:p w14:paraId="1333B499" w14:textId="77777777" w:rsidR="00A1739A" w:rsidRPr="00A1739A" w:rsidRDefault="00A1739A">
      <w:pPr>
        <w:pStyle w:val="ListParagraph"/>
        <w:numPr>
          <w:ilvl w:val="0"/>
          <w:numId w:val="4"/>
        </w:numPr>
        <w:spacing w:after="160" w:line="480" w:lineRule="auto"/>
        <w:rPr>
          <w:rFonts w:asciiTheme="majorHAnsi" w:hAnsiTheme="majorHAnsi"/>
          <w:sz w:val="24"/>
          <w:szCs w:val="24"/>
        </w:rPr>
      </w:pPr>
      <w:r w:rsidRPr="00A1739A">
        <w:rPr>
          <w:rFonts w:asciiTheme="majorHAnsi" w:hAnsiTheme="majorHAnsi"/>
          <w:sz w:val="24"/>
          <w:szCs w:val="24"/>
        </w:rPr>
        <w:t>Select server location</w:t>
      </w:r>
    </w:p>
    <w:p w14:paraId="41A416AB" w14:textId="77777777" w:rsidR="00A1739A" w:rsidRPr="00A1739A" w:rsidRDefault="00A1739A">
      <w:pPr>
        <w:pStyle w:val="ListParagraph"/>
        <w:numPr>
          <w:ilvl w:val="0"/>
          <w:numId w:val="4"/>
        </w:numPr>
        <w:spacing w:after="160" w:line="480" w:lineRule="auto"/>
        <w:rPr>
          <w:rFonts w:asciiTheme="majorHAnsi" w:hAnsiTheme="majorHAnsi"/>
          <w:sz w:val="24"/>
          <w:szCs w:val="24"/>
        </w:rPr>
      </w:pPr>
      <w:r w:rsidRPr="00A1739A">
        <w:rPr>
          <w:rFonts w:asciiTheme="majorHAnsi" w:hAnsiTheme="majorHAnsi"/>
          <w:sz w:val="24"/>
          <w:szCs w:val="24"/>
        </w:rPr>
        <w:t>Launch the application.</w:t>
      </w:r>
    </w:p>
    <w:p w14:paraId="4F0663BB" w14:textId="35B2D6AE" w:rsidR="00A1739A" w:rsidRPr="00A1739A" w:rsidRDefault="00781957" w:rsidP="00923F60">
      <w:pPr>
        <w:spacing w:line="480" w:lineRule="auto"/>
        <w:rPr>
          <w:rFonts w:asciiTheme="majorHAnsi" w:hAnsiTheme="majorHAnsi"/>
          <w:sz w:val="24"/>
          <w:szCs w:val="24"/>
        </w:rPr>
      </w:pPr>
      <w:r>
        <w:rPr>
          <w:rFonts w:asciiTheme="majorHAnsi" w:hAnsiTheme="majorHAnsi"/>
          <w:noProof/>
          <w:sz w:val="24"/>
          <w:szCs w:val="24"/>
        </w:rPr>
        <mc:AlternateContent>
          <mc:Choice Requires="wpg">
            <w:drawing>
              <wp:anchor distT="0" distB="0" distL="114300" distR="114300" simplePos="0" relativeHeight="251833344" behindDoc="0" locked="0" layoutInCell="1" allowOverlap="1" wp14:anchorId="705030AB" wp14:editId="4DF4D0C8">
                <wp:simplePos x="0" y="0"/>
                <wp:positionH relativeFrom="column">
                  <wp:posOffset>82378</wp:posOffset>
                </wp:positionH>
                <wp:positionV relativeFrom="paragraph">
                  <wp:posOffset>509699</wp:posOffset>
                </wp:positionV>
                <wp:extent cx="5566675" cy="3917435"/>
                <wp:effectExtent l="0" t="0" r="15240" b="26035"/>
                <wp:wrapNone/>
                <wp:docPr id="248" name="Group 248"/>
                <wp:cNvGraphicFramePr/>
                <a:graphic xmlns:a="http://schemas.openxmlformats.org/drawingml/2006/main">
                  <a:graphicData uri="http://schemas.microsoft.com/office/word/2010/wordprocessingGroup">
                    <wpg:wgp>
                      <wpg:cNvGrpSpPr/>
                      <wpg:grpSpPr>
                        <a:xfrm>
                          <a:off x="0" y="0"/>
                          <a:ext cx="5566675" cy="3917435"/>
                          <a:chOff x="0" y="-334765"/>
                          <a:chExt cx="5567045" cy="3917435"/>
                        </a:xfrm>
                      </wpg:grpSpPr>
                      <wps:wsp>
                        <wps:cNvPr id="215" name="Cube 215"/>
                        <wps:cNvSpPr/>
                        <wps:spPr>
                          <a:xfrm>
                            <a:off x="3668395" y="-334765"/>
                            <a:ext cx="1898650" cy="1577340"/>
                          </a:xfrm>
                          <a:prstGeom prst="cube">
                            <a:avLst/>
                          </a:prstGeom>
                        </wps:spPr>
                        <wps:style>
                          <a:lnRef idx="2">
                            <a:schemeClr val="dk1"/>
                          </a:lnRef>
                          <a:fillRef idx="1">
                            <a:schemeClr val="lt1"/>
                          </a:fillRef>
                          <a:effectRef idx="0">
                            <a:schemeClr val="dk1"/>
                          </a:effectRef>
                          <a:fontRef idx="minor">
                            <a:schemeClr val="dk1"/>
                          </a:fontRef>
                        </wps:style>
                        <wps:txbx>
                          <w:txbxContent>
                            <w:p w14:paraId="1359F5F4" w14:textId="77777777" w:rsidR="002A7753" w:rsidRDefault="002A7753" w:rsidP="00A1739A">
                              <w:pPr>
                                <w:jc w:val="center"/>
                              </w:pPr>
                              <w:r>
                                <w:t>&lt;&lt;Device&gt;&gt;</w:t>
                              </w:r>
                            </w:p>
                            <w:p w14:paraId="7D3D4F4E" w14:textId="77777777" w:rsidR="002A7753" w:rsidRDefault="002A7753" w:rsidP="00A1739A">
                              <w:pPr>
                                <w:jc w:val="center"/>
                              </w:pPr>
                              <w:r>
                                <w:t>DB Server</w:t>
                              </w:r>
                            </w:p>
                            <w:p w14:paraId="34184FFC" w14:textId="77777777" w:rsidR="002A7753" w:rsidRDefault="002A7753" w:rsidP="00A1739A">
                              <w:pPr>
                                <w:jc w:val="center"/>
                              </w:pPr>
                              <w:r>
                                <w:t>&lt;&lt;Artifact&gt;&gt;</w:t>
                              </w:r>
                            </w:p>
                            <w:p w14:paraId="23C138B6" w14:textId="77777777" w:rsidR="002A7753" w:rsidRDefault="002A7753" w:rsidP="00A1739A">
                              <w:pPr>
                                <w:jc w:val="center"/>
                              </w:pPr>
                              <w:r>
                                <w:t>Database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214" name="Straight Arrow Connector 214"/>
                        <wps:cNvCnPr/>
                        <wps:spPr>
                          <a:xfrm flipH="1" flipV="1">
                            <a:off x="1724025" y="1809751"/>
                            <a:ext cx="1857894" cy="7140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 name="Straight Arrow Connector 213"/>
                        <wps:cNvCnPr/>
                        <wps:spPr>
                          <a:xfrm>
                            <a:off x="1724025" y="1495425"/>
                            <a:ext cx="1857894" cy="7400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Straight Arrow Connector 212"/>
                        <wps:cNvCnPr/>
                        <wps:spPr>
                          <a:xfrm flipV="1">
                            <a:off x="1724025" y="733425"/>
                            <a:ext cx="1944370" cy="4514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1" name="Straight Arrow Connector 211"/>
                        <wps:cNvCnPr/>
                        <wps:spPr>
                          <a:xfrm flipH="1">
                            <a:off x="1695450" y="942975"/>
                            <a:ext cx="1945005" cy="4438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0" name="Cube 210"/>
                        <wps:cNvSpPr/>
                        <wps:spPr>
                          <a:xfrm>
                            <a:off x="3581919" y="1386840"/>
                            <a:ext cx="1944370" cy="2195830"/>
                          </a:xfrm>
                          <a:prstGeom prst="cube">
                            <a:avLst/>
                          </a:prstGeom>
                        </wps:spPr>
                        <wps:style>
                          <a:lnRef idx="2">
                            <a:schemeClr val="dk1"/>
                          </a:lnRef>
                          <a:fillRef idx="1">
                            <a:schemeClr val="lt1"/>
                          </a:fillRef>
                          <a:effectRef idx="0">
                            <a:schemeClr val="dk1"/>
                          </a:effectRef>
                          <a:fontRef idx="minor">
                            <a:schemeClr val="dk1"/>
                          </a:fontRef>
                        </wps:style>
                        <wps:txbx>
                          <w:txbxContent>
                            <w:p w14:paraId="6AE80C27" w14:textId="77777777" w:rsidR="002A7753" w:rsidRDefault="002A7753" w:rsidP="00A1739A">
                              <w:pPr>
                                <w:jc w:val="center"/>
                              </w:pPr>
                              <w:r>
                                <w:t>&lt;&lt;Device&gt;&gt;</w:t>
                              </w:r>
                            </w:p>
                            <w:p w14:paraId="63272575" w14:textId="77777777" w:rsidR="002A7753" w:rsidRDefault="002A7753" w:rsidP="00A1739A">
                              <w:pPr>
                                <w:jc w:val="center"/>
                              </w:pPr>
                              <w:r>
                                <w:t>User client</w:t>
                              </w:r>
                            </w:p>
                            <w:p w14:paraId="6FD4EBEB" w14:textId="77777777" w:rsidR="002A7753" w:rsidRDefault="002A7753" w:rsidP="00A1739A">
                              <w:pPr>
                                <w:jc w:val="center"/>
                              </w:pPr>
                              <w:r>
                                <w:t>&lt;&lt;Device&gt;&gt;</w:t>
                              </w:r>
                            </w:p>
                            <w:p w14:paraId="566B7E38" w14:textId="77777777" w:rsidR="002A7753" w:rsidRDefault="002A7753" w:rsidP="00A1739A">
                              <w:pPr>
                                <w:jc w:val="center"/>
                              </w:pPr>
                              <w:r>
                                <w:t>Browser</w:t>
                              </w:r>
                            </w:p>
                            <w:p w14:paraId="74D62141" w14:textId="77777777" w:rsidR="002A7753" w:rsidRDefault="002A7753" w:rsidP="00A1739A">
                              <w:pPr>
                                <w:jc w:val="center"/>
                              </w:pPr>
                              <w:r>
                                <w:t>&lt;&lt;Artifact&gt;&gt;</w:t>
                              </w:r>
                            </w:p>
                            <w:p w14:paraId="55C69E91" w14:textId="77777777" w:rsidR="002A7753" w:rsidRDefault="002A7753" w:rsidP="00A1739A">
                              <w:pPr>
                                <w:jc w:val="center"/>
                              </w:pPr>
                              <w:r>
                                <w:t>PHP 8.0</w:t>
                              </w:r>
                            </w:p>
                            <w:p w14:paraId="3FBE0681" w14:textId="77777777" w:rsidR="002A7753" w:rsidRDefault="002A7753" w:rsidP="00A1739A">
                              <w:pPr>
                                <w:jc w:val="center"/>
                              </w:pP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s:wsp>
                        <wps:cNvPr id="209" name="Cube 209"/>
                        <wps:cNvSpPr/>
                        <wps:spPr>
                          <a:xfrm>
                            <a:off x="0" y="733425"/>
                            <a:ext cx="1718945" cy="1596390"/>
                          </a:xfrm>
                          <a:prstGeom prst="cube">
                            <a:avLst/>
                          </a:prstGeom>
                        </wps:spPr>
                        <wps:style>
                          <a:lnRef idx="2">
                            <a:schemeClr val="dk1"/>
                          </a:lnRef>
                          <a:fillRef idx="1">
                            <a:schemeClr val="lt1"/>
                          </a:fillRef>
                          <a:effectRef idx="0">
                            <a:schemeClr val="dk1"/>
                          </a:effectRef>
                          <a:fontRef idx="minor">
                            <a:schemeClr val="dk1"/>
                          </a:fontRef>
                        </wps:style>
                        <wps:txbx>
                          <w:txbxContent>
                            <w:p w14:paraId="0C6FE106" w14:textId="77777777" w:rsidR="002A7753" w:rsidRDefault="002A7753" w:rsidP="00A1739A">
                              <w:pPr>
                                <w:jc w:val="center"/>
                              </w:pPr>
                              <w:r>
                                <w:t>&lt;&lt;Device&gt;&gt;</w:t>
                              </w:r>
                            </w:p>
                            <w:p w14:paraId="3B1860B2" w14:textId="77777777" w:rsidR="002A7753" w:rsidRDefault="002A7753" w:rsidP="00A1739A">
                              <w:pPr>
                                <w:jc w:val="center"/>
                              </w:pPr>
                              <w:r>
                                <w:t>Webserver</w:t>
                              </w:r>
                            </w:p>
                            <w:p w14:paraId="31426B60" w14:textId="77777777" w:rsidR="002A7753" w:rsidRDefault="002A7753" w:rsidP="00A1739A">
                              <w:pPr>
                                <w:jc w:val="center"/>
                              </w:pPr>
                              <w:r>
                                <w:t>&lt;&lt;Artifact&gt;&gt;</w:t>
                              </w:r>
                            </w:p>
                            <w:p w14:paraId="5C1E0C21" w14:textId="77777777" w:rsidR="002A7753" w:rsidRDefault="002A7753" w:rsidP="00A1739A">
                              <w:pPr>
                                <w:jc w:val="center"/>
                              </w:pPr>
                              <w:r>
                                <w:t>Website</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5030AB" id="Group 248" o:spid="_x0000_s1195" style="position:absolute;left:0;text-align:left;margin-left:6.5pt;margin-top:40.15pt;width:438.3pt;height:308.45pt;z-index:251833344;mso-width-relative:margin;mso-height-relative:margin" coordorigin=",-3347" coordsize="55670,391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15" o:spid="_x0000_s1196" type="#_x0000_t16" style="position:absolute;left:36683;top:-3347;width:18987;height:15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" fillcolor="white [3201]" strokecolor="black [3200]" strokeweight="2pt">
                  <v:textbox>
                    <w:txbxContent>
                      <w:p w14:paraId="1359F5F4" w14:textId="77777777" w:rsidR="002A7753" w:rsidRDefault="002A7753" w:rsidP="00A1739A">
                        <w:pPr>
                          <w:jc w:val="center"/>
                        </w:pPr>
                        <w:r>
                          <w:t>&lt;&lt;Device&gt;&gt;</w:t>
                        </w:r>
                      </w:p>
                      <w:p w14:paraId="7D3D4F4E" w14:textId="77777777" w:rsidR="002A7753" w:rsidRDefault="002A7753" w:rsidP="00A1739A">
                        <w:pPr>
                          <w:jc w:val="center"/>
                        </w:pPr>
                        <w:r>
                          <w:t>DB Server</w:t>
                        </w:r>
                      </w:p>
                      <w:p w14:paraId="34184FFC" w14:textId="77777777" w:rsidR="002A7753" w:rsidRDefault="002A7753" w:rsidP="00A1739A">
                        <w:pPr>
                          <w:jc w:val="center"/>
                        </w:pPr>
                        <w:r>
                          <w:t>&lt;&lt;Artifact&gt;&gt;</w:t>
                        </w:r>
                      </w:p>
                      <w:p w14:paraId="23C138B6" w14:textId="77777777" w:rsidR="002A7753" w:rsidRDefault="002A7753" w:rsidP="00A1739A">
                        <w:pPr>
                          <w:jc w:val="center"/>
                        </w:pPr>
                        <w:r>
                          <w:t>Database</w:t>
                        </w:r>
                      </w:p>
                    </w:txbxContent>
                  </v:textbox>
                </v:shape>
                <v:shape id="Straight Arrow Connector 214" o:spid="_x0000_s1197" type="#_x0000_t32" style="position:absolute;left:17240;top:18097;width:18579;height:714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" strokecolor="black [3040]">
                  <v:stroke endarrow="block"/>
                </v:shape>
                <v:shape id="Straight Arrow Connector 213" o:spid="_x0000_s1198" type="#_x0000_t32" style="position:absolute;left:17240;top:14954;width:18579;height:74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" strokecolor="black [3040]">
                  <v:stroke endarrow="block"/>
                </v:shape>
                <v:shape id="Straight Arrow Connector 212" o:spid="_x0000_s1199" type="#_x0000_t32" style="position:absolute;left:17240;top:7334;width:19443;height:45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" strokecolor="black [3040]">
                  <v:stroke endarrow="block"/>
                </v:shape>
                <v:shape id="Straight Arrow Connector 211" o:spid="_x0000_s1200" type="#_x0000_t32" style="position:absolute;left:16954;top:9429;width:19450;height:44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" strokecolor="black [3040]">
                  <v:stroke endarrow="block"/>
                </v:shape>
                <v:shape id="Cube 210" o:spid="_x0000_s1201" type="#_x0000_t16" style="position:absolute;left:35819;top:13868;width:19443;height:21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" fillcolor="white [3201]" strokecolor="black [3200]" strokeweight="2pt">
                  <v:textbox>
                    <w:txbxContent>
                      <w:p w14:paraId="6AE80C27" w14:textId="77777777" w:rsidR="002A7753" w:rsidRDefault="002A7753" w:rsidP="00A1739A">
                        <w:pPr>
                          <w:jc w:val="center"/>
                        </w:pPr>
                        <w:r>
                          <w:t>&lt;&lt;Device&gt;&gt;</w:t>
                        </w:r>
                      </w:p>
                      <w:p w14:paraId="63272575" w14:textId="77777777" w:rsidR="002A7753" w:rsidRDefault="002A7753" w:rsidP="00A1739A">
                        <w:pPr>
                          <w:jc w:val="center"/>
                        </w:pPr>
                        <w:r>
                          <w:t>User client</w:t>
                        </w:r>
                      </w:p>
                      <w:p w14:paraId="6FD4EBEB" w14:textId="77777777" w:rsidR="002A7753" w:rsidRDefault="002A7753" w:rsidP="00A1739A">
                        <w:pPr>
                          <w:jc w:val="center"/>
                        </w:pPr>
                        <w:r>
                          <w:t>&lt;&lt;Device&gt;&gt;</w:t>
                        </w:r>
                      </w:p>
                      <w:p w14:paraId="566B7E38" w14:textId="77777777" w:rsidR="002A7753" w:rsidRDefault="002A7753" w:rsidP="00A1739A">
                        <w:pPr>
                          <w:jc w:val="center"/>
                        </w:pPr>
                        <w:r>
                          <w:t>Browser</w:t>
                        </w:r>
                      </w:p>
                      <w:p w14:paraId="74D62141" w14:textId="77777777" w:rsidR="002A7753" w:rsidRDefault="002A7753" w:rsidP="00A1739A">
                        <w:pPr>
                          <w:jc w:val="center"/>
                        </w:pPr>
                        <w:r>
                          <w:t>&lt;&lt;Artifact&gt;&gt;</w:t>
                        </w:r>
                      </w:p>
                      <w:p w14:paraId="55C69E91" w14:textId="77777777" w:rsidR="002A7753" w:rsidRDefault="002A7753" w:rsidP="00A1739A">
                        <w:pPr>
                          <w:jc w:val="center"/>
                        </w:pPr>
                        <w:r>
                          <w:t>PHP 8.0</w:t>
                        </w:r>
                      </w:p>
                      <w:p w14:paraId="3FBE0681" w14:textId="77777777" w:rsidR="002A7753" w:rsidRDefault="002A7753" w:rsidP="00A1739A">
                        <w:pPr>
                          <w:jc w:val="center"/>
                        </w:pPr>
                      </w:p>
                    </w:txbxContent>
                  </v:textbox>
                </v:shape>
                <v:shape id="Cube 209" o:spid="_x0000_s1202" type="#_x0000_t16" style="position:absolute;top:7334;width:17189;height:159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" fillcolor="white [3201]" strokecolor="black [3200]" strokeweight="2pt">
                  <v:textbox>
                    <w:txbxContent>
                      <w:p w14:paraId="0C6FE106" w14:textId="77777777" w:rsidR="002A7753" w:rsidRDefault="002A7753" w:rsidP="00A1739A">
                        <w:pPr>
                          <w:jc w:val="center"/>
                        </w:pPr>
                        <w:r>
                          <w:t>&lt;&lt;Device&gt;&gt;</w:t>
                        </w:r>
                      </w:p>
                      <w:p w14:paraId="3B1860B2" w14:textId="77777777" w:rsidR="002A7753" w:rsidRDefault="002A7753" w:rsidP="00A1739A">
                        <w:pPr>
                          <w:jc w:val="center"/>
                        </w:pPr>
                        <w:r>
                          <w:t>Webserver</w:t>
                        </w:r>
                      </w:p>
                      <w:p w14:paraId="31426B60" w14:textId="77777777" w:rsidR="002A7753" w:rsidRDefault="002A7753" w:rsidP="00A1739A">
                        <w:pPr>
                          <w:jc w:val="center"/>
                        </w:pPr>
                        <w:r>
                          <w:t>&lt;&lt;Artifact&gt;&gt;</w:t>
                        </w:r>
                      </w:p>
                      <w:p w14:paraId="5C1E0C21" w14:textId="77777777" w:rsidR="002A7753" w:rsidRDefault="002A7753" w:rsidP="00A1739A">
                        <w:pPr>
                          <w:jc w:val="center"/>
                        </w:pPr>
                        <w:r>
                          <w:t>Website</w:t>
                        </w:r>
                      </w:p>
                    </w:txbxContent>
                  </v:textbox>
                </v:shape>
              </v:group>
            </w:pict>
          </mc:Fallback>
        </mc:AlternateContent>
      </w:r>
      <w:r w:rsidR="00A1739A" w:rsidRPr="00A1739A">
        <w:rPr>
          <w:rFonts w:asciiTheme="majorHAnsi" w:hAnsiTheme="majorHAnsi"/>
          <w:sz w:val="24"/>
          <w:szCs w:val="24"/>
        </w:rPr>
        <w:t>After all necessary processes, an application link will be provided where users can get access to the application.</w:t>
      </w:r>
    </w:p>
    <w:p w14:paraId="5C4B2CA8" w14:textId="0E859507" w:rsidR="00A1739A" w:rsidRPr="00A1739A" w:rsidRDefault="00A1739A" w:rsidP="00923F60">
      <w:pPr>
        <w:spacing w:line="480" w:lineRule="auto"/>
        <w:rPr>
          <w:rFonts w:asciiTheme="majorHAnsi" w:hAnsiTheme="majorHAnsi"/>
          <w:sz w:val="24"/>
          <w:szCs w:val="24"/>
        </w:rPr>
      </w:pPr>
    </w:p>
    <w:p w14:paraId="4AFD12E8" w14:textId="6CD0AD57" w:rsidR="00A1739A" w:rsidRPr="00A1739A" w:rsidRDefault="00A1739A" w:rsidP="00923F60">
      <w:pPr>
        <w:spacing w:line="480" w:lineRule="auto"/>
        <w:rPr>
          <w:rFonts w:asciiTheme="majorHAnsi" w:hAnsiTheme="majorHAnsi"/>
          <w:sz w:val="24"/>
          <w:szCs w:val="24"/>
        </w:rPr>
      </w:pPr>
    </w:p>
    <w:p w14:paraId="4213DFEC" w14:textId="49841635" w:rsidR="004435E1" w:rsidRDefault="00A1739A" w:rsidP="00923F60">
      <w:pPr>
        <w:spacing w:line="480" w:lineRule="auto"/>
        <w:rPr>
          <w:rFonts w:asciiTheme="majorHAnsi" w:hAnsiTheme="majorHAnsi"/>
          <w:sz w:val="24"/>
          <w:szCs w:val="24"/>
        </w:rPr>
      </w:pP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r w:rsidRPr="00A1739A">
        <w:rPr>
          <w:rFonts w:asciiTheme="majorHAnsi" w:hAnsiTheme="majorHAnsi"/>
          <w:sz w:val="24"/>
          <w:szCs w:val="24"/>
        </w:rPr>
        <w:tab/>
      </w:r>
    </w:p>
    <w:p w14:paraId="69CB1B01" w14:textId="102A4E8B" w:rsidR="00A1739A" w:rsidRPr="00A1739A" w:rsidRDefault="00A1739A" w:rsidP="00923F60">
      <w:pPr>
        <w:spacing w:line="480" w:lineRule="auto"/>
        <w:rPr>
          <w:rFonts w:asciiTheme="majorHAnsi" w:hAnsiTheme="majorHAnsi"/>
          <w:b/>
          <w:bCs/>
          <w:sz w:val="24"/>
          <w:szCs w:val="24"/>
        </w:rPr>
      </w:pPr>
      <w:r w:rsidRPr="00A1739A">
        <w:rPr>
          <w:rFonts w:asciiTheme="majorHAnsi" w:hAnsiTheme="majorHAnsi"/>
          <w:b/>
          <w:bCs/>
          <w:sz w:val="24"/>
          <w:szCs w:val="24"/>
        </w:rPr>
        <w:t>Fig 5.2 Deployment diagram</w:t>
      </w:r>
    </w:p>
    <w:p w14:paraId="62DF68B8" w14:textId="532BCC8A" w:rsidR="00A1739A" w:rsidRPr="00A1739A" w:rsidRDefault="00A1739A" w:rsidP="00923F60">
      <w:pPr>
        <w:spacing w:line="480" w:lineRule="auto"/>
        <w:rPr>
          <w:rFonts w:asciiTheme="majorHAnsi" w:hAnsiTheme="majorHAnsi"/>
          <w:b/>
          <w:bCs/>
          <w:sz w:val="24"/>
          <w:szCs w:val="24"/>
        </w:rPr>
      </w:pPr>
      <w:r w:rsidRPr="00A1739A">
        <w:rPr>
          <w:rFonts w:asciiTheme="majorHAnsi" w:hAnsiTheme="majorHAnsi"/>
          <w:b/>
          <w:bCs/>
          <w:sz w:val="24"/>
          <w:szCs w:val="24"/>
        </w:rPr>
        <w:lastRenderedPageBreak/>
        <w:t xml:space="preserve">5.3 </w:t>
      </w:r>
      <w:r w:rsidR="004435E1">
        <w:rPr>
          <w:rFonts w:asciiTheme="majorHAnsi" w:hAnsiTheme="majorHAnsi"/>
          <w:b/>
          <w:bCs/>
          <w:sz w:val="24"/>
          <w:szCs w:val="24"/>
        </w:rPr>
        <w:tab/>
      </w:r>
      <w:r w:rsidRPr="00A1739A">
        <w:rPr>
          <w:rFonts w:asciiTheme="majorHAnsi" w:hAnsiTheme="majorHAnsi"/>
          <w:b/>
          <w:bCs/>
          <w:sz w:val="24"/>
          <w:szCs w:val="24"/>
        </w:rPr>
        <w:t>PROGRAM TESTING</w:t>
      </w:r>
    </w:p>
    <w:p w14:paraId="2FC14F6F" w14:textId="77777777" w:rsidR="00A1739A" w:rsidRPr="00A1739A" w:rsidRDefault="00A1739A" w:rsidP="00923F60">
      <w:pPr>
        <w:spacing w:line="480" w:lineRule="auto"/>
        <w:rPr>
          <w:rFonts w:asciiTheme="majorHAnsi" w:hAnsiTheme="majorHAnsi"/>
          <w:sz w:val="24"/>
          <w:szCs w:val="24"/>
        </w:rPr>
      </w:pPr>
      <w:r w:rsidRPr="00A1739A">
        <w:rPr>
          <w:rFonts w:asciiTheme="majorHAnsi" w:hAnsiTheme="majorHAnsi"/>
          <w:sz w:val="24"/>
          <w:szCs w:val="24"/>
        </w:rPr>
        <w:t>Program testing is a level of software testing where a complete and integrated software is tested. The purpose of this test is to evaluate the system compliance with the specified requirement.</w:t>
      </w:r>
    </w:p>
    <w:p w14:paraId="26112114" w14:textId="77777777" w:rsidR="00A1739A" w:rsidRPr="00A1739A" w:rsidRDefault="00A1739A" w:rsidP="00923F60">
      <w:pPr>
        <w:spacing w:line="480" w:lineRule="auto"/>
        <w:rPr>
          <w:rFonts w:asciiTheme="majorHAnsi" w:hAnsiTheme="majorHAnsi"/>
          <w:b/>
          <w:bCs/>
          <w:sz w:val="24"/>
          <w:szCs w:val="24"/>
        </w:rPr>
      </w:pPr>
      <w:r w:rsidRPr="00A1739A">
        <w:rPr>
          <w:rFonts w:asciiTheme="majorHAnsi" w:hAnsiTheme="majorHAnsi"/>
          <w:b/>
          <w:bCs/>
          <w:sz w:val="24"/>
          <w:szCs w:val="24"/>
        </w:rPr>
        <w:t>System Testing Types:</w:t>
      </w:r>
    </w:p>
    <w:p w14:paraId="7A2EC83D" w14:textId="77777777" w:rsidR="00A1739A" w:rsidRPr="00A1739A" w:rsidRDefault="00A1739A">
      <w:pPr>
        <w:pStyle w:val="ListParagraph"/>
        <w:numPr>
          <w:ilvl w:val="0"/>
          <w:numId w:val="27"/>
        </w:numPr>
        <w:spacing w:after="160" w:line="480" w:lineRule="auto"/>
        <w:ind w:left="720" w:hanging="360"/>
        <w:rPr>
          <w:rFonts w:asciiTheme="majorHAnsi" w:hAnsiTheme="majorHAnsi"/>
          <w:sz w:val="24"/>
          <w:szCs w:val="24"/>
        </w:rPr>
      </w:pPr>
      <w:r w:rsidRPr="00A1739A">
        <w:rPr>
          <w:rFonts w:asciiTheme="majorHAnsi" w:hAnsiTheme="majorHAnsi"/>
          <w:b/>
          <w:bCs/>
          <w:sz w:val="24"/>
          <w:szCs w:val="24"/>
        </w:rPr>
        <w:t xml:space="preserve">White box testing: </w:t>
      </w:r>
      <w:r w:rsidRPr="00A1739A">
        <w:rPr>
          <w:rFonts w:asciiTheme="majorHAnsi" w:hAnsiTheme="majorHAnsi"/>
          <w:sz w:val="24"/>
          <w:szCs w:val="24"/>
        </w:rPr>
        <w:t>This is a method of testing used to ensure and validate the entire framework, mechanism, object and component of software application. White box testing verifies code according to design specification and uncovers application vulnerability.</w:t>
      </w:r>
    </w:p>
    <w:p w14:paraId="6FC4D367" w14:textId="7C59BA73" w:rsidR="00A1739A" w:rsidRPr="00A1739A" w:rsidRDefault="00A1739A">
      <w:pPr>
        <w:pStyle w:val="ListParagraph"/>
        <w:numPr>
          <w:ilvl w:val="0"/>
          <w:numId w:val="27"/>
        </w:numPr>
        <w:spacing w:after="160" w:line="480" w:lineRule="auto"/>
        <w:ind w:left="720" w:hanging="360"/>
        <w:rPr>
          <w:rFonts w:asciiTheme="majorHAnsi" w:hAnsiTheme="majorHAnsi"/>
          <w:b/>
          <w:bCs/>
          <w:sz w:val="24"/>
          <w:szCs w:val="24"/>
        </w:rPr>
      </w:pPr>
      <w:r w:rsidRPr="00A1739A">
        <w:rPr>
          <w:rFonts w:asciiTheme="majorHAnsi" w:hAnsiTheme="majorHAnsi"/>
          <w:b/>
          <w:bCs/>
          <w:sz w:val="24"/>
          <w:szCs w:val="24"/>
        </w:rPr>
        <w:t xml:space="preserve">Black box testing: </w:t>
      </w:r>
      <w:r w:rsidRPr="00A1739A">
        <w:rPr>
          <w:rFonts w:asciiTheme="majorHAnsi" w:hAnsiTheme="majorHAnsi"/>
          <w:sz w:val="24"/>
          <w:szCs w:val="24"/>
        </w:rPr>
        <w:t xml:space="preserve">This is a software testing technique that focuses on the analysis of software functionality versus internal system mechanisms. Black box testing was developed as a method of analyzing client, requirement specification and </w:t>
      </w:r>
      <w:r w:rsidR="004435E1" w:rsidRPr="00A1739A">
        <w:rPr>
          <w:rFonts w:asciiTheme="majorHAnsi" w:hAnsiTheme="majorHAnsi"/>
          <w:sz w:val="24"/>
          <w:szCs w:val="24"/>
        </w:rPr>
        <w:t>high-level</w:t>
      </w:r>
      <w:r w:rsidRPr="00A1739A">
        <w:rPr>
          <w:rFonts w:asciiTheme="majorHAnsi" w:hAnsiTheme="majorHAnsi"/>
          <w:sz w:val="24"/>
          <w:szCs w:val="24"/>
        </w:rPr>
        <w:t xml:space="preserve"> design strategies.</w:t>
      </w:r>
    </w:p>
    <w:p w14:paraId="6E9795C5" w14:textId="77777777" w:rsidR="00A1739A" w:rsidRPr="00A1739A" w:rsidRDefault="00A1739A" w:rsidP="004435E1">
      <w:pPr>
        <w:spacing w:line="480" w:lineRule="auto"/>
        <w:rPr>
          <w:rFonts w:asciiTheme="majorHAnsi" w:hAnsiTheme="majorHAnsi"/>
          <w:b/>
          <w:bCs/>
          <w:sz w:val="24"/>
          <w:szCs w:val="24"/>
        </w:rPr>
      </w:pPr>
      <w:r w:rsidRPr="00A1739A">
        <w:rPr>
          <w:rFonts w:asciiTheme="majorHAnsi" w:hAnsiTheme="majorHAnsi"/>
          <w:b/>
          <w:bCs/>
          <w:sz w:val="24"/>
          <w:szCs w:val="24"/>
        </w:rPr>
        <w:t>5.3.1 CHOICE OF TEST TOOLS/JUSTIFICATION</w:t>
      </w:r>
    </w:p>
    <w:p w14:paraId="48598653" w14:textId="77777777" w:rsidR="00A1739A" w:rsidRPr="00A1739A" w:rsidRDefault="00A1739A" w:rsidP="004435E1">
      <w:pPr>
        <w:spacing w:line="480" w:lineRule="auto"/>
        <w:rPr>
          <w:rFonts w:asciiTheme="majorHAnsi" w:hAnsiTheme="majorHAnsi"/>
          <w:sz w:val="24"/>
          <w:szCs w:val="24"/>
        </w:rPr>
      </w:pPr>
      <w:r w:rsidRPr="00A1739A">
        <w:rPr>
          <w:rFonts w:asciiTheme="majorHAnsi" w:hAnsiTheme="majorHAnsi"/>
          <w:sz w:val="24"/>
          <w:szCs w:val="24"/>
        </w:rPr>
        <w:t>After critical examination of the system testing, the white box testing was recommended because of the following reasons:</w:t>
      </w:r>
    </w:p>
    <w:p w14:paraId="2D82FD63" w14:textId="77777777" w:rsidR="00A1739A" w:rsidRPr="00A1739A" w:rsidRDefault="00A1739A">
      <w:pPr>
        <w:pStyle w:val="ListParagraph"/>
        <w:numPr>
          <w:ilvl w:val="0"/>
          <w:numId w:val="5"/>
        </w:numPr>
        <w:spacing w:after="160" w:line="480" w:lineRule="auto"/>
        <w:rPr>
          <w:rFonts w:asciiTheme="majorHAnsi" w:hAnsiTheme="majorHAnsi"/>
          <w:b/>
          <w:bCs/>
          <w:sz w:val="24"/>
          <w:szCs w:val="24"/>
        </w:rPr>
      </w:pPr>
      <w:r w:rsidRPr="00A1739A">
        <w:rPr>
          <w:rFonts w:asciiTheme="majorHAnsi" w:hAnsiTheme="majorHAnsi"/>
          <w:sz w:val="24"/>
          <w:szCs w:val="24"/>
        </w:rPr>
        <w:t>It facilitates code optimization</w:t>
      </w:r>
    </w:p>
    <w:p w14:paraId="153F93A3" w14:textId="77777777" w:rsidR="00A1739A" w:rsidRPr="00A1739A" w:rsidRDefault="00A1739A">
      <w:pPr>
        <w:pStyle w:val="ListParagraph"/>
        <w:numPr>
          <w:ilvl w:val="0"/>
          <w:numId w:val="5"/>
        </w:numPr>
        <w:spacing w:after="160" w:line="480" w:lineRule="auto"/>
        <w:rPr>
          <w:rFonts w:asciiTheme="majorHAnsi" w:hAnsiTheme="majorHAnsi"/>
          <w:b/>
          <w:bCs/>
          <w:sz w:val="24"/>
          <w:szCs w:val="24"/>
        </w:rPr>
      </w:pPr>
      <w:r w:rsidRPr="00A1739A">
        <w:rPr>
          <w:rFonts w:asciiTheme="majorHAnsi" w:hAnsiTheme="majorHAnsi"/>
          <w:sz w:val="24"/>
          <w:szCs w:val="24"/>
        </w:rPr>
        <w:t>It removes unnecessary line of code</w:t>
      </w:r>
    </w:p>
    <w:p w14:paraId="430F916E" w14:textId="77777777" w:rsidR="00A1739A" w:rsidRPr="00A1739A" w:rsidRDefault="00A1739A">
      <w:pPr>
        <w:pStyle w:val="ListParagraph"/>
        <w:numPr>
          <w:ilvl w:val="0"/>
          <w:numId w:val="5"/>
        </w:numPr>
        <w:spacing w:after="160" w:line="480" w:lineRule="auto"/>
        <w:rPr>
          <w:rFonts w:asciiTheme="majorHAnsi" w:hAnsiTheme="majorHAnsi"/>
          <w:b/>
          <w:bCs/>
          <w:sz w:val="24"/>
          <w:szCs w:val="24"/>
        </w:rPr>
      </w:pPr>
      <w:r w:rsidRPr="00A1739A">
        <w:rPr>
          <w:rFonts w:asciiTheme="majorHAnsi" w:hAnsiTheme="majorHAnsi"/>
          <w:sz w:val="24"/>
          <w:szCs w:val="24"/>
        </w:rPr>
        <w:t>It enables fast case reusability and delivers greater stability</w:t>
      </w:r>
    </w:p>
    <w:p w14:paraId="474B1229" w14:textId="77777777" w:rsidR="00A1739A" w:rsidRPr="00A1739A" w:rsidRDefault="00A1739A">
      <w:pPr>
        <w:pStyle w:val="ListParagraph"/>
        <w:numPr>
          <w:ilvl w:val="0"/>
          <w:numId w:val="5"/>
        </w:numPr>
        <w:spacing w:after="160" w:line="480" w:lineRule="auto"/>
        <w:rPr>
          <w:rFonts w:asciiTheme="majorHAnsi" w:hAnsiTheme="majorHAnsi"/>
          <w:b/>
          <w:bCs/>
          <w:sz w:val="24"/>
          <w:szCs w:val="24"/>
        </w:rPr>
      </w:pPr>
      <w:r w:rsidRPr="00A1739A">
        <w:rPr>
          <w:rFonts w:asciiTheme="majorHAnsi" w:hAnsiTheme="majorHAnsi"/>
          <w:sz w:val="24"/>
          <w:szCs w:val="24"/>
        </w:rPr>
        <w:t>Facilitates effective application testing</w:t>
      </w:r>
    </w:p>
    <w:p w14:paraId="260489A2" w14:textId="77777777" w:rsidR="00A1739A" w:rsidRPr="00A1739A" w:rsidRDefault="00A1739A" w:rsidP="00923F60">
      <w:pPr>
        <w:spacing w:line="480" w:lineRule="auto"/>
        <w:ind w:left="360"/>
        <w:rPr>
          <w:rFonts w:asciiTheme="majorHAnsi" w:hAnsiTheme="majorHAnsi"/>
          <w:b/>
          <w:bCs/>
          <w:sz w:val="24"/>
          <w:szCs w:val="24"/>
        </w:rPr>
      </w:pPr>
      <w:r w:rsidRPr="00A1739A">
        <w:rPr>
          <w:rFonts w:asciiTheme="majorHAnsi" w:hAnsiTheme="majorHAnsi"/>
          <w:b/>
          <w:bCs/>
          <w:sz w:val="24"/>
          <w:szCs w:val="24"/>
        </w:rPr>
        <w:t>5.3.2 DISCUSSION OF RESULTS</w:t>
      </w:r>
    </w:p>
    <w:p w14:paraId="1720E46B" w14:textId="77777777" w:rsidR="00A1739A" w:rsidRPr="00A1739A" w:rsidRDefault="00A1739A" w:rsidP="00923F60">
      <w:pPr>
        <w:spacing w:line="480" w:lineRule="auto"/>
        <w:ind w:left="360"/>
        <w:rPr>
          <w:rFonts w:asciiTheme="majorHAnsi" w:hAnsiTheme="majorHAnsi"/>
          <w:sz w:val="24"/>
          <w:szCs w:val="24"/>
        </w:rPr>
      </w:pPr>
      <w:r w:rsidRPr="00A1739A">
        <w:rPr>
          <w:rFonts w:asciiTheme="majorHAnsi" w:hAnsiTheme="majorHAnsi"/>
          <w:sz w:val="24"/>
          <w:szCs w:val="24"/>
        </w:rPr>
        <w:t>After critical examination of the system testing, the following analyzes the result of the test:</w:t>
      </w:r>
    </w:p>
    <w:p w14:paraId="63E7AB2B" w14:textId="77777777" w:rsidR="00A1739A" w:rsidRPr="00A1739A" w:rsidRDefault="00A1739A">
      <w:pPr>
        <w:pStyle w:val="ListParagraph"/>
        <w:numPr>
          <w:ilvl w:val="0"/>
          <w:numId w:val="28"/>
        </w:numPr>
        <w:spacing w:after="160" w:line="480" w:lineRule="auto"/>
        <w:ind w:left="720" w:hanging="360"/>
        <w:rPr>
          <w:rFonts w:asciiTheme="majorHAnsi" w:hAnsiTheme="majorHAnsi"/>
          <w:b/>
          <w:bCs/>
          <w:sz w:val="24"/>
          <w:szCs w:val="24"/>
        </w:rPr>
      </w:pPr>
      <w:r w:rsidRPr="00A1739A">
        <w:rPr>
          <w:rFonts w:asciiTheme="majorHAnsi" w:hAnsiTheme="majorHAnsi"/>
          <w:sz w:val="24"/>
          <w:szCs w:val="24"/>
        </w:rPr>
        <w:t>It facilitates code optimization</w:t>
      </w:r>
    </w:p>
    <w:p w14:paraId="499E89B4" w14:textId="77777777" w:rsidR="00A1739A" w:rsidRPr="00A1739A" w:rsidRDefault="00A1739A">
      <w:pPr>
        <w:pStyle w:val="ListParagraph"/>
        <w:numPr>
          <w:ilvl w:val="0"/>
          <w:numId w:val="28"/>
        </w:numPr>
        <w:spacing w:after="160" w:line="480" w:lineRule="auto"/>
        <w:ind w:left="720" w:hanging="360"/>
        <w:rPr>
          <w:rFonts w:asciiTheme="majorHAnsi" w:hAnsiTheme="majorHAnsi"/>
          <w:b/>
          <w:bCs/>
          <w:sz w:val="24"/>
          <w:szCs w:val="24"/>
        </w:rPr>
      </w:pPr>
      <w:r w:rsidRPr="00A1739A">
        <w:rPr>
          <w:rFonts w:asciiTheme="majorHAnsi" w:hAnsiTheme="majorHAnsi"/>
          <w:sz w:val="24"/>
          <w:szCs w:val="24"/>
        </w:rPr>
        <w:t>It removes unnecessary line of code</w:t>
      </w:r>
    </w:p>
    <w:p w14:paraId="6215AC9C" w14:textId="77777777" w:rsidR="00A1739A" w:rsidRPr="00A1739A" w:rsidRDefault="00A1739A">
      <w:pPr>
        <w:pStyle w:val="ListParagraph"/>
        <w:numPr>
          <w:ilvl w:val="0"/>
          <w:numId w:val="28"/>
        </w:numPr>
        <w:spacing w:after="160" w:line="480" w:lineRule="auto"/>
        <w:ind w:left="720" w:hanging="360"/>
        <w:rPr>
          <w:rFonts w:asciiTheme="majorHAnsi" w:hAnsiTheme="majorHAnsi"/>
          <w:b/>
          <w:bCs/>
          <w:sz w:val="24"/>
          <w:szCs w:val="24"/>
        </w:rPr>
      </w:pPr>
      <w:r w:rsidRPr="00A1739A">
        <w:rPr>
          <w:rFonts w:asciiTheme="majorHAnsi" w:hAnsiTheme="majorHAnsi"/>
          <w:sz w:val="24"/>
          <w:szCs w:val="24"/>
        </w:rPr>
        <w:lastRenderedPageBreak/>
        <w:t>It enables fast case reusability and delivers greater stability</w:t>
      </w:r>
    </w:p>
    <w:p w14:paraId="30022476" w14:textId="026434B6" w:rsidR="00A1739A" w:rsidRPr="00E61F62" w:rsidRDefault="00A1739A">
      <w:pPr>
        <w:pStyle w:val="ListParagraph"/>
        <w:numPr>
          <w:ilvl w:val="0"/>
          <w:numId w:val="28"/>
        </w:numPr>
        <w:spacing w:after="160" w:line="480" w:lineRule="auto"/>
        <w:ind w:left="720" w:hanging="360"/>
        <w:rPr>
          <w:rFonts w:asciiTheme="majorHAnsi" w:hAnsiTheme="majorHAnsi"/>
          <w:b/>
          <w:bCs/>
          <w:sz w:val="24"/>
          <w:szCs w:val="24"/>
        </w:rPr>
      </w:pPr>
      <w:r w:rsidRPr="00A1739A">
        <w:rPr>
          <w:rFonts w:asciiTheme="majorHAnsi" w:hAnsiTheme="majorHAnsi"/>
          <w:sz w:val="24"/>
          <w:szCs w:val="24"/>
        </w:rPr>
        <w:t>Facilitates effective application testing</w:t>
      </w:r>
    </w:p>
    <w:p w14:paraId="5D3D83FA" w14:textId="5A38B13B" w:rsidR="00A1739A" w:rsidRPr="00A1739A" w:rsidRDefault="00A1739A" w:rsidP="00E61F62">
      <w:pPr>
        <w:spacing w:line="480" w:lineRule="auto"/>
        <w:rPr>
          <w:rFonts w:asciiTheme="majorHAnsi" w:hAnsiTheme="majorHAnsi"/>
          <w:b/>
          <w:bCs/>
          <w:sz w:val="24"/>
          <w:szCs w:val="24"/>
        </w:rPr>
      </w:pPr>
      <w:r w:rsidRPr="00A1739A">
        <w:rPr>
          <w:rFonts w:asciiTheme="majorHAnsi" w:hAnsiTheme="majorHAnsi"/>
          <w:b/>
          <w:bCs/>
          <w:sz w:val="24"/>
          <w:szCs w:val="24"/>
        </w:rPr>
        <w:t>5.4</w:t>
      </w:r>
      <w:r w:rsidR="00E61F62">
        <w:rPr>
          <w:rFonts w:asciiTheme="majorHAnsi" w:hAnsiTheme="majorHAnsi"/>
          <w:b/>
          <w:bCs/>
          <w:sz w:val="24"/>
          <w:szCs w:val="24"/>
        </w:rPr>
        <w:tab/>
      </w:r>
      <w:r w:rsidRPr="00A1739A">
        <w:rPr>
          <w:rFonts w:asciiTheme="majorHAnsi" w:hAnsiTheme="majorHAnsi"/>
          <w:b/>
          <w:bCs/>
          <w:sz w:val="24"/>
          <w:szCs w:val="24"/>
        </w:rPr>
        <w:t>SYSTEM SECURITY</w:t>
      </w:r>
    </w:p>
    <w:p w14:paraId="1BFD081B" w14:textId="6A0719C1" w:rsidR="00A1739A" w:rsidRPr="00A1739A" w:rsidRDefault="00A1739A" w:rsidP="00E61F62">
      <w:pPr>
        <w:spacing w:line="480" w:lineRule="auto"/>
        <w:rPr>
          <w:rFonts w:asciiTheme="majorHAnsi" w:hAnsiTheme="majorHAnsi"/>
          <w:sz w:val="24"/>
          <w:szCs w:val="24"/>
        </w:rPr>
      </w:pPr>
      <w:r w:rsidRPr="00A1739A">
        <w:rPr>
          <w:rFonts w:asciiTheme="majorHAnsi" w:hAnsiTheme="majorHAnsi"/>
          <w:sz w:val="24"/>
          <w:szCs w:val="24"/>
        </w:rPr>
        <w:t xml:space="preserve">System security is so much important to this application as it prevent unauthorized access to the system. Some reliable measures </w:t>
      </w:r>
      <w:r w:rsidR="00E61F62" w:rsidRPr="00A1739A">
        <w:rPr>
          <w:rFonts w:asciiTheme="majorHAnsi" w:hAnsiTheme="majorHAnsi"/>
          <w:sz w:val="24"/>
          <w:szCs w:val="24"/>
        </w:rPr>
        <w:t>were</w:t>
      </w:r>
      <w:r w:rsidRPr="00A1739A">
        <w:rPr>
          <w:rFonts w:asciiTheme="majorHAnsi" w:hAnsiTheme="majorHAnsi"/>
          <w:sz w:val="24"/>
          <w:szCs w:val="24"/>
        </w:rPr>
        <w:t xml:space="preserve"> taking to ensure proper security to this system. These measures include:</w:t>
      </w:r>
    </w:p>
    <w:p w14:paraId="552CB811" w14:textId="77777777" w:rsidR="00A1739A" w:rsidRPr="00A1739A" w:rsidRDefault="00A1739A">
      <w:pPr>
        <w:pStyle w:val="ListParagraph"/>
        <w:numPr>
          <w:ilvl w:val="0"/>
          <w:numId w:val="29"/>
        </w:numPr>
        <w:spacing w:after="160" w:line="480" w:lineRule="auto"/>
        <w:ind w:left="720" w:hanging="360"/>
        <w:rPr>
          <w:rFonts w:asciiTheme="majorHAnsi" w:hAnsiTheme="majorHAnsi"/>
          <w:b/>
          <w:bCs/>
          <w:sz w:val="24"/>
          <w:szCs w:val="24"/>
        </w:rPr>
      </w:pPr>
      <w:r w:rsidRPr="00A1739A">
        <w:rPr>
          <w:rFonts w:asciiTheme="majorHAnsi" w:hAnsiTheme="majorHAnsi"/>
          <w:b/>
          <w:bCs/>
          <w:sz w:val="24"/>
          <w:szCs w:val="24"/>
        </w:rPr>
        <w:t xml:space="preserve">Password Protection: </w:t>
      </w:r>
      <w:r w:rsidRPr="00A1739A">
        <w:rPr>
          <w:rFonts w:asciiTheme="majorHAnsi" w:hAnsiTheme="majorHAnsi"/>
          <w:sz w:val="24"/>
          <w:szCs w:val="24"/>
        </w:rPr>
        <w:t>This is one of the most important security measures taken to avoid unauthorized access to the system. Actually, every student is entitled to have access to this system and as such, a default password which is “</w:t>
      </w:r>
      <w:r w:rsidRPr="00A1739A">
        <w:rPr>
          <w:rFonts w:asciiTheme="majorHAnsi" w:hAnsiTheme="majorHAnsi"/>
          <w:b/>
          <w:bCs/>
          <w:sz w:val="24"/>
          <w:szCs w:val="24"/>
        </w:rPr>
        <w:t>password</w:t>
      </w:r>
      <w:r w:rsidRPr="00A1739A">
        <w:rPr>
          <w:rFonts w:asciiTheme="majorHAnsi" w:hAnsiTheme="majorHAnsi"/>
          <w:sz w:val="24"/>
          <w:szCs w:val="24"/>
        </w:rPr>
        <w:t xml:space="preserve">” is given to ensure that students can log in to the system. However, the system gives room for every student to change his or her password to any choice. This ensures unauthorized access from other students. This system also ensures that login credentials are provided to recognize every user of the system including the Staff and Admin before giving access to login. </w:t>
      </w:r>
    </w:p>
    <w:p w14:paraId="2F9E5039" w14:textId="015BB0EB" w:rsidR="00A1739A" w:rsidRPr="00A1739A" w:rsidRDefault="00A1739A">
      <w:pPr>
        <w:pStyle w:val="ListParagraph"/>
        <w:numPr>
          <w:ilvl w:val="0"/>
          <w:numId w:val="29"/>
        </w:numPr>
        <w:spacing w:after="160" w:line="480" w:lineRule="auto"/>
        <w:ind w:left="720" w:hanging="360"/>
        <w:rPr>
          <w:rFonts w:asciiTheme="majorHAnsi" w:hAnsiTheme="majorHAnsi"/>
          <w:b/>
          <w:bCs/>
          <w:sz w:val="24"/>
          <w:szCs w:val="24"/>
        </w:rPr>
      </w:pPr>
      <w:r w:rsidRPr="00A1739A">
        <w:rPr>
          <w:rFonts w:asciiTheme="majorHAnsi" w:hAnsiTheme="majorHAnsi"/>
          <w:b/>
          <w:bCs/>
          <w:sz w:val="24"/>
          <w:szCs w:val="24"/>
        </w:rPr>
        <w:t xml:space="preserve">Screening and Background Checks: </w:t>
      </w:r>
      <w:r w:rsidRPr="00A1739A">
        <w:rPr>
          <w:rFonts w:asciiTheme="majorHAnsi" w:hAnsiTheme="majorHAnsi"/>
          <w:sz w:val="24"/>
          <w:szCs w:val="24"/>
        </w:rPr>
        <w:t>This was carried out to ensure proper security.</w:t>
      </w:r>
    </w:p>
    <w:p w14:paraId="677871B2" w14:textId="77777777" w:rsidR="00A1739A" w:rsidRPr="00A1739A" w:rsidRDefault="00A1739A">
      <w:pPr>
        <w:pStyle w:val="ListParagraph"/>
        <w:numPr>
          <w:ilvl w:val="0"/>
          <w:numId w:val="29"/>
        </w:numPr>
        <w:spacing w:after="160" w:line="480" w:lineRule="auto"/>
        <w:ind w:left="720" w:hanging="360"/>
        <w:rPr>
          <w:rFonts w:asciiTheme="majorHAnsi" w:hAnsiTheme="majorHAnsi"/>
          <w:b/>
          <w:bCs/>
          <w:sz w:val="24"/>
          <w:szCs w:val="24"/>
        </w:rPr>
      </w:pPr>
      <w:r w:rsidRPr="00A1739A">
        <w:rPr>
          <w:rFonts w:asciiTheme="majorHAnsi" w:hAnsiTheme="majorHAnsi"/>
          <w:b/>
          <w:bCs/>
          <w:sz w:val="24"/>
          <w:szCs w:val="24"/>
        </w:rPr>
        <w:t xml:space="preserve">Use of virus scanner (Antivirus): </w:t>
      </w:r>
      <w:r w:rsidRPr="00A1739A">
        <w:rPr>
          <w:rFonts w:asciiTheme="majorHAnsi" w:hAnsiTheme="majorHAnsi"/>
          <w:sz w:val="24"/>
          <w:szCs w:val="24"/>
        </w:rPr>
        <w:t>This measure is important and was put in place avoid viruses and other threads from damaging the system.</w:t>
      </w:r>
      <w:r w:rsidRPr="00A1739A">
        <w:rPr>
          <w:rFonts w:asciiTheme="majorHAnsi" w:hAnsiTheme="majorHAnsi"/>
          <w:b/>
          <w:bCs/>
          <w:sz w:val="24"/>
          <w:szCs w:val="24"/>
        </w:rPr>
        <w:t xml:space="preserve"> </w:t>
      </w:r>
    </w:p>
    <w:p w14:paraId="107545D1" w14:textId="0D776290" w:rsidR="00A1739A" w:rsidRPr="00A1739A" w:rsidRDefault="00A1739A" w:rsidP="00923F60">
      <w:pPr>
        <w:spacing w:line="480" w:lineRule="auto"/>
        <w:rPr>
          <w:rFonts w:asciiTheme="majorHAnsi" w:hAnsiTheme="majorHAnsi"/>
          <w:b/>
          <w:bCs/>
          <w:sz w:val="24"/>
          <w:szCs w:val="24"/>
        </w:rPr>
      </w:pPr>
      <w:r w:rsidRPr="00A1739A">
        <w:rPr>
          <w:rFonts w:asciiTheme="majorHAnsi" w:hAnsiTheme="majorHAnsi"/>
          <w:b/>
          <w:bCs/>
          <w:sz w:val="24"/>
          <w:szCs w:val="24"/>
        </w:rPr>
        <w:t>5.5</w:t>
      </w:r>
      <w:r w:rsidR="00E61F62">
        <w:rPr>
          <w:rFonts w:asciiTheme="majorHAnsi" w:hAnsiTheme="majorHAnsi"/>
          <w:b/>
          <w:bCs/>
          <w:sz w:val="24"/>
          <w:szCs w:val="24"/>
        </w:rPr>
        <w:tab/>
      </w:r>
      <w:r w:rsidRPr="00A1739A">
        <w:rPr>
          <w:rFonts w:asciiTheme="majorHAnsi" w:hAnsiTheme="majorHAnsi"/>
          <w:b/>
          <w:bCs/>
          <w:sz w:val="24"/>
          <w:szCs w:val="24"/>
        </w:rPr>
        <w:t>TRAINING OF OPERATORS</w:t>
      </w:r>
    </w:p>
    <w:p w14:paraId="7E04144D" w14:textId="77777777" w:rsidR="00A1739A" w:rsidRPr="00A1739A" w:rsidRDefault="00A1739A" w:rsidP="00923F60">
      <w:pPr>
        <w:spacing w:line="480" w:lineRule="auto"/>
        <w:rPr>
          <w:rFonts w:asciiTheme="majorHAnsi" w:hAnsiTheme="majorHAnsi"/>
          <w:sz w:val="24"/>
          <w:szCs w:val="24"/>
        </w:rPr>
      </w:pPr>
      <w:r w:rsidRPr="00A1739A">
        <w:rPr>
          <w:rFonts w:asciiTheme="majorHAnsi" w:hAnsiTheme="majorHAnsi"/>
          <w:sz w:val="24"/>
          <w:szCs w:val="24"/>
        </w:rPr>
        <w:t>System failure in some case occurs as a result of ignorance and expression of fear associated with computerized of which most users display. It is obvious from the new system design specification that the operational procedure of the new system will be slightly different from the previous system. Therefore, the user will need to have basic computer training for comprehensive guide on how to use this system.</w:t>
      </w:r>
    </w:p>
    <w:p w14:paraId="7D8BC2B5" w14:textId="380CE89C" w:rsidR="00A1739A" w:rsidRDefault="00A1739A" w:rsidP="00923F60">
      <w:pPr>
        <w:spacing w:line="480" w:lineRule="auto"/>
        <w:rPr>
          <w:rFonts w:asciiTheme="majorHAnsi" w:hAnsiTheme="majorHAnsi"/>
          <w:sz w:val="24"/>
          <w:szCs w:val="24"/>
        </w:rPr>
      </w:pPr>
    </w:p>
    <w:p w14:paraId="62446849" w14:textId="77777777" w:rsidR="00E61F62" w:rsidRPr="00A1739A" w:rsidRDefault="00E61F62" w:rsidP="00923F60">
      <w:pPr>
        <w:spacing w:line="480" w:lineRule="auto"/>
        <w:rPr>
          <w:rFonts w:asciiTheme="majorHAnsi" w:hAnsiTheme="majorHAnsi"/>
          <w:sz w:val="24"/>
          <w:szCs w:val="24"/>
        </w:rPr>
      </w:pPr>
    </w:p>
    <w:p w14:paraId="75B999F4" w14:textId="6CA0447B" w:rsidR="00A1739A" w:rsidRPr="00A1739A" w:rsidRDefault="00A1739A" w:rsidP="00923F60">
      <w:pPr>
        <w:spacing w:line="480" w:lineRule="auto"/>
        <w:rPr>
          <w:rFonts w:asciiTheme="majorHAnsi" w:hAnsiTheme="majorHAnsi"/>
          <w:b/>
          <w:bCs/>
          <w:sz w:val="24"/>
          <w:szCs w:val="24"/>
        </w:rPr>
      </w:pPr>
      <w:r w:rsidRPr="00A1739A">
        <w:rPr>
          <w:rFonts w:asciiTheme="majorHAnsi" w:hAnsiTheme="majorHAnsi"/>
          <w:b/>
          <w:bCs/>
          <w:sz w:val="24"/>
          <w:szCs w:val="24"/>
        </w:rPr>
        <w:lastRenderedPageBreak/>
        <w:t xml:space="preserve">5.6 </w:t>
      </w:r>
      <w:r w:rsidR="00260FFF">
        <w:rPr>
          <w:rFonts w:asciiTheme="majorHAnsi" w:hAnsiTheme="majorHAnsi"/>
          <w:b/>
          <w:bCs/>
          <w:sz w:val="24"/>
          <w:szCs w:val="24"/>
        </w:rPr>
        <w:tab/>
      </w:r>
      <w:r w:rsidRPr="00A1739A">
        <w:rPr>
          <w:rFonts w:asciiTheme="majorHAnsi" w:hAnsiTheme="majorHAnsi"/>
          <w:b/>
          <w:bCs/>
          <w:sz w:val="24"/>
          <w:szCs w:val="24"/>
        </w:rPr>
        <w:t>SYSTEM CONVERSION</w:t>
      </w:r>
    </w:p>
    <w:p w14:paraId="724CEF38" w14:textId="120F0FE9" w:rsidR="00A1739A" w:rsidRPr="00A1739A" w:rsidRDefault="00A1739A" w:rsidP="00923F60">
      <w:pPr>
        <w:spacing w:line="480" w:lineRule="auto"/>
        <w:rPr>
          <w:rFonts w:asciiTheme="majorHAnsi" w:hAnsiTheme="majorHAnsi"/>
          <w:sz w:val="24"/>
          <w:szCs w:val="24"/>
        </w:rPr>
      </w:pPr>
      <w:r w:rsidRPr="00A1739A">
        <w:rPr>
          <w:rFonts w:asciiTheme="majorHAnsi" w:hAnsiTheme="majorHAnsi"/>
          <w:sz w:val="24"/>
          <w:szCs w:val="24"/>
        </w:rPr>
        <w:t>The method of system conversion used in this work is the parallel method.</w:t>
      </w:r>
      <w:r w:rsidR="00260FFF">
        <w:rPr>
          <w:rFonts w:asciiTheme="majorHAnsi" w:hAnsiTheme="majorHAnsi"/>
          <w:sz w:val="24"/>
          <w:szCs w:val="24"/>
        </w:rPr>
        <w:t xml:space="preserve"> </w:t>
      </w:r>
      <w:r w:rsidRPr="00A1739A">
        <w:rPr>
          <w:rFonts w:asciiTheme="majorHAnsi" w:hAnsiTheme="majorHAnsi"/>
          <w:sz w:val="24"/>
          <w:szCs w:val="24"/>
        </w:rPr>
        <w:t>This entails the operation of both the new and old system concurrently. Because of the simultaneous operation of both systems, the management enjoys the following:</w:t>
      </w:r>
    </w:p>
    <w:p w14:paraId="0C822CC3" w14:textId="77777777" w:rsidR="00A1739A" w:rsidRPr="00A1739A" w:rsidRDefault="00A1739A">
      <w:pPr>
        <w:pStyle w:val="ListParagraph"/>
        <w:numPr>
          <w:ilvl w:val="0"/>
          <w:numId w:val="30"/>
        </w:numPr>
        <w:spacing w:after="160" w:line="480" w:lineRule="auto"/>
        <w:ind w:left="720" w:hanging="360"/>
        <w:rPr>
          <w:rFonts w:asciiTheme="majorHAnsi" w:hAnsiTheme="majorHAnsi"/>
          <w:b/>
          <w:bCs/>
          <w:sz w:val="24"/>
          <w:szCs w:val="24"/>
        </w:rPr>
      </w:pPr>
      <w:r w:rsidRPr="00A1739A">
        <w:rPr>
          <w:rFonts w:asciiTheme="majorHAnsi" w:hAnsiTheme="majorHAnsi"/>
          <w:sz w:val="24"/>
          <w:szCs w:val="24"/>
        </w:rPr>
        <w:t>Data and system to fall back if the new system fails.</w:t>
      </w:r>
    </w:p>
    <w:p w14:paraId="78FBDA3A" w14:textId="77777777" w:rsidR="00A1739A" w:rsidRPr="00A1739A" w:rsidRDefault="00A1739A">
      <w:pPr>
        <w:pStyle w:val="ListParagraph"/>
        <w:numPr>
          <w:ilvl w:val="0"/>
          <w:numId w:val="30"/>
        </w:numPr>
        <w:spacing w:after="160" w:line="480" w:lineRule="auto"/>
        <w:ind w:left="720" w:hanging="360"/>
        <w:rPr>
          <w:rFonts w:asciiTheme="majorHAnsi" w:hAnsiTheme="majorHAnsi"/>
          <w:b/>
          <w:bCs/>
          <w:sz w:val="24"/>
          <w:szCs w:val="24"/>
        </w:rPr>
      </w:pPr>
      <w:r w:rsidRPr="00A1739A">
        <w:rPr>
          <w:rFonts w:asciiTheme="majorHAnsi" w:hAnsiTheme="majorHAnsi"/>
          <w:sz w:val="24"/>
          <w:szCs w:val="24"/>
        </w:rPr>
        <w:t>The performance of the two systems can be compared</w:t>
      </w:r>
    </w:p>
    <w:p w14:paraId="3BDAFE2D" w14:textId="08D11724" w:rsidR="00A1739A" w:rsidRPr="00260FFF" w:rsidRDefault="00A1739A">
      <w:pPr>
        <w:pStyle w:val="ListParagraph"/>
        <w:numPr>
          <w:ilvl w:val="0"/>
          <w:numId w:val="30"/>
        </w:numPr>
        <w:spacing w:after="160" w:line="480" w:lineRule="auto"/>
        <w:ind w:left="720" w:hanging="360"/>
        <w:rPr>
          <w:rFonts w:asciiTheme="majorHAnsi" w:hAnsiTheme="majorHAnsi"/>
          <w:b/>
          <w:bCs/>
          <w:sz w:val="24"/>
          <w:szCs w:val="24"/>
        </w:rPr>
      </w:pPr>
      <w:r w:rsidRPr="00A1739A">
        <w:rPr>
          <w:rFonts w:asciiTheme="majorHAnsi" w:hAnsiTheme="majorHAnsi"/>
          <w:sz w:val="24"/>
          <w:szCs w:val="24"/>
        </w:rPr>
        <w:t>Also, the old system stands as a backup in case of unforeseen situation.</w:t>
      </w:r>
    </w:p>
    <w:p w14:paraId="5B55E6E1" w14:textId="5B70182B" w:rsidR="00A1739A" w:rsidRPr="00A1739A" w:rsidRDefault="00A1739A" w:rsidP="00923F60">
      <w:pPr>
        <w:spacing w:line="480" w:lineRule="auto"/>
        <w:rPr>
          <w:rFonts w:asciiTheme="majorHAnsi" w:hAnsiTheme="majorHAnsi"/>
          <w:b/>
          <w:bCs/>
          <w:sz w:val="24"/>
          <w:szCs w:val="24"/>
        </w:rPr>
      </w:pPr>
      <w:r w:rsidRPr="00A1739A">
        <w:rPr>
          <w:rFonts w:asciiTheme="majorHAnsi" w:hAnsiTheme="majorHAnsi"/>
          <w:b/>
          <w:bCs/>
          <w:sz w:val="24"/>
          <w:szCs w:val="24"/>
        </w:rPr>
        <w:t xml:space="preserve">5.7 </w:t>
      </w:r>
      <w:r w:rsidR="00260FFF">
        <w:rPr>
          <w:rFonts w:asciiTheme="majorHAnsi" w:hAnsiTheme="majorHAnsi"/>
          <w:b/>
          <w:bCs/>
          <w:sz w:val="24"/>
          <w:szCs w:val="24"/>
        </w:rPr>
        <w:tab/>
      </w:r>
      <w:r w:rsidRPr="00A1739A">
        <w:rPr>
          <w:rFonts w:asciiTheme="majorHAnsi" w:hAnsiTheme="majorHAnsi"/>
          <w:b/>
          <w:bCs/>
          <w:sz w:val="24"/>
          <w:szCs w:val="24"/>
        </w:rPr>
        <w:t>MAINTENANCE DETAILS</w:t>
      </w:r>
    </w:p>
    <w:p w14:paraId="09871A1C" w14:textId="6398812B" w:rsidR="00A1739A" w:rsidRPr="00A1739A" w:rsidRDefault="00A1739A" w:rsidP="00923F60">
      <w:pPr>
        <w:spacing w:line="480" w:lineRule="auto"/>
        <w:rPr>
          <w:rFonts w:asciiTheme="majorHAnsi" w:hAnsiTheme="majorHAnsi"/>
          <w:sz w:val="24"/>
          <w:szCs w:val="24"/>
        </w:rPr>
      </w:pPr>
      <w:r w:rsidRPr="00A1739A">
        <w:rPr>
          <w:rFonts w:asciiTheme="majorHAnsi" w:hAnsiTheme="majorHAnsi"/>
          <w:sz w:val="24"/>
          <w:szCs w:val="24"/>
        </w:rPr>
        <w:t>For adequate maintenance, the following should be carried out:</w:t>
      </w:r>
    </w:p>
    <w:p w14:paraId="1F016BE1" w14:textId="77777777" w:rsidR="00A1739A" w:rsidRPr="00A1739A" w:rsidRDefault="00A1739A">
      <w:pPr>
        <w:pStyle w:val="ListParagraph"/>
        <w:numPr>
          <w:ilvl w:val="0"/>
          <w:numId w:val="31"/>
        </w:numPr>
        <w:spacing w:after="160" w:line="480" w:lineRule="auto"/>
        <w:ind w:left="720" w:hanging="360"/>
        <w:rPr>
          <w:rFonts w:asciiTheme="majorHAnsi" w:hAnsiTheme="majorHAnsi"/>
          <w:b/>
          <w:bCs/>
          <w:sz w:val="24"/>
          <w:szCs w:val="24"/>
        </w:rPr>
      </w:pPr>
      <w:r w:rsidRPr="00A1739A">
        <w:rPr>
          <w:rFonts w:asciiTheme="majorHAnsi" w:hAnsiTheme="majorHAnsi"/>
          <w:sz w:val="24"/>
          <w:szCs w:val="24"/>
        </w:rPr>
        <w:t xml:space="preserve">Ensure that the system is operated under specification </w:t>
      </w:r>
    </w:p>
    <w:p w14:paraId="14946A10" w14:textId="77777777" w:rsidR="00A1739A" w:rsidRPr="00A1739A" w:rsidRDefault="00A1739A">
      <w:pPr>
        <w:pStyle w:val="ListParagraph"/>
        <w:numPr>
          <w:ilvl w:val="0"/>
          <w:numId w:val="31"/>
        </w:numPr>
        <w:spacing w:after="160" w:line="480" w:lineRule="auto"/>
        <w:ind w:left="720" w:hanging="360"/>
        <w:rPr>
          <w:rFonts w:asciiTheme="majorHAnsi" w:hAnsiTheme="majorHAnsi"/>
          <w:b/>
          <w:bCs/>
          <w:sz w:val="24"/>
          <w:szCs w:val="24"/>
        </w:rPr>
      </w:pPr>
      <w:r w:rsidRPr="00A1739A">
        <w:rPr>
          <w:rFonts w:asciiTheme="majorHAnsi" w:hAnsiTheme="majorHAnsi"/>
          <w:sz w:val="24"/>
          <w:szCs w:val="24"/>
        </w:rPr>
        <w:t>Ensure that the system is updated to cope with the dynamic demands.</w:t>
      </w:r>
    </w:p>
    <w:p w14:paraId="1CB59AB1" w14:textId="77777777" w:rsidR="00A1739A" w:rsidRPr="00A1739A" w:rsidRDefault="00A1739A">
      <w:pPr>
        <w:pStyle w:val="ListParagraph"/>
        <w:numPr>
          <w:ilvl w:val="0"/>
          <w:numId w:val="31"/>
        </w:numPr>
        <w:spacing w:after="160" w:line="480" w:lineRule="auto"/>
        <w:ind w:left="720" w:hanging="360"/>
        <w:rPr>
          <w:rFonts w:asciiTheme="majorHAnsi" w:hAnsiTheme="majorHAnsi"/>
          <w:b/>
          <w:bCs/>
          <w:sz w:val="24"/>
          <w:szCs w:val="24"/>
        </w:rPr>
      </w:pPr>
      <w:r w:rsidRPr="00A1739A">
        <w:rPr>
          <w:rFonts w:asciiTheme="majorHAnsi" w:hAnsiTheme="majorHAnsi"/>
          <w:sz w:val="24"/>
          <w:szCs w:val="24"/>
        </w:rPr>
        <w:t xml:space="preserve">Examine the output of the website command regularly </w:t>
      </w:r>
    </w:p>
    <w:p w14:paraId="7DFC3896" w14:textId="77777777" w:rsidR="00A1739A" w:rsidRPr="00A1739A" w:rsidRDefault="00A1739A">
      <w:pPr>
        <w:pStyle w:val="ListParagraph"/>
        <w:numPr>
          <w:ilvl w:val="0"/>
          <w:numId w:val="31"/>
        </w:numPr>
        <w:spacing w:after="160" w:line="480" w:lineRule="auto"/>
        <w:ind w:left="720" w:hanging="360"/>
        <w:rPr>
          <w:rFonts w:asciiTheme="majorHAnsi" w:hAnsiTheme="majorHAnsi"/>
          <w:b/>
          <w:bCs/>
          <w:sz w:val="24"/>
          <w:szCs w:val="24"/>
        </w:rPr>
      </w:pPr>
      <w:r w:rsidRPr="00A1739A">
        <w:rPr>
          <w:rFonts w:asciiTheme="majorHAnsi" w:hAnsiTheme="majorHAnsi"/>
          <w:sz w:val="24"/>
          <w:szCs w:val="24"/>
        </w:rPr>
        <w:t>In case of hardware malfunction or breakdown. Expert should be consulted.</w:t>
      </w:r>
    </w:p>
    <w:p w14:paraId="008F337B" w14:textId="77777777" w:rsidR="00260FFF" w:rsidRPr="00260FFF" w:rsidRDefault="00A1739A">
      <w:pPr>
        <w:pStyle w:val="ListParagraph"/>
        <w:numPr>
          <w:ilvl w:val="0"/>
          <w:numId w:val="31"/>
        </w:numPr>
        <w:spacing w:after="160" w:line="480" w:lineRule="auto"/>
        <w:ind w:left="720" w:hanging="360"/>
        <w:rPr>
          <w:rFonts w:asciiTheme="majorHAnsi" w:hAnsiTheme="majorHAnsi"/>
          <w:b/>
          <w:bCs/>
          <w:kern w:val="0"/>
          <w:sz w:val="24"/>
          <w:szCs w:val="24"/>
        </w:rPr>
      </w:pPr>
      <w:r w:rsidRPr="00A1739A">
        <w:rPr>
          <w:rFonts w:asciiTheme="majorHAnsi" w:hAnsiTheme="majorHAnsi"/>
          <w:sz w:val="24"/>
          <w:szCs w:val="24"/>
        </w:rPr>
        <w:t xml:space="preserve">Prevention and detection of virus infection  </w:t>
      </w:r>
    </w:p>
    <w:p w14:paraId="63CFC004" w14:textId="77777777" w:rsidR="00260FFF" w:rsidRDefault="00260FFF">
      <w:pPr>
        <w:jc w:val="left"/>
        <w:rPr>
          <w:rFonts w:asciiTheme="majorHAnsi" w:hAnsiTheme="majorHAnsi"/>
          <w:b/>
          <w:bCs/>
          <w:sz w:val="24"/>
          <w:szCs w:val="24"/>
        </w:rPr>
      </w:pPr>
      <w:r>
        <w:rPr>
          <w:rFonts w:asciiTheme="majorHAnsi" w:hAnsiTheme="majorHAnsi"/>
          <w:b/>
          <w:bCs/>
          <w:sz w:val="24"/>
          <w:szCs w:val="24"/>
        </w:rPr>
        <w:br w:type="page"/>
      </w:r>
    </w:p>
    <w:p w14:paraId="0D6E0CE1" w14:textId="7FA47955" w:rsidR="00A1739A" w:rsidRPr="00260FFF" w:rsidRDefault="00A1739A" w:rsidP="00D349A1">
      <w:pPr>
        <w:spacing w:after="160" w:line="480" w:lineRule="auto"/>
        <w:jc w:val="center"/>
        <w:rPr>
          <w:rFonts w:asciiTheme="majorHAnsi" w:hAnsiTheme="majorHAnsi"/>
          <w:b/>
          <w:bCs/>
          <w:kern w:val="0"/>
          <w:sz w:val="24"/>
          <w:szCs w:val="24"/>
        </w:rPr>
      </w:pPr>
      <w:r w:rsidRPr="00260FFF">
        <w:rPr>
          <w:rFonts w:asciiTheme="majorHAnsi" w:hAnsiTheme="majorHAnsi"/>
          <w:b/>
          <w:bCs/>
          <w:sz w:val="24"/>
          <w:szCs w:val="24"/>
        </w:rPr>
        <w:lastRenderedPageBreak/>
        <w:t>CHAPTER SIX</w:t>
      </w:r>
    </w:p>
    <w:p w14:paraId="51F0CBDC" w14:textId="77777777" w:rsidR="00A1739A" w:rsidRPr="00A1739A" w:rsidRDefault="00A1739A" w:rsidP="00D349A1">
      <w:pPr>
        <w:spacing w:line="480" w:lineRule="auto"/>
        <w:jc w:val="center"/>
        <w:rPr>
          <w:rFonts w:asciiTheme="majorHAnsi" w:hAnsiTheme="majorHAnsi"/>
          <w:b/>
          <w:bCs/>
          <w:sz w:val="24"/>
          <w:szCs w:val="24"/>
        </w:rPr>
      </w:pPr>
      <w:r w:rsidRPr="00A1739A">
        <w:rPr>
          <w:rFonts w:asciiTheme="majorHAnsi" w:hAnsiTheme="majorHAnsi"/>
          <w:b/>
          <w:bCs/>
          <w:sz w:val="24"/>
          <w:szCs w:val="24"/>
        </w:rPr>
        <w:t>SUMMARY, CONCLUSION AND RECOMMENDATION</w:t>
      </w:r>
    </w:p>
    <w:p w14:paraId="1DC992A3" w14:textId="77777777" w:rsidR="00A1739A" w:rsidRPr="00A1739A" w:rsidRDefault="00A1739A" w:rsidP="00923F60">
      <w:pPr>
        <w:spacing w:line="480" w:lineRule="auto"/>
        <w:rPr>
          <w:rFonts w:asciiTheme="majorHAnsi" w:hAnsiTheme="majorHAnsi"/>
          <w:sz w:val="24"/>
          <w:szCs w:val="24"/>
        </w:rPr>
      </w:pPr>
    </w:p>
    <w:p w14:paraId="590B3747" w14:textId="2653B98D" w:rsidR="00A1739A" w:rsidRPr="00A1739A" w:rsidRDefault="00A1739A" w:rsidP="00923F60">
      <w:pPr>
        <w:spacing w:line="480" w:lineRule="auto"/>
        <w:rPr>
          <w:rFonts w:asciiTheme="majorHAnsi" w:hAnsiTheme="majorHAnsi"/>
          <w:b/>
          <w:bCs/>
          <w:sz w:val="24"/>
          <w:szCs w:val="24"/>
        </w:rPr>
      </w:pPr>
      <w:r w:rsidRPr="00A1739A">
        <w:rPr>
          <w:rFonts w:asciiTheme="majorHAnsi" w:hAnsiTheme="majorHAnsi"/>
          <w:b/>
          <w:bCs/>
          <w:sz w:val="24"/>
          <w:szCs w:val="24"/>
        </w:rPr>
        <w:t xml:space="preserve">6.1 </w:t>
      </w:r>
      <w:r w:rsidR="00CF781C">
        <w:rPr>
          <w:rFonts w:asciiTheme="majorHAnsi" w:hAnsiTheme="majorHAnsi"/>
          <w:b/>
          <w:bCs/>
          <w:sz w:val="24"/>
          <w:szCs w:val="24"/>
        </w:rPr>
        <w:tab/>
      </w:r>
      <w:r w:rsidRPr="00A1739A">
        <w:rPr>
          <w:rFonts w:asciiTheme="majorHAnsi" w:hAnsiTheme="majorHAnsi"/>
          <w:b/>
          <w:bCs/>
          <w:sz w:val="24"/>
          <w:szCs w:val="24"/>
        </w:rPr>
        <w:t>SUMMARY</w:t>
      </w:r>
    </w:p>
    <w:p w14:paraId="1E548440" w14:textId="7D8C7BAA" w:rsidR="00A1739A" w:rsidRPr="00A1739A" w:rsidRDefault="00A1739A" w:rsidP="00923F60">
      <w:pPr>
        <w:spacing w:line="480" w:lineRule="auto"/>
        <w:rPr>
          <w:rFonts w:asciiTheme="majorHAnsi" w:hAnsiTheme="majorHAnsi"/>
          <w:sz w:val="24"/>
          <w:szCs w:val="24"/>
        </w:rPr>
      </w:pPr>
      <w:r w:rsidRPr="00A1739A">
        <w:rPr>
          <w:rFonts w:asciiTheme="majorHAnsi" w:hAnsiTheme="majorHAnsi"/>
          <w:sz w:val="24"/>
          <w:szCs w:val="24"/>
        </w:rPr>
        <w:t>This project</w:t>
      </w:r>
      <w:ins w:id="1648" w:author="Goodluck Emereonye" w:date="2023-02-21T01:50:00Z">
        <w:r w:rsidR="00BA74CB">
          <w:rPr>
            <w:rFonts w:asciiTheme="majorHAnsi" w:hAnsiTheme="majorHAnsi"/>
            <w:sz w:val="24"/>
            <w:szCs w:val="24"/>
          </w:rPr>
          <w:t xml:space="preserve"> </w:t>
        </w:r>
      </w:ins>
      <w:ins w:id="1649" w:author="Goodluck Emereonye" w:date="2023-02-21T01:51:00Z">
        <w:r w:rsidR="00BA74CB">
          <w:rPr>
            <w:rFonts w:asciiTheme="majorHAnsi" w:hAnsiTheme="majorHAnsi"/>
            <w:sz w:val="24"/>
            <w:szCs w:val="24"/>
          </w:rPr>
          <w:t>titled</w:t>
        </w:r>
      </w:ins>
      <w:r w:rsidRPr="00A1739A">
        <w:rPr>
          <w:rFonts w:asciiTheme="majorHAnsi" w:hAnsiTheme="majorHAnsi"/>
          <w:sz w:val="24"/>
          <w:szCs w:val="24"/>
        </w:rPr>
        <w:t xml:space="preserve"> Design and Implementation of a Web-based Student Misconduct Management Information System involves a thorough study of the current system manual method of misconduct management information system. The problem inherent in the current system such as loss of important information, keeping of misconduct record books for different misconduct cases, the tediousness of tracing misconduct records was resolved. Th</w:t>
      </w:r>
      <w:ins w:id="1650" w:author="Goodluck Emereonye" w:date="2023-02-21T01:51:00Z">
        <w:r w:rsidR="00BA74CB">
          <w:rPr>
            <w:rFonts w:asciiTheme="majorHAnsi" w:hAnsiTheme="majorHAnsi"/>
            <w:sz w:val="24"/>
            <w:szCs w:val="24"/>
          </w:rPr>
          <w:t>e</w:t>
        </w:r>
      </w:ins>
      <w:del w:id="1651" w:author="Goodluck Emereonye" w:date="2023-02-21T01:51:00Z">
        <w:r w:rsidRPr="00A1739A" w:rsidDel="00BA74CB">
          <w:rPr>
            <w:rFonts w:asciiTheme="majorHAnsi" w:hAnsiTheme="majorHAnsi"/>
            <w:sz w:val="24"/>
            <w:szCs w:val="24"/>
          </w:rPr>
          <w:delText>is</w:delText>
        </w:r>
      </w:del>
      <w:r w:rsidRPr="00A1739A">
        <w:rPr>
          <w:rFonts w:asciiTheme="majorHAnsi" w:hAnsiTheme="majorHAnsi"/>
          <w:sz w:val="24"/>
          <w:szCs w:val="24"/>
        </w:rPr>
        <w:t xml:space="preserve"> </w:t>
      </w:r>
      <w:del w:id="1652" w:author="Goodluck Emereonye" w:date="2023-02-21T01:51:00Z">
        <w:r w:rsidRPr="00A1739A" w:rsidDel="00BA74CB">
          <w:rPr>
            <w:rFonts w:asciiTheme="majorHAnsi" w:hAnsiTheme="majorHAnsi"/>
            <w:sz w:val="24"/>
            <w:szCs w:val="24"/>
          </w:rPr>
          <w:delText xml:space="preserve">project </w:delText>
        </w:r>
      </w:del>
      <w:ins w:id="1653" w:author="Goodluck Emereonye" w:date="2023-02-21T01:51:00Z">
        <w:r w:rsidR="00BA74CB">
          <w:rPr>
            <w:rFonts w:asciiTheme="majorHAnsi" w:hAnsiTheme="majorHAnsi"/>
            <w:sz w:val="24"/>
            <w:szCs w:val="24"/>
          </w:rPr>
          <w:t>work</w:t>
        </w:r>
        <w:r w:rsidR="00BA74CB" w:rsidRPr="00A1739A">
          <w:rPr>
            <w:rFonts w:asciiTheme="majorHAnsi" w:hAnsiTheme="majorHAnsi"/>
            <w:sz w:val="24"/>
            <w:szCs w:val="24"/>
          </w:rPr>
          <w:t xml:space="preserve"> </w:t>
        </w:r>
      </w:ins>
      <w:r w:rsidRPr="00A1739A">
        <w:rPr>
          <w:rFonts w:asciiTheme="majorHAnsi" w:hAnsiTheme="majorHAnsi"/>
          <w:sz w:val="24"/>
          <w:szCs w:val="24"/>
        </w:rPr>
        <w:t>presents the analysis of the existing system and design of a new system and how it will overcome the drawbacks in the old system</w:t>
      </w:r>
      <w:ins w:id="1654" w:author="Goodluck Emereonye" w:date="2023-02-21T01:51:00Z">
        <w:r w:rsidR="00BA74CB">
          <w:rPr>
            <w:rFonts w:asciiTheme="majorHAnsi" w:hAnsiTheme="majorHAnsi"/>
            <w:sz w:val="24"/>
            <w:szCs w:val="24"/>
          </w:rPr>
          <w:t>.</w:t>
        </w:r>
      </w:ins>
      <w:r w:rsidRPr="00A1739A">
        <w:rPr>
          <w:rFonts w:asciiTheme="majorHAnsi" w:hAnsiTheme="majorHAnsi"/>
          <w:sz w:val="24"/>
          <w:szCs w:val="24"/>
        </w:rPr>
        <w:t xml:space="preserve"> These were achieved through adopting the careful method of data investigation by using interview and observation methods which gives birth to a relevant information for designing a </w:t>
      </w:r>
      <w:del w:id="1655" w:author="Goodluck Emereonye" w:date="2023-02-21T01:53:00Z">
        <w:r w:rsidRPr="00A1739A" w:rsidDel="00BA74CB">
          <w:rPr>
            <w:rFonts w:asciiTheme="majorHAnsi" w:hAnsiTheme="majorHAnsi"/>
            <w:sz w:val="24"/>
            <w:szCs w:val="24"/>
          </w:rPr>
          <w:delText>web based</w:delText>
        </w:r>
      </w:del>
      <w:ins w:id="1656" w:author="Goodluck Emereonye" w:date="2023-02-21T01:53:00Z">
        <w:r w:rsidR="00BA74CB" w:rsidRPr="00A1739A">
          <w:rPr>
            <w:rFonts w:asciiTheme="majorHAnsi" w:hAnsiTheme="majorHAnsi"/>
            <w:sz w:val="24"/>
            <w:szCs w:val="24"/>
          </w:rPr>
          <w:t>web-based</w:t>
        </w:r>
      </w:ins>
      <w:r w:rsidRPr="00A1739A">
        <w:rPr>
          <w:rFonts w:asciiTheme="majorHAnsi" w:hAnsiTheme="majorHAnsi"/>
          <w:sz w:val="24"/>
          <w:szCs w:val="24"/>
        </w:rPr>
        <w:t xml:space="preserve"> student misconduct management information system by using </w:t>
      </w:r>
      <w:del w:id="1657" w:author="Goodluck Emereonye" w:date="2023-02-21T01:58:00Z">
        <w:r w:rsidRPr="00A1739A" w:rsidDel="00B41652">
          <w:rPr>
            <w:rFonts w:asciiTheme="majorHAnsi" w:hAnsiTheme="majorHAnsi"/>
            <w:sz w:val="24"/>
            <w:szCs w:val="24"/>
          </w:rPr>
          <w:delText>object oriented</w:delText>
        </w:r>
      </w:del>
      <w:ins w:id="1658" w:author="Goodluck Emereonye" w:date="2023-02-21T01:58:00Z">
        <w:r w:rsidR="00B41652" w:rsidRPr="00A1739A">
          <w:rPr>
            <w:rFonts w:asciiTheme="majorHAnsi" w:hAnsiTheme="majorHAnsi"/>
            <w:sz w:val="24"/>
            <w:szCs w:val="24"/>
          </w:rPr>
          <w:t>object-oriented</w:t>
        </w:r>
      </w:ins>
      <w:r w:rsidRPr="00A1739A">
        <w:rPr>
          <w:rFonts w:asciiTheme="majorHAnsi" w:hAnsiTheme="majorHAnsi"/>
          <w:sz w:val="24"/>
          <w:szCs w:val="24"/>
        </w:rPr>
        <w:t xml:space="preserve"> analysis design methodology (OOADM)</w:t>
      </w:r>
      <w:ins w:id="1659" w:author="Goodluck Emereonye" w:date="2023-02-21T01:52:00Z">
        <w:r w:rsidR="00BA74CB">
          <w:rPr>
            <w:rFonts w:asciiTheme="majorHAnsi" w:hAnsiTheme="majorHAnsi"/>
            <w:sz w:val="24"/>
            <w:szCs w:val="24"/>
          </w:rPr>
          <w:t xml:space="preserve">, programmed using PHP, HTML, </w:t>
        </w:r>
      </w:ins>
      <w:ins w:id="1660" w:author="Goodluck Emereonye" w:date="2023-02-21T01:53:00Z">
        <w:r w:rsidR="00BA74CB">
          <w:rPr>
            <w:rFonts w:asciiTheme="majorHAnsi" w:hAnsiTheme="majorHAnsi"/>
            <w:sz w:val="24"/>
            <w:szCs w:val="24"/>
          </w:rPr>
          <w:t xml:space="preserve">and styled with CSS. </w:t>
        </w:r>
      </w:ins>
      <w:ins w:id="1661" w:author="Goodluck Emereonye" w:date="2023-02-21T01:55:00Z">
        <w:r w:rsidR="00B41652">
          <w:rPr>
            <w:rFonts w:asciiTheme="majorHAnsi" w:hAnsiTheme="majorHAnsi"/>
            <w:sz w:val="24"/>
            <w:szCs w:val="24"/>
          </w:rPr>
          <w:t>The white box testing method</w:t>
        </w:r>
      </w:ins>
      <w:ins w:id="1662" w:author="Goodluck Emereonye" w:date="2023-02-21T01:56:00Z">
        <w:r w:rsidR="00B41652">
          <w:rPr>
            <w:rFonts w:asciiTheme="majorHAnsi" w:hAnsiTheme="majorHAnsi"/>
            <w:sz w:val="24"/>
            <w:szCs w:val="24"/>
          </w:rPr>
          <w:t xml:space="preserve"> </w:t>
        </w:r>
      </w:ins>
      <w:ins w:id="1663" w:author="Goodluck Emereonye" w:date="2023-02-21T01:55:00Z">
        <w:r w:rsidR="00B41652">
          <w:rPr>
            <w:rFonts w:asciiTheme="majorHAnsi" w:hAnsiTheme="majorHAnsi"/>
            <w:sz w:val="24"/>
            <w:szCs w:val="24"/>
          </w:rPr>
          <w:t xml:space="preserve">was used to </w:t>
        </w:r>
      </w:ins>
      <w:ins w:id="1664" w:author="Goodluck Emereonye" w:date="2023-02-21T01:56:00Z">
        <w:r w:rsidR="00B41652" w:rsidRPr="00A1739A">
          <w:rPr>
            <w:rFonts w:asciiTheme="majorHAnsi" w:hAnsiTheme="majorHAnsi"/>
            <w:sz w:val="24"/>
            <w:szCs w:val="24"/>
          </w:rPr>
          <w:t>examine the functionality of application without interfering into its internal structure</w:t>
        </w:r>
      </w:ins>
      <w:ins w:id="1665" w:author="Goodluck Emereonye" w:date="2023-02-21T01:57:00Z">
        <w:r w:rsidR="00B41652">
          <w:rPr>
            <w:rFonts w:asciiTheme="majorHAnsi" w:hAnsiTheme="majorHAnsi"/>
            <w:sz w:val="24"/>
            <w:szCs w:val="24"/>
          </w:rPr>
          <w:t xml:space="preserve">. Haven proved itself worthy of adoption, the </w:t>
        </w:r>
      </w:ins>
      <w:ins w:id="1666" w:author="Goodluck Emereonye" w:date="2023-02-21T01:58:00Z">
        <w:r w:rsidR="00B41652" w:rsidRPr="00A1739A">
          <w:rPr>
            <w:rFonts w:asciiTheme="majorHAnsi" w:hAnsiTheme="majorHAnsi"/>
            <w:sz w:val="24"/>
            <w:szCs w:val="24"/>
          </w:rPr>
          <w:t xml:space="preserve">parallel change over the system </w:t>
        </w:r>
        <w:r w:rsidR="00B41652">
          <w:rPr>
            <w:rFonts w:asciiTheme="majorHAnsi" w:hAnsiTheme="majorHAnsi"/>
            <w:sz w:val="24"/>
            <w:szCs w:val="24"/>
          </w:rPr>
          <w:t xml:space="preserve">was suggested for a safe implementation. </w:t>
        </w:r>
      </w:ins>
      <w:del w:id="1667" w:author="Goodluck Emereonye" w:date="2023-02-21T01:53:00Z">
        <w:r w:rsidRPr="00A1739A" w:rsidDel="00BA74CB">
          <w:rPr>
            <w:rFonts w:asciiTheme="majorHAnsi" w:hAnsiTheme="majorHAnsi"/>
            <w:sz w:val="24"/>
            <w:szCs w:val="24"/>
          </w:rPr>
          <w:delText xml:space="preserve"> and </w:delText>
        </w:r>
      </w:del>
      <w:del w:id="1668" w:author="Goodluck Emereonye" w:date="2023-02-21T01:58:00Z">
        <w:r w:rsidRPr="00A1739A" w:rsidDel="00B41652">
          <w:rPr>
            <w:rFonts w:asciiTheme="majorHAnsi" w:hAnsiTheme="majorHAnsi"/>
            <w:sz w:val="24"/>
            <w:szCs w:val="24"/>
          </w:rPr>
          <w:delText>implement</w:delText>
        </w:r>
      </w:del>
      <w:del w:id="1669" w:author="Goodluck Emereonye" w:date="2023-02-21T01:54:00Z">
        <w:r w:rsidRPr="00A1739A" w:rsidDel="00BA74CB">
          <w:rPr>
            <w:rFonts w:asciiTheme="majorHAnsi" w:hAnsiTheme="majorHAnsi"/>
            <w:sz w:val="24"/>
            <w:szCs w:val="24"/>
          </w:rPr>
          <w:delText>ed through</w:delText>
        </w:r>
      </w:del>
      <w:del w:id="1670" w:author="Goodluck Emereonye" w:date="2023-02-21T01:58:00Z">
        <w:r w:rsidRPr="00A1739A" w:rsidDel="00B41652">
          <w:rPr>
            <w:rFonts w:asciiTheme="majorHAnsi" w:hAnsiTheme="majorHAnsi"/>
            <w:sz w:val="24"/>
            <w:szCs w:val="24"/>
          </w:rPr>
          <w:delText xml:space="preserve"> parallel change over the system testing adopted is white box, this is to its ability to</w:delText>
        </w:r>
      </w:del>
      <w:del w:id="1671" w:author="Goodluck Emereonye" w:date="2023-02-21T01:56:00Z">
        <w:r w:rsidRPr="00A1739A" w:rsidDel="00B41652">
          <w:rPr>
            <w:rFonts w:asciiTheme="majorHAnsi" w:hAnsiTheme="majorHAnsi"/>
            <w:sz w:val="24"/>
            <w:szCs w:val="24"/>
          </w:rPr>
          <w:delText xml:space="preserve"> examine the functionality of application without interfering into its internal structure</w:delText>
        </w:r>
      </w:del>
      <w:del w:id="1672" w:author="Goodluck Emereonye" w:date="2023-02-21T01:58:00Z">
        <w:r w:rsidRPr="00A1739A" w:rsidDel="00B41652">
          <w:rPr>
            <w:rFonts w:asciiTheme="majorHAnsi" w:hAnsiTheme="majorHAnsi"/>
            <w:sz w:val="24"/>
            <w:szCs w:val="24"/>
          </w:rPr>
          <w:delText>.</w:delText>
        </w:r>
      </w:del>
    </w:p>
    <w:p w14:paraId="2B623C7B" w14:textId="4B4554E1" w:rsidR="00A1739A" w:rsidRDefault="00A1739A" w:rsidP="00923F60">
      <w:pPr>
        <w:spacing w:line="480" w:lineRule="auto"/>
        <w:rPr>
          <w:ins w:id="1673" w:author="Paul Ekung" w:date="2023-02-21T03:14:00Z"/>
          <w:rFonts w:asciiTheme="majorHAnsi" w:hAnsiTheme="majorHAnsi"/>
          <w:b/>
          <w:bCs/>
          <w:sz w:val="24"/>
          <w:szCs w:val="24"/>
        </w:rPr>
      </w:pPr>
      <w:r w:rsidRPr="00A1739A">
        <w:rPr>
          <w:rFonts w:asciiTheme="majorHAnsi" w:hAnsiTheme="majorHAnsi"/>
          <w:b/>
          <w:bCs/>
          <w:sz w:val="24"/>
          <w:szCs w:val="24"/>
        </w:rPr>
        <w:t xml:space="preserve">6.2 </w:t>
      </w:r>
      <w:r w:rsidR="00CF781C">
        <w:rPr>
          <w:rFonts w:asciiTheme="majorHAnsi" w:hAnsiTheme="majorHAnsi"/>
          <w:b/>
          <w:bCs/>
          <w:sz w:val="24"/>
          <w:szCs w:val="24"/>
        </w:rPr>
        <w:tab/>
      </w:r>
      <w:r w:rsidRPr="00A1739A">
        <w:rPr>
          <w:rFonts w:asciiTheme="majorHAnsi" w:hAnsiTheme="majorHAnsi"/>
          <w:b/>
          <w:bCs/>
          <w:sz w:val="24"/>
          <w:szCs w:val="24"/>
        </w:rPr>
        <w:t>CONTRIBUTION TO KNOWLEDGE</w:t>
      </w:r>
    </w:p>
    <w:p w14:paraId="3DD62803" w14:textId="6EB55DEC" w:rsidR="00B90D38" w:rsidRPr="00B90D38" w:rsidRDefault="00B90D38" w:rsidP="00923F60">
      <w:pPr>
        <w:spacing w:line="480" w:lineRule="auto"/>
        <w:rPr>
          <w:ins w:id="1674" w:author="Paul Ekung" w:date="2023-02-21T02:42:00Z"/>
          <w:rFonts w:asciiTheme="majorHAnsi" w:hAnsiTheme="majorHAnsi"/>
          <w:sz w:val="24"/>
          <w:szCs w:val="24"/>
        </w:rPr>
      </w:pPr>
      <w:ins w:id="1675" w:author="Paul Ekung" w:date="2023-02-21T03:15:00Z">
        <w:r>
          <w:rPr>
            <w:rFonts w:asciiTheme="majorHAnsi" w:hAnsiTheme="majorHAnsi"/>
            <w:sz w:val="24"/>
            <w:szCs w:val="24"/>
          </w:rPr>
          <w:t xml:space="preserve">This system </w:t>
        </w:r>
      </w:ins>
      <w:ins w:id="1676" w:author="Paul Ekung" w:date="2023-02-21T03:18:00Z">
        <w:r w:rsidR="002A7753">
          <w:rPr>
            <w:rFonts w:asciiTheme="majorHAnsi" w:hAnsiTheme="majorHAnsi"/>
            <w:sz w:val="24"/>
            <w:szCs w:val="24"/>
          </w:rPr>
          <w:t xml:space="preserve">brings to the body of knowledge a unique concept as </w:t>
        </w:r>
      </w:ins>
      <w:ins w:id="1677" w:author="Paul Ekung" w:date="2023-02-21T03:19:00Z">
        <w:r w:rsidR="002A7753">
          <w:rPr>
            <w:rFonts w:asciiTheme="majorHAnsi" w:hAnsiTheme="majorHAnsi"/>
            <w:sz w:val="24"/>
            <w:szCs w:val="24"/>
          </w:rPr>
          <w:t xml:space="preserve">it provides the opportunity </w:t>
        </w:r>
      </w:ins>
      <w:ins w:id="1678" w:author="Paul Ekung" w:date="2023-02-21T05:18:00Z">
        <w:r w:rsidR="00AA6965">
          <w:rPr>
            <w:rFonts w:asciiTheme="majorHAnsi" w:hAnsiTheme="majorHAnsi"/>
            <w:sz w:val="24"/>
            <w:szCs w:val="24"/>
          </w:rPr>
          <w:t xml:space="preserve">for the administration of the </w:t>
        </w:r>
        <w:proofErr w:type="spellStart"/>
        <w:r w:rsidR="00AA6965">
          <w:rPr>
            <w:rFonts w:asciiTheme="majorHAnsi" w:hAnsiTheme="majorHAnsi"/>
            <w:sz w:val="24"/>
            <w:szCs w:val="24"/>
          </w:rPr>
          <w:t>Akanu</w:t>
        </w:r>
        <w:proofErr w:type="spellEnd"/>
        <w:r w:rsidR="00AA6965">
          <w:rPr>
            <w:rFonts w:asciiTheme="majorHAnsi" w:hAnsiTheme="majorHAnsi"/>
            <w:sz w:val="24"/>
            <w:szCs w:val="24"/>
          </w:rPr>
          <w:t xml:space="preserve"> </w:t>
        </w:r>
        <w:proofErr w:type="spellStart"/>
        <w:r w:rsidR="00AA6965">
          <w:rPr>
            <w:rFonts w:asciiTheme="majorHAnsi" w:hAnsiTheme="majorHAnsi"/>
            <w:sz w:val="24"/>
            <w:szCs w:val="24"/>
          </w:rPr>
          <w:t>Ibiam</w:t>
        </w:r>
        <w:proofErr w:type="spellEnd"/>
        <w:r w:rsidR="00AA6965">
          <w:rPr>
            <w:rFonts w:asciiTheme="majorHAnsi" w:hAnsiTheme="majorHAnsi"/>
            <w:sz w:val="24"/>
            <w:szCs w:val="24"/>
          </w:rPr>
          <w:t xml:space="preserve"> Federal Polytechnic to also imp</w:t>
        </w:r>
      </w:ins>
      <w:ins w:id="1679" w:author="Paul Ekung" w:date="2023-02-21T05:19:00Z">
        <w:r w:rsidR="00AA6965">
          <w:rPr>
            <w:rFonts w:asciiTheme="majorHAnsi" w:hAnsiTheme="majorHAnsi"/>
            <w:sz w:val="24"/>
            <w:szCs w:val="24"/>
          </w:rPr>
          <w:t xml:space="preserve">rove themselves </w:t>
        </w:r>
      </w:ins>
      <w:ins w:id="1680" w:author="Paul Ekung" w:date="2023-02-21T05:20:00Z">
        <w:r w:rsidR="00AA6965">
          <w:rPr>
            <w:rFonts w:asciiTheme="majorHAnsi" w:hAnsiTheme="majorHAnsi"/>
            <w:sz w:val="24"/>
            <w:szCs w:val="24"/>
          </w:rPr>
          <w:t xml:space="preserve">in effective </w:t>
        </w:r>
      </w:ins>
      <w:ins w:id="1681" w:author="Paul Ekung" w:date="2023-02-21T05:19:00Z">
        <w:r w:rsidR="00AA6965">
          <w:rPr>
            <w:rFonts w:asciiTheme="majorHAnsi" w:hAnsiTheme="majorHAnsi"/>
            <w:sz w:val="24"/>
            <w:szCs w:val="24"/>
          </w:rPr>
          <w:t>counseling and community service programs</w:t>
        </w:r>
      </w:ins>
      <w:ins w:id="1682" w:author="Paul Ekung" w:date="2023-02-21T05:20:00Z">
        <w:r w:rsidR="00AA6965">
          <w:rPr>
            <w:rFonts w:asciiTheme="majorHAnsi" w:hAnsiTheme="majorHAnsi"/>
            <w:sz w:val="24"/>
            <w:szCs w:val="24"/>
          </w:rPr>
          <w:t>.</w:t>
        </w:r>
      </w:ins>
    </w:p>
    <w:p w14:paraId="779BB410" w14:textId="7E3164CB" w:rsidR="00D6506D" w:rsidRPr="00A1739A" w:rsidDel="00D85E56" w:rsidRDefault="00D6506D" w:rsidP="00923F60">
      <w:pPr>
        <w:spacing w:line="480" w:lineRule="auto"/>
        <w:rPr>
          <w:del w:id="1683" w:author="Paul Ekung" w:date="2023-02-21T02:57:00Z"/>
          <w:rFonts w:asciiTheme="majorHAnsi" w:hAnsiTheme="majorHAnsi"/>
          <w:b/>
          <w:bCs/>
          <w:sz w:val="24"/>
          <w:szCs w:val="24"/>
        </w:rPr>
      </w:pPr>
    </w:p>
    <w:p w14:paraId="72B6FB1F" w14:textId="0254D11F" w:rsidR="00A1739A" w:rsidRPr="00A1739A" w:rsidDel="00AA6965" w:rsidRDefault="00A1739A" w:rsidP="00923F60">
      <w:pPr>
        <w:spacing w:line="480" w:lineRule="auto"/>
        <w:rPr>
          <w:del w:id="1684" w:author="Paul Ekung" w:date="2023-02-21T05:20:00Z"/>
          <w:rFonts w:asciiTheme="majorHAnsi" w:hAnsiTheme="majorHAnsi"/>
          <w:sz w:val="24"/>
          <w:szCs w:val="24"/>
        </w:rPr>
      </w:pPr>
      <w:commentRangeStart w:id="1685"/>
      <w:del w:id="1686" w:author="Paul Ekung" w:date="2023-02-21T05:20:00Z">
        <w:r w:rsidRPr="00A1739A" w:rsidDel="00AA6965">
          <w:rPr>
            <w:rFonts w:asciiTheme="majorHAnsi" w:hAnsiTheme="majorHAnsi"/>
            <w:sz w:val="24"/>
            <w:szCs w:val="24"/>
          </w:rPr>
          <w:delText>Web-based application is an area of information technology that has attracted many researchers especially in a third world country like Nigeria. Such system promotes the saving of time and material resources through the deployment of web-based system to save problems that is used have required economic strength.</w:delText>
        </w:r>
        <w:commentRangeEnd w:id="1685"/>
        <w:r w:rsidR="00B41652" w:rsidDel="00AA6965">
          <w:rPr>
            <w:rStyle w:val="CommentReference"/>
          </w:rPr>
          <w:commentReference w:id="1685"/>
        </w:r>
      </w:del>
    </w:p>
    <w:p w14:paraId="70CCB631" w14:textId="6AADE486" w:rsidR="00A1739A" w:rsidRPr="00A1739A" w:rsidRDefault="00A1739A" w:rsidP="00923F60">
      <w:pPr>
        <w:spacing w:line="480" w:lineRule="auto"/>
        <w:rPr>
          <w:rFonts w:asciiTheme="majorHAnsi" w:hAnsiTheme="majorHAnsi"/>
          <w:b/>
          <w:bCs/>
          <w:sz w:val="24"/>
          <w:szCs w:val="24"/>
        </w:rPr>
      </w:pPr>
      <w:bookmarkStart w:id="1687" w:name="_GoBack"/>
      <w:bookmarkEnd w:id="1687"/>
      <w:r w:rsidRPr="00A1739A">
        <w:rPr>
          <w:rFonts w:asciiTheme="majorHAnsi" w:hAnsiTheme="majorHAnsi"/>
          <w:b/>
          <w:bCs/>
          <w:sz w:val="24"/>
          <w:szCs w:val="24"/>
        </w:rPr>
        <w:t xml:space="preserve">6.3 </w:t>
      </w:r>
      <w:r w:rsidR="00CF781C">
        <w:rPr>
          <w:rFonts w:asciiTheme="majorHAnsi" w:hAnsiTheme="majorHAnsi"/>
          <w:b/>
          <w:bCs/>
          <w:sz w:val="24"/>
          <w:szCs w:val="24"/>
        </w:rPr>
        <w:tab/>
      </w:r>
      <w:r w:rsidRPr="00A1739A">
        <w:rPr>
          <w:rFonts w:asciiTheme="majorHAnsi" w:hAnsiTheme="majorHAnsi"/>
          <w:b/>
          <w:bCs/>
          <w:sz w:val="24"/>
          <w:szCs w:val="24"/>
        </w:rPr>
        <w:t>SUGGESTION FOR FUTHER RESEARCH</w:t>
      </w:r>
    </w:p>
    <w:p w14:paraId="57D4C763" w14:textId="77777777" w:rsidR="00823004" w:rsidRDefault="00D85E56" w:rsidP="00923F60">
      <w:pPr>
        <w:spacing w:line="480" w:lineRule="auto"/>
        <w:rPr>
          <w:ins w:id="1688" w:author="Paul Ekung" w:date="2023-02-21T03:08:00Z"/>
          <w:rFonts w:asciiTheme="majorHAnsi" w:hAnsiTheme="majorHAnsi"/>
          <w:sz w:val="24"/>
          <w:szCs w:val="24"/>
        </w:rPr>
      </w:pPr>
      <w:ins w:id="1689" w:author="Paul Ekung" w:date="2023-02-21T03:00:00Z">
        <w:r>
          <w:rPr>
            <w:rFonts w:asciiTheme="majorHAnsi" w:hAnsiTheme="majorHAnsi"/>
            <w:sz w:val="24"/>
            <w:szCs w:val="24"/>
          </w:rPr>
          <w:t xml:space="preserve">Due to the </w:t>
        </w:r>
      </w:ins>
      <w:ins w:id="1690" w:author="Paul Ekung" w:date="2023-02-21T03:01:00Z">
        <w:r>
          <w:rPr>
            <w:rFonts w:asciiTheme="majorHAnsi" w:hAnsiTheme="majorHAnsi"/>
            <w:sz w:val="24"/>
            <w:szCs w:val="24"/>
          </w:rPr>
          <w:t>constraint</w:t>
        </w:r>
      </w:ins>
      <w:ins w:id="1691" w:author="Paul Ekung" w:date="2023-02-21T03:02:00Z">
        <w:r w:rsidR="00823004">
          <w:rPr>
            <w:rFonts w:asciiTheme="majorHAnsi" w:hAnsiTheme="majorHAnsi"/>
            <w:sz w:val="24"/>
            <w:szCs w:val="24"/>
          </w:rPr>
          <w:t xml:space="preserve"> of developing the system, </w:t>
        </w:r>
      </w:ins>
      <w:ins w:id="1692" w:author="Paul Ekung" w:date="2023-02-21T03:03:00Z">
        <w:r w:rsidR="00823004">
          <w:rPr>
            <w:rFonts w:asciiTheme="majorHAnsi" w:hAnsiTheme="majorHAnsi"/>
            <w:sz w:val="24"/>
            <w:szCs w:val="24"/>
          </w:rPr>
          <w:t xml:space="preserve">the researcher could not cover every aspect </w:t>
        </w:r>
      </w:ins>
    </w:p>
    <w:p w14:paraId="78765F39" w14:textId="4D5F3082" w:rsidR="00A1739A" w:rsidRPr="00A1739A" w:rsidRDefault="00823004" w:rsidP="00923F60">
      <w:pPr>
        <w:spacing w:line="480" w:lineRule="auto"/>
        <w:rPr>
          <w:rFonts w:asciiTheme="majorHAnsi" w:hAnsiTheme="majorHAnsi"/>
          <w:sz w:val="24"/>
          <w:szCs w:val="24"/>
        </w:rPr>
      </w:pPr>
      <w:ins w:id="1693" w:author="Paul Ekung" w:date="2023-02-21T03:03:00Z">
        <w:r>
          <w:rPr>
            <w:rFonts w:asciiTheme="majorHAnsi" w:hAnsiTheme="majorHAnsi"/>
            <w:sz w:val="24"/>
            <w:szCs w:val="24"/>
          </w:rPr>
          <w:lastRenderedPageBreak/>
          <w:t>of solving some task recommended to be achieved by the resear</w:t>
        </w:r>
      </w:ins>
      <w:ins w:id="1694" w:author="Paul Ekung" w:date="2023-02-21T03:04:00Z">
        <w:r>
          <w:rPr>
            <w:rFonts w:asciiTheme="majorHAnsi" w:hAnsiTheme="majorHAnsi"/>
            <w:sz w:val="24"/>
            <w:szCs w:val="24"/>
          </w:rPr>
          <w:t>cher. The binomial system of data collection</w:t>
        </w:r>
      </w:ins>
      <w:ins w:id="1695" w:author="Paul Ekung" w:date="2023-02-21T03:05:00Z">
        <w:r>
          <w:rPr>
            <w:rFonts w:asciiTheme="majorHAnsi" w:hAnsiTheme="majorHAnsi"/>
            <w:sz w:val="24"/>
            <w:szCs w:val="24"/>
          </w:rPr>
          <w:t xml:space="preserve"> such as finger print, face recognition</w:t>
        </w:r>
      </w:ins>
      <w:ins w:id="1696" w:author="Paul Ekung" w:date="2023-02-21T03:04:00Z">
        <w:r>
          <w:rPr>
            <w:rFonts w:asciiTheme="majorHAnsi" w:hAnsiTheme="majorHAnsi"/>
            <w:sz w:val="24"/>
            <w:szCs w:val="24"/>
          </w:rPr>
          <w:t xml:space="preserve"> should </w:t>
        </w:r>
      </w:ins>
      <w:ins w:id="1697" w:author="Paul Ekung" w:date="2023-02-21T03:05:00Z">
        <w:r>
          <w:rPr>
            <w:rFonts w:asciiTheme="majorHAnsi" w:hAnsiTheme="majorHAnsi"/>
            <w:sz w:val="24"/>
            <w:szCs w:val="24"/>
          </w:rPr>
          <w:t>fu</w:t>
        </w:r>
      </w:ins>
      <w:ins w:id="1698" w:author="Paul Ekung" w:date="2023-02-21T03:06:00Z">
        <w:r>
          <w:rPr>
            <w:rFonts w:asciiTheme="majorHAnsi" w:hAnsiTheme="majorHAnsi"/>
            <w:sz w:val="24"/>
            <w:szCs w:val="24"/>
          </w:rPr>
          <w:t>r</w:t>
        </w:r>
      </w:ins>
      <w:ins w:id="1699" w:author="Paul Ekung" w:date="2023-02-21T03:05:00Z">
        <w:r>
          <w:rPr>
            <w:rFonts w:asciiTheme="majorHAnsi" w:hAnsiTheme="majorHAnsi"/>
            <w:sz w:val="24"/>
            <w:szCs w:val="24"/>
          </w:rPr>
          <w:t>ther</w:t>
        </w:r>
      </w:ins>
      <w:ins w:id="1700" w:author="Paul Ekung" w:date="2023-02-21T03:04:00Z">
        <w:r>
          <w:rPr>
            <w:rFonts w:asciiTheme="majorHAnsi" w:hAnsiTheme="majorHAnsi"/>
            <w:sz w:val="24"/>
            <w:szCs w:val="24"/>
          </w:rPr>
          <w:t xml:space="preserve"> be implemented </w:t>
        </w:r>
      </w:ins>
      <w:ins w:id="1701" w:author="Paul Ekung" w:date="2023-02-21T03:05:00Z">
        <w:r>
          <w:rPr>
            <w:rFonts w:asciiTheme="majorHAnsi" w:hAnsiTheme="majorHAnsi"/>
            <w:sz w:val="24"/>
            <w:szCs w:val="24"/>
          </w:rPr>
          <w:t>in</w:t>
        </w:r>
      </w:ins>
      <w:ins w:id="1702" w:author="Paul Ekung" w:date="2023-02-21T03:06:00Z">
        <w:r>
          <w:rPr>
            <w:rFonts w:asciiTheme="majorHAnsi" w:hAnsiTheme="majorHAnsi"/>
            <w:sz w:val="24"/>
            <w:szCs w:val="24"/>
          </w:rPr>
          <w:t xml:space="preserve"> other to have</w:t>
        </w:r>
      </w:ins>
      <w:ins w:id="1703" w:author="Paul Ekung" w:date="2023-02-21T03:07:00Z">
        <w:r>
          <w:rPr>
            <w:rFonts w:asciiTheme="majorHAnsi" w:hAnsiTheme="majorHAnsi"/>
            <w:sz w:val="24"/>
            <w:szCs w:val="24"/>
          </w:rPr>
          <w:t xml:space="preserve"> more security and accurate data that </w:t>
        </w:r>
        <w:proofErr w:type="spellStart"/>
        <w:r>
          <w:rPr>
            <w:rFonts w:asciiTheme="majorHAnsi" w:hAnsiTheme="majorHAnsi"/>
            <w:sz w:val="24"/>
            <w:szCs w:val="24"/>
          </w:rPr>
          <w:t>can not</w:t>
        </w:r>
        <w:proofErr w:type="spellEnd"/>
        <w:r>
          <w:rPr>
            <w:rFonts w:asciiTheme="majorHAnsi" w:hAnsiTheme="majorHAnsi"/>
            <w:sz w:val="24"/>
            <w:szCs w:val="24"/>
          </w:rPr>
          <w:t xml:space="preserve"> be easily m</w:t>
        </w:r>
      </w:ins>
      <w:ins w:id="1704" w:author="Paul Ekung" w:date="2023-02-21T03:08:00Z">
        <w:r>
          <w:rPr>
            <w:rFonts w:asciiTheme="majorHAnsi" w:hAnsiTheme="majorHAnsi"/>
            <w:sz w:val="24"/>
            <w:szCs w:val="24"/>
          </w:rPr>
          <w:t>anipulated.</w:t>
        </w:r>
      </w:ins>
      <w:del w:id="1705" w:author="Paul Ekung" w:date="2023-02-21T03:00:00Z">
        <w:r w:rsidR="00A1739A" w:rsidRPr="00A1739A" w:rsidDel="00D85E56">
          <w:rPr>
            <w:rFonts w:asciiTheme="majorHAnsi" w:hAnsiTheme="majorHAnsi"/>
            <w:sz w:val="24"/>
            <w:szCs w:val="24"/>
          </w:rPr>
          <w:delText>The following are suggestions for further research;</w:delText>
        </w:r>
      </w:del>
    </w:p>
    <w:p w14:paraId="0DBAE662" w14:textId="7432F92B" w:rsidR="00A1739A" w:rsidRPr="00A1739A" w:rsidDel="00D85E56" w:rsidRDefault="00A1739A" w:rsidP="00D85E56">
      <w:pPr>
        <w:spacing w:after="200" w:line="480" w:lineRule="auto"/>
        <w:ind w:left="1080"/>
        <w:rPr>
          <w:del w:id="1706" w:author="Paul Ekung" w:date="2023-02-21T03:00:00Z"/>
          <w:rFonts w:asciiTheme="majorHAnsi" w:hAnsiTheme="majorHAnsi"/>
          <w:sz w:val="24"/>
          <w:szCs w:val="24"/>
        </w:rPr>
      </w:pPr>
      <w:commentRangeStart w:id="1707"/>
      <w:del w:id="1708" w:author="Paul Ekung" w:date="2023-02-21T03:00:00Z">
        <w:r w:rsidRPr="00A1739A" w:rsidDel="00D85E56">
          <w:rPr>
            <w:rFonts w:asciiTheme="majorHAnsi" w:hAnsiTheme="majorHAnsi"/>
            <w:sz w:val="24"/>
            <w:szCs w:val="24"/>
          </w:rPr>
          <w:delText>Do a background research.</w:delText>
        </w:r>
      </w:del>
    </w:p>
    <w:p w14:paraId="5624EDB4" w14:textId="76FCF3EB" w:rsidR="00A1739A" w:rsidRPr="00A1739A" w:rsidDel="00D85E56" w:rsidRDefault="00A1739A" w:rsidP="00D85E56">
      <w:pPr>
        <w:spacing w:after="200" w:line="480" w:lineRule="auto"/>
        <w:ind w:left="1080"/>
        <w:rPr>
          <w:del w:id="1709" w:author="Paul Ekung" w:date="2023-02-21T03:00:00Z"/>
          <w:rFonts w:asciiTheme="majorHAnsi" w:hAnsiTheme="majorHAnsi"/>
          <w:sz w:val="24"/>
          <w:szCs w:val="24"/>
        </w:rPr>
      </w:pPr>
      <w:del w:id="1710" w:author="Paul Ekung" w:date="2023-02-21T03:00:00Z">
        <w:r w:rsidRPr="00A1739A" w:rsidDel="00D85E56">
          <w:rPr>
            <w:rFonts w:asciiTheme="majorHAnsi" w:hAnsiTheme="majorHAnsi"/>
            <w:sz w:val="24"/>
            <w:szCs w:val="24"/>
          </w:rPr>
          <w:delText>Understand the objective</w:delText>
        </w:r>
      </w:del>
    </w:p>
    <w:p w14:paraId="61C003C1" w14:textId="1C684403" w:rsidR="00A1739A" w:rsidRPr="00A1739A" w:rsidDel="00D85E56" w:rsidRDefault="00A1739A" w:rsidP="00D85E56">
      <w:pPr>
        <w:spacing w:after="200" w:line="480" w:lineRule="auto"/>
        <w:ind w:left="1080"/>
        <w:rPr>
          <w:del w:id="1711" w:author="Paul Ekung" w:date="2023-02-21T03:00:00Z"/>
          <w:rFonts w:asciiTheme="majorHAnsi" w:hAnsiTheme="majorHAnsi"/>
          <w:sz w:val="24"/>
          <w:szCs w:val="24"/>
        </w:rPr>
      </w:pPr>
      <w:del w:id="1712" w:author="Paul Ekung" w:date="2023-02-21T03:00:00Z">
        <w:r w:rsidRPr="00A1739A" w:rsidDel="00D85E56">
          <w:rPr>
            <w:rFonts w:asciiTheme="majorHAnsi" w:hAnsiTheme="majorHAnsi"/>
            <w:sz w:val="24"/>
            <w:szCs w:val="24"/>
          </w:rPr>
          <w:delText>Choose a suitable research method.</w:delText>
        </w:r>
      </w:del>
    </w:p>
    <w:p w14:paraId="1E5CFC80" w14:textId="04571A4C" w:rsidR="00A1739A" w:rsidRPr="00A1739A" w:rsidDel="00D85E56" w:rsidRDefault="00A1739A" w:rsidP="00D85E56">
      <w:pPr>
        <w:spacing w:after="200" w:line="480" w:lineRule="auto"/>
        <w:ind w:left="1080"/>
        <w:rPr>
          <w:del w:id="1713" w:author="Paul Ekung" w:date="2023-02-21T03:00:00Z"/>
          <w:rFonts w:asciiTheme="majorHAnsi" w:hAnsiTheme="majorHAnsi"/>
          <w:sz w:val="24"/>
          <w:szCs w:val="24"/>
        </w:rPr>
      </w:pPr>
      <w:del w:id="1714" w:author="Paul Ekung" w:date="2023-02-21T03:00:00Z">
        <w:r w:rsidRPr="00A1739A" w:rsidDel="00D85E56">
          <w:rPr>
            <w:rFonts w:asciiTheme="majorHAnsi" w:hAnsiTheme="majorHAnsi"/>
            <w:sz w:val="24"/>
            <w:szCs w:val="24"/>
          </w:rPr>
          <w:delText>Maintain a child-like enthusiasm.</w:delText>
        </w:r>
      </w:del>
    </w:p>
    <w:p w14:paraId="704F77DD" w14:textId="248D6E9F" w:rsidR="00A1739A" w:rsidRPr="00A1739A" w:rsidDel="00D85E56" w:rsidRDefault="00A1739A" w:rsidP="00D85E56">
      <w:pPr>
        <w:spacing w:after="200" w:line="480" w:lineRule="auto"/>
        <w:ind w:left="1080"/>
        <w:rPr>
          <w:del w:id="1715" w:author="Paul Ekung" w:date="2023-02-21T03:00:00Z"/>
          <w:rFonts w:asciiTheme="majorHAnsi" w:hAnsiTheme="majorHAnsi"/>
          <w:sz w:val="24"/>
          <w:szCs w:val="24"/>
        </w:rPr>
      </w:pPr>
      <w:del w:id="1716" w:author="Paul Ekung" w:date="2023-02-21T03:00:00Z">
        <w:r w:rsidRPr="00A1739A" w:rsidDel="00D85E56">
          <w:rPr>
            <w:rFonts w:asciiTheme="majorHAnsi" w:hAnsiTheme="majorHAnsi"/>
            <w:sz w:val="24"/>
            <w:szCs w:val="24"/>
          </w:rPr>
          <w:delText>Be empathic but maintain objectivity</w:delText>
        </w:r>
      </w:del>
    </w:p>
    <w:p w14:paraId="743811E1" w14:textId="1497A876" w:rsidR="00A1739A" w:rsidRPr="00CF781C" w:rsidRDefault="00A1739A" w:rsidP="00D85E56">
      <w:pPr>
        <w:spacing w:after="200" w:line="480" w:lineRule="auto"/>
        <w:ind w:left="1080"/>
        <w:rPr>
          <w:rFonts w:asciiTheme="majorHAnsi" w:hAnsiTheme="majorHAnsi"/>
          <w:sz w:val="24"/>
          <w:szCs w:val="24"/>
        </w:rPr>
      </w:pPr>
      <w:del w:id="1717" w:author="Paul Ekung" w:date="2023-02-21T03:00:00Z">
        <w:r w:rsidRPr="00A1739A" w:rsidDel="00D85E56">
          <w:rPr>
            <w:rFonts w:asciiTheme="majorHAnsi" w:hAnsiTheme="majorHAnsi"/>
            <w:sz w:val="24"/>
            <w:szCs w:val="24"/>
          </w:rPr>
          <w:delText>Expect the unexpected</w:delText>
        </w:r>
        <w:commentRangeEnd w:id="1707"/>
        <w:r w:rsidR="00B41652" w:rsidDel="00D85E56">
          <w:rPr>
            <w:rStyle w:val="CommentReference"/>
          </w:rPr>
          <w:commentReference w:id="1707"/>
        </w:r>
      </w:del>
    </w:p>
    <w:p w14:paraId="2612CBFE" w14:textId="4458F522" w:rsidR="00A1739A" w:rsidRPr="00A1739A" w:rsidRDefault="00A1739A" w:rsidP="00923F60">
      <w:pPr>
        <w:spacing w:line="480" w:lineRule="auto"/>
        <w:rPr>
          <w:rFonts w:asciiTheme="majorHAnsi" w:hAnsiTheme="majorHAnsi"/>
          <w:b/>
          <w:bCs/>
          <w:sz w:val="24"/>
          <w:szCs w:val="24"/>
        </w:rPr>
      </w:pPr>
      <w:r w:rsidRPr="00A1739A">
        <w:rPr>
          <w:rFonts w:asciiTheme="majorHAnsi" w:hAnsiTheme="majorHAnsi"/>
          <w:b/>
          <w:bCs/>
          <w:sz w:val="24"/>
          <w:szCs w:val="24"/>
        </w:rPr>
        <w:t xml:space="preserve">6.4 </w:t>
      </w:r>
      <w:r w:rsidR="0052709D">
        <w:rPr>
          <w:rFonts w:asciiTheme="majorHAnsi" w:hAnsiTheme="majorHAnsi"/>
          <w:b/>
          <w:bCs/>
          <w:sz w:val="24"/>
          <w:szCs w:val="24"/>
        </w:rPr>
        <w:tab/>
      </w:r>
      <w:r w:rsidRPr="00A1739A">
        <w:rPr>
          <w:rFonts w:asciiTheme="majorHAnsi" w:hAnsiTheme="majorHAnsi"/>
          <w:b/>
          <w:bCs/>
          <w:sz w:val="24"/>
          <w:szCs w:val="24"/>
        </w:rPr>
        <w:t>CONCLUSION</w:t>
      </w:r>
    </w:p>
    <w:p w14:paraId="40ED3D3F" w14:textId="7EA2BDD1" w:rsidR="00A1739A" w:rsidRPr="00A1739A" w:rsidRDefault="00A1739A" w:rsidP="00923F60">
      <w:pPr>
        <w:spacing w:line="480" w:lineRule="auto"/>
        <w:rPr>
          <w:rFonts w:asciiTheme="majorHAnsi" w:hAnsiTheme="majorHAnsi"/>
          <w:sz w:val="24"/>
          <w:szCs w:val="24"/>
        </w:rPr>
      </w:pPr>
      <w:r w:rsidRPr="00A1739A">
        <w:rPr>
          <w:rFonts w:asciiTheme="majorHAnsi" w:hAnsiTheme="majorHAnsi"/>
          <w:sz w:val="24"/>
          <w:szCs w:val="24"/>
        </w:rPr>
        <w:t>As a result of this research, this new system (Design and Implementation of a Web based Student Misconduct Management Information System) was able to achieve efficient management of information, greater flexibility in searching for misconduct information and makes students misconduct control easier for the administration of the Akanu Ibiam Federal Polytechnic Unwana by eliminating the problems of repetition of misconduct information, stress in searching for misconduct files cases and also reduces stress on staff of their routine manual record management.</w:t>
      </w:r>
    </w:p>
    <w:p w14:paraId="68537C91" w14:textId="3DB9DF67" w:rsidR="00A1739A" w:rsidRPr="00A1739A" w:rsidRDefault="00A1739A" w:rsidP="00923F60">
      <w:pPr>
        <w:spacing w:line="480" w:lineRule="auto"/>
        <w:rPr>
          <w:rFonts w:asciiTheme="majorHAnsi" w:hAnsiTheme="majorHAnsi"/>
          <w:b/>
          <w:bCs/>
          <w:sz w:val="24"/>
          <w:szCs w:val="24"/>
        </w:rPr>
      </w:pPr>
      <w:r w:rsidRPr="00A1739A">
        <w:rPr>
          <w:rFonts w:asciiTheme="majorHAnsi" w:hAnsiTheme="majorHAnsi"/>
          <w:b/>
          <w:bCs/>
          <w:sz w:val="24"/>
          <w:szCs w:val="24"/>
        </w:rPr>
        <w:t xml:space="preserve">6.5 </w:t>
      </w:r>
      <w:r w:rsidR="0052709D">
        <w:rPr>
          <w:rFonts w:asciiTheme="majorHAnsi" w:hAnsiTheme="majorHAnsi"/>
          <w:b/>
          <w:bCs/>
          <w:sz w:val="24"/>
          <w:szCs w:val="24"/>
        </w:rPr>
        <w:tab/>
      </w:r>
      <w:r w:rsidRPr="00A1739A">
        <w:rPr>
          <w:rFonts w:asciiTheme="majorHAnsi" w:hAnsiTheme="majorHAnsi"/>
          <w:b/>
          <w:bCs/>
          <w:sz w:val="24"/>
          <w:szCs w:val="24"/>
        </w:rPr>
        <w:t xml:space="preserve">RECOMMENDATION </w:t>
      </w:r>
    </w:p>
    <w:p w14:paraId="65DEA8FB" w14:textId="77777777" w:rsidR="00A1739A" w:rsidRPr="00A1739A" w:rsidRDefault="00A1739A" w:rsidP="00923F60">
      <w:pPr>
        <w:spacing w:line="480" w:lineRule="auto"/>
        <w:rPr>
          <w:rFonts w:asciiTheme="majorHAnsi" w:hAnsiTheme="majorHAnsi"/>
          <w:sz w:val="24"/>
          <w:szCs w:val="24"/>
        </w:rPr>
      </w:pPr>
      <w:r w:rsidRPr="00A1739A">
        <w:rPr>
          <w:rFonts w:asciiTheme="majorHAnsi" w:hAnsiTheme="majorHAnsi"/>
          <w:sz w:val="24"/>
          <w:szCs w:val="24"/>
        </w:rPr>
        <w:t>The following are the recommendations</w:t>
      </w:r>
    </w:p>
    <w:p w14:paraId="31B2C629" w14:textId="77777777" w:rsidR="00A1739A" w:rsidRPr="00A1739A" w:rsidRDefault="00A1739A">
      <w:pPr>
        <w:numPr>
          <w:ilvl w:val="0"/>
          <w:numId w:val="7"/>
        </w:numPr>
        <w:spacing w:after="200" w:line="480" w:lineRule="auto"/>
        <w:rPr>
          <w:rFonts w:asciiTheme="majorHAnsi" w:hAnsiTheme="majorHAnsi"/>
          <w:sz w:val="24"/>
          <w:szCs w:val="24"/>
        </w:rPr>
      </w:pPr>
      <w:r w:rsidRPr="00A1739A">
        <w:rPr>
          <w:rFonts w:asciiTheme="majorHAnsi" w:hAnsiTheme="majorHAnsi"/>
          <w:sz w:val="24"/>
          <w:szCs w:val="24"/>
        </w:rPr>
        <w:t xml:space="preserve">That this system be implemented by the Akanu Ibiam Federal Polytechnic. </w:t>
      </w:r>
    </w:p>
    <w:p w14:paraId="3268E518" w14:textId="77777777" w:rsidR="00A1739A" w:rsidRPr="00A1739A" w:rsidRDefault="00A1739A">
      <w:pPr>
        <w:numPr>
          <w:ilvl w:val="0"/>
          <w:numId w:val="7"/>
        </w:numPr>
        <w:spacing w:after="200" w:line="480" w:lineRule="auto"/>
        <w:rPr>
          <w:rFonts w:asciiTheme="majorHAnsi" w:hAnsiTheme="majorHAnsi"/>
          <w:sz w:val="24"/>
          <w:szCs w:val="24"/>
        </w:rPr>
      </w:pPr>
      <w:r w:rsidRPr="00A1739A">
        <w:rPr>
          <w:rFonts w:asciiTheme="majorHAnsi" w:hAnsiTheme="majorHAnsi"/>
          <w:sz w:val="24"/>
          <w:szCs w:val="24"/>
        </w:rPr>
        <w:t>The staff should be trained and retained to meet up with the requirement for operation.</w:t>
      </w:r>
    </w:p>
    <w:p w14:paraId="7D298728" w14:textId="77777777" w:rsidR="00A1739A" w:rsidRPr="00A1739A" w:rsidRDefault="00A1739A">
      <w:pPr>
        <w:numPr>
          <w:ilvl w:val="0"/>
          <w:numId w:val="7"/>
        </w:numPr>
        <w:spacing w:after="200" w:line="480" w:lineRule="auto"/>
        <w:rPr>
          <w:rFonts w:asciiTheme="majorHAnsi" w:hAnsiTheme="majorHAnsi"/>
          <w:sz w:val="24"/>
          <w:szCs w:val="24"/>
        </w:rPr>
      </w:pPr>
      <w:r w:rsidRPr="00A1739A">
        <w:rPr>
          <w:rFonts w:asciiTheme="majorHAnsi" w:hAnsiTheme="majorHAnsi"/>
          <w:sz w:val="24"/>
          <w:szCs w:val="24"/>
        </w:rPr>
        <w:t>The backup files should be constantly maintained</w:t>
      </w:r>
    </w:p>
    <w:p w14:paraId="3D3307A3" w14:textId="77777777" w:rsidR="00A1739A" w:rsidRPr="00A1739A" w:rsidRDefault="00A1739A">
      <w:pPr>
        <w:numPr>
          <w:ilvl w:val="0"/>
          <w:numId w:val="7"/>
        </w:numPr>
        <w:spacing w:after="200" w:line="480" w:lineRule="auto"/>
        <w:rPr>
          <w:rFonts w:asciiTheme="majorHAnsi" w:hAnsiTheme="majorHAnsi"/>
          <w:sz w:val="24"/>
          <w:szCs w:val="24"/>
        </w:rPr>
      </w:pPr>
      <w:r w:rsidRPr="00A1739A">
        <w:rPr>
          <w:rFonts w:asciiTheme="majorHAnsi" w:hAnsiTheme="majorHAnsi"/>
          <w:sz w:val="24"/>
          <w:szCs w:val="24"/>
        </w:rPr>
        <w:t>Good programmers/analyst should be employed to manage the system.</w:t>
      </w:r>
    </w:p>
    <w:p w14:paraId="70AA486A" w14:textId="77777777" w:rsidR="00A1739A" w:rsidRPr="00A1739A" w:rsidDel="0020435D" w:rsidRDefault="00A1739A">
      <w:pPr>
        <w:numPr>
          <w:ilvl w:val="0"/>
          <w:numId w:val="7"/>
        </w:numPr>
        <w:spacing w:after="200" w:line="480" w:lineRule="auto"/>
        <w:rPr>
          <w:del w:id="1718" w:author="Goodluck Emereonye" w:date="2023-02-21T02:05:00Z"/>
          <w:rFonts w:asciiTheme="majorHAnsi" w:hAnsiTheme="majorHAnsi"/>
          <w:sz w:val="24"/>
          <w:szCs w:val="24"/>
        </w:rPr>
      </w:pPr>
      <w:r w:rsidRPr="00A1739A">
        <w:rPr>
          <w:rFonts w:asciiTheme="majorHAnsi" w:hAnsiTheme="majorHAnsi"/>
          <w:sz w:val="24"/>
          <w:szCs w:val="24"/>
        </w:rPr>
        <w:t>Finally, since this project unable to cover all area of Akanu Ibiam Federal Polytechnic Unwana, due to time constraint, this project is still open for further improvement and development.</w:t>
      </w:r>
    </w:p>
    <w:p w14:paraId="70CE17FD" w14:textId="77777777" w:rsidR="0052709D" w:rsidRPr="0020435D" w:rsidRDefault="0052709D">
      <w:pPr>
        <w:numPr>
          <w:ilvl w:val="0"/>
          <w:numId w:val="7"/>
        </w:numPr>
        <w:spacing w:after="200" w:line="480" w:lineRule="auto"/>
        <w:rPr>
          <w:rFonts w:asciiTheme="majorHAnsi" w:hAnsiTheme="majorHAnsi"/>
          <w:b/>
          <w:bCs/>
          <w:sz w:val="24"/>
          <w:szCs w:val="24"/>
        </w:rPr>
      </w:pPr>
      <w:del w:id="1719" w:author="Goodluck Emereonye" w:date="2023-02-21T02:05:00Z">
        <w:r w:rsidRPr="0020435D" w:rsidDel="0020435D">
          <w:rPr>
            <w:rFonts w:asciiTheme="majorHAnsi" w:hAnsiTheme="majorHAnsi"/>
            <w:b/>
            <w:bCs/>
            <w:sz w:val="24"/>
            <w:szCs w:val="24"/>
          </w:rPr>
          <w:br w:type="page"/>
        </w:r>
      </w:del>
    </w:p>
    <w:p w14:paraId="1896A6D6" w14:textId="77777777" w:rsidR="00823004" w:rsidRDefault="00823004" w:rsidP="00385CED">
      <w:pPr>
        <w:spacing w:line="480" w:lineRule="auto"/>
        <w:jc w:val="center"/>
        <w:rPr>
          <w:ins w:id="1720" w:author="Paul Ekung" w:date="2023-02-21T03:09:00Z"/>
          <w:rFonts w:asciiTheme="majorHAnsi" w:hAnsiTheme="majorHAnsi"/>
          <w:b/>
          <w:bCs/>
          <w:sz w:val="24"/>
          <w:szCs w:val="24"/>
        </w:rPr>
      </w:pPr>
    </w:p>
    <w:p w14:paraId="006D1D05" w14:textId="77777777" w:rsidR="00823004" w:rsidRDefault="00823004" w:rsidP="00385CED">
      <w:pPr>
        <w:spacing w:line="480" w:lineRule="auto"/>
        <w:jc w:val="center"/>
        <w:rPr>
          <w:ins w:id="1721" w:author="Paul Ekung" w:date="2023-02-21T03:09:00Z"/>
          <w:rFonts w:asciiTheme="majorHAnsi" w:hAnsiTheme="majorHAnsi"/>
          <w:b/>
          <w:bCs/>
          <w:sz w:val="24"/>
          <w:szCs w:val="24"/>
        </w:rPr>
      </w:pPr>
    </w:p>
    <w:p w14:paraId="3720D4E4" w14:textId="668B1337" w:rsidR="00A1739A" w:rsidRPr="00A1739A" w:rsidDel="00385CED" w:rsidRDefault="00A1739A" w:rsidP="00122E02">
      <w:pPr>
        <w:spacing w:line="480" w:lineRule="auto"/>
        <w:jc w:val="center"/>
        <w:rPr>
          <w:del w:id="1722" w:author="Goodluck Emereonye" w:date="2023-02-21T02:09:00Z"/>
          <w:rFonts w:asciiTheme="majorHAnsi" w:hAnsiTheme="majorHAnsi"/>
          <w:sz w:val="24"/>
          <w:szCs w:val="24"/>
        </w:rPr>
      </w:pPr>
      <w:r w:rsidRPr="00A1739A">
        <w:rPr>
          <w:rFonts w:asciiTheme="majorHAnsi" w:hAnsiTheme="majorHAnsi"/>
          <w:b/>
          <w:bCs/>
          <w:sz w:val="24"/>
          <w:szCs w:val="24"/>
        </w:rPr>
        <w:lastRenderedPageBreak/>
        <w:t>REFERENCES</w:t>
      </w:r>
    </w:p>
    <w:p w14:paraId="0193F8F0" w14:textId="77777777" w:rsidR="00A1739A" w:rsidRPr="00A1739A" w:rsidRDefault="00A1739A" w:rsidP="00385CED">
      <w:pPr>
        <w:spacing w:line="480" w:lineRule="auto"/>
        <w:jc w:val="center"/>
        <w:rPr>
          <w:rFonts w:asciiTheme="majorHAnsi" w:hAnsiTheme="majorHAnsi"/>
          <w:sz w:val="24"/>
          <w:szCs w:val="24"/>
        </w:rPr>
      </w:pPr>
    </w:p>
    <w:p w14:paraId="55CEEA64" w14:textId="75105BB1" w:rsidR="0020435D" w:rsidRDefault="0020435D" w:rsidP="0020435D">
      <w:pPr>
        <w:spacing w:line="480" w:lineRule="auto"/>
        <w:ind w:left="720" w:hanging="720"/>
        <w:rPr>
          <w:ins w:id="1723" w:author="Paul Ekung" w:date="2023-02-20T23:09:00Z"/>
          <w:rFonts w:asciiTheme="majorHAnsi" w:hAnsiTheme="majorHAnsi"/>
          <w:sz w:val="24"/>
          <w:szCs w:val="24"/>
        </w:rPr>
      </w:pPr>
      <w:proofErr w:type="spellStart"/>
      <w:ins w:id="1724" w:author="Goodluck Emereonye" w:date="2023-02-21T02:06:00Z">
        <w:r w:rsidRPr="00A1739A">
          <w:rPr>
            <w:rFonts w:asciiTheme="majorHAnsi" w:hAnsiTheme="majorHAnsi"/>
            <w:sz w:val="24"/>
            <w:szCs w:val="24"/>
          </w:rPr>
          <w:t>Ayanniyi</w:t>
        </w:r>
        <w:proofErr w:type="spellEnd"/>
        <w:r w:rsidRPr="00A1739A">
          <w:rPr>
            <w:rFonts w:asciiTheme="majorHAnsi" w:hAnsiTheme="majorHAnsi"/>
            <w:sz w:val="24"/>
            <w:szCs w:val="24"/>
          </w:rPr>
          <w:t xml:space="preserve">, C., &amp; Anya, C. (2017). </w:t>
        </w:r>
        <w:r w:rsidRPr="00823004">
          <w:rPr>
            <w:rFonts w:asciiTheme="majorHAnsi" w:hAnsiTheme="majorHAnsi"/>
            <w:i/>
            <w:iCs/>
            <w:sz w:val="24"/>
            <w:szCs w:val="24"/>
          </w:rPr>
          <w:t>Identification of forms of examination malpractice. Western Publishers Limited</w:t>
        </w:r>
        <w:r w:rsidRPr="00A1739A">
          <w:rPr>
            <w:rFonts w:asciiTheme="majorHAnsi" w:hAnsiTheme="majorHAnsi"/>
            <w:sz w:val="24"/>
            <w:szCs w:val="24"/>
          </w:rPr>
          <w:t xml:space="preserve"> 7(58-60).  </w:t>
        </w:r>
      </w:ins>
    </w:p>
    <w:p w14:paraId="2AAA936D" w14:textId="5E4DD372" w:rsidR="004E4EE6" w:rsidRDefault="004E4EE6" w:rsidP="0020435D">
      <w:pPr>
        <w:spacing w:line="480" w:lineRule="auto"/>
        <w:ind w:left="720" w:hanging="720"/>
        <w:rPr>
          <w:ins w:id="1725" w:author="Paul Ekung" w:date="2023-02-20T23:19:00Z"/>
          <w:rFonts w:asciiTheme="majorHAnsi" w:hAnsiTheme="majorHAnsi"/>
          <w:sz w:val="24"/>
          <w:szCs w:val="24"/>
        </w:rPr>
      </w:pPr>
      <w:ins w:id="1726" w:author="Paul Ekung" w:date="2023-02-20T23:09:00Z">
        <w:r w:rsidRPr="00A1739A">
          <w:rPr>
            <w:rFonts w:asciiTheme="majorHAnsi" w:hAnsiTheme="majorHAnsi"/>
            <w:sz w:val="24"/>
            <w:szCs w:val="24"/>
          </w:rPr>
          <w:t>Santoro</w:t>
        </w:r>
        <w:r>
          <w:rPr>
            <w:rFonts w:asciiTheme="majorHAnsi" w:hAnsiTheme="majorHAnsi"/>
            <w:sz w:val="24"/>
            <w:szCs w:val="24"/>
          </w:rPr>
          <w:t>, A.,</w:t>
        </w:r>
        <w:r w:rsidRPr="00A1739A">
          <w:rPr>
            <w:rFonts w:asciiTheme="majorHAnsi" w:hAnsiTheme="majorHAnsi"/>
            <w:sz w:val="24"/>
            <w:szCs w:val="24"/>
          </w:rPr>
          <w:t xml:space="preserve"> </w:t>
        </w:r>
        <w:r>
          <w:rPr>
            <w:rFonts w:asciiTheme="majorHAnsi" w:hAnsiTheme="majorHAnsi"/>
            <w:sz w:val="24"/>
            <w:szCs w:val="24"/>
          </w:rPr>
          <w:t>&amp;</w:t>
        </w:r>
        <w:r w:rsidRPr="00A1739A">
          <w:rPr>
            <w:rFonts w:asciiTheme="majorHAnsi" w:hAnsiTheme="majorHAnsi"/>
            <w:sz w:val="24"/>
            <w:szCs w:val="24"/>
          </w:rPr>
          <w:t xml:space="preserve"> Kumar</w:t>
        </w:r>
        <w:r>
          <w:rPr>
            <w:rFonts w:asciiTheme="majorHAnsi" w:hAnsiTheme="majorHAnsi"/>
            <w:sz w:val="24"/>
            <w:szCs w:val="24"/>
          </w:rPr>
          <w:t>, A.</w:t>
        </w:r>
        <w:r w:rsidRPr="00A1739A">
          <w:rPr>
            <w:rFonts w:asciiTheme="majorHAnsi" w:hAnsiTheme="majorHAnsi"/>
            <w:sz w:val="24"/>
            <w:szCs w:val="24"/>
          </w:rPr>
          <w:t xml:space="preserve"> (2018)</w:t>
        </w:r>
        <w:r>
          <w:rPr>
            <w:rFonts w:asciiTheme="majorHAnsi" w:hAnsiTheme="majorHAnsi"/>
            <w:sz w:val="24"/>
            <w:szCs w:val="24"/>
          </w:rPr>
          <w:t>.</w:t>
        </w:r>
      </w:ins>
      <w:ins w:id="1727" w:author="Paul Ekung" w:date="2023-02-20T23:10:00Z">
        <w:r>
          <w:rPr>
            <w:rFonts w:asciiTheme="majorHAnsi" w:hAnsiTheme="majorHAnsi"/>
            <w:sz w:val="24"/>
            <w:szCs w:val="24"/>
          </w:rPr>
          <w:t xml:space="preserve"> </w:t>
        </w:r>
        <w:r w:rsidRPr="00823004">
          <w:rPr>
            <w:rFonts w:asciiTheme="majorHAnsi" w:hAnsiTheme="majorHAnsi"/>
            <w:i/>
            <w:iCs/>
            <w:sz w:val="24"/>
            <w:szCs w:val="24"/>
          </w:rPr>
          <w:t xml:space="preserve">Postulation of the ideal processes of reporting </w:t>
        </w:r>
      </w:ins>
      <w:ins w:id="1728" w:author="Paul Ekung" w:date="2023-02-20T23:11:00Z">
        <w:r w:rsidRPr="00823004">
          <w:rPr>
            <w:rFonts w:asciiTheme="majorHAnsi" w:hAnsiTheme="majorHAnsi"/>
            <w:i/>
            <w:iCs/>
            <w:sz w:val="24"/>
            <w:szCs w:val="24"/>
          </w:rPr>
          <w:t>student misconduct</w:t>
        </w:r>
      </w:ins>
      <w:ins w:id="1729" w:author="Paul Ekung" w:date="2023-02-20T23:12:00Z">
        <w:r w:rsidRPr="00823004">
          <w:rPr>
            <w:rFonts w:asciiTheme="majorHAnsi" w:hAnsiTheme="majorHAnsi"/>
            <w:i/>
            <w:iCs/>
            <w:sz w:val="24"/>
            <w:szCs w:val="24"/>
          </w:rPr>
          <w:t>. Northern Publish</w:t>
        </w:r>
      </w:ins>
      <w:ins w:id="1730" w:author="Paul Ekung" w:date="2023-02-20T23:13:00Z">
        <w:r w:rsidRPr="00823004">
          <w:rPr>
            <w:rFonts w:asciiTheme="majorHAnsi" w:hAnsiTheme="majorHAnsi"/>
            <w:i/>
            <w:iCs/>
            <w:sz w:val="24"/>
            <w:szCs w:val="24"/>
          </w:rPr>
          <w:t>ers Limited</w:t>
        </w:r>
        <w:r>
          <w:rPr>
            <w:rFonts w:asciiTheme="majorHAnsi" w:hAnsiTheme="majorHAnsi"/>
            <w:sz w:val="24"/>
            <w:szCs w:val="24"/>
          </w:rPr>
          <w:t xml:space="preserve"> 18(29-32).</w:t>
        </w:r>
      </w:ins>
      <w:ins w:id="1731" w:author="Paul Ekung" w:date="2023-02-20T23:09:00Z">
        <w:r w:rsidRPr="00A1739A">
          <w:rPr>
            <w:rFonts w:asciiTheme="majorHAnsi" w:hAnsiTheme="majorHAnsi"/>
            <w:sz w:val="24"/>
            <w:szCs w:val="24"/>
          </w:rPr>
          <w:t xml:space="preserve"> </w:t>
        </w:r>
      </w:ins>
    </w:p>
    <w:p w14:paraId="6AB59534" w14:textId="17826923" w:rsidR="009616D6" w:rsidRDefault="009616D6" w:rsidP="0020435D">
      <w:pPr>
        <w:spacing w:line="480" w:lineRule="auto"/>
        <w:ind w:left="720" w:hanging="720"/>
        <w:rPr>
          <w:ins w:id="1732" w:author="Paul Ekung" w:date="2023-02-20T23:15:00Z"/>
          <w:rFonts w:asciiTheme="majorHAnsi" w:hAnsiTheme="majorHAnsi"/>
          <w:sz w:val="24"/>
          <w:szCs w:val="24"/>
        </w:rPr>
      </w:pPr>
      <w:proofErr w:type="spellStart"/>
      <w:ins w:id="1733" w:author="Paul Ekung" w:date="2023-02-20T23:19:00Z">
        <w:r w:rsidRPr="00A41C38">
          <w:rPr>
            <w:rFonts w:asciiTheme="majorHAnsi" w:hAnsiTheme="majorHAnsi"/>
            <w:sz w:val="24"/>
            <w:szCs w:val="24"/>
          </w:rPr>
          <w:t>Noris</w:t>
        </w:r>
        <w:proofErr w:type="spellEnd"/>
        <w:r>
          <w:rPr>
            <w:rFonts w:asciiTheme="majorHAnsi" w:hAnsiTheme="majorHAnsi"/>
            <w:sz w:val="24"/>
            <w:szCs w:val="24"/>
          </w:rPr>
          <w:t xml:space="preserve"> B.</w:t>
        </w:r>
      </w:ins>
      <w:ins w:id="1734" w:author="Paul Ekung" w:date="2023-02-20T23:25:00Z">
        <w:r w:rsidR="00055E59">
          <w:rPr>
            <w:rFonts w:asciiTheme="majorHAnsi" w:hAnsiTheme="majorHAnsi"/>
            <w:sz w:val="24"/>
            <w:szCs w:val="24"/>
          </w:rPr>
          <w:t>,</w:t>
        </w:r>
      </w:ins>
      <w:ins w:id="1735" w:author="Paul Ekung" w:date="2023-02-20T23:26:00Z">
        <w:r w:rsidR="00055E59">
          <w:rPr>
            <w:rFonts w:asciiTheme="majorHAnsi" w:hAnsiTheme="majorHAnsi"/>
            <w:sz w:val="24"/>
            <w:szCs w:val="24"/>
          </w:rPr>
          <w:t xml:space="preserve"> </w:t>
        </w:r>
      </w:ins>
      <w:ins w:id="1736" w:author="Paul Ekung" w:date="2023-02-20T23:21:00Z">
        <w:r>
          <w:rPr>
            <w:rFonts w:asciiTheme="majorHAnsi" w:hAnsiTheme="majorHAnsi"/>
            <w:sz w:val="24"/>
            <w:szCs w:val="24"/>
          </w:rPr>
          <w:t>&amp;</w:t>
        </w:r>
      </w:ins>
      <w:ins w:id="1737" w:author="Paul Ekung" w:date="2023-02-20T23:19:00Z">
        <w:r w:rsidRPr="00A41C38">
          <w:rPr>
            <w:rFonts w:asciiTheme="majorHAnsi" w:hAnsiTheme="majorHAnsi"/>
            <w:sz w:val="24"/>
            <w:szCs w:val="24"/>
          </w:rPr>
          <w:t xml:space="preserve"> Laycock</w:t>
        </w:r>
      </w:ins>
      <w:ins w:id="1738" w:author="Paul Ekung" w:date="2023-02-20T23:21:00Z">
        <w:r>
          <w:rPr>
            <w:rFonts w:asciiTheme="majorHAnsi" w:hAnsiTheme="majorHAnsi"/>
            <w:sz w:val="24"/>
            <w:szCs w:val="24"/>
          </w:rPr>
          <w:t xml:space="preserve"> C.</w:t>
        </w:r>
      </w:ins>
      <w:ins w:id="1739" w:author="Paul Ekung" w:date="2023-02-20T23:19:00Z">
        <w:r w:rsidRPr="00A41C38">
          <w:rPr>
            <w:rFonts w:asciiTheme="majorHAnsi" w:hAnsiTheme="majorHAnsi"/>
            <w:sz w:val="24"/>
            <w:szCs w:val="24"/>
          </w:rPr>
          <w:t xml:space="preserve"> (2019)</w:t>
        </w:r>
      </w:ins>
      <w:ins w:id="1740" w:author="Paul Ekung" w:date="2023-02-20T23:21:00Z">
        <w:r>
          <w:rPr>
            <w:rFonts w:asciiTheme="majorHAnsi" w:hAnsiTheme="majorHAnsi"/>
            <w:sz w:val="24"/>
            <w:szCs w:val="24"/>
          </w:rPr>
          <w:t>.</w:t>
        </w:r>
      </w:ins>
      <w:ins w:id="1741" w:author="Paul Ekung" w:date="2023-02-20T23:25:00Z">
        <w:r w:rsidR="00055E59">
          <w:rPr>
            <w:rFonts w:asciiTheme="majorHAnsi" w:hAnsiTheme="majorHAnsi"/>
            <w:sz w:val="24"/>
            <w:szCs w:val="24"/>
          </w:rPr>
          <w:t xml:space="preserve"> </w:t>
        </w:r>
      </w:ins>
      <w:ins w:id="1742" w:author="Paul Ekung" w:date="2023-02-20T23:21:00Z">
        <w:r w:rsidRPr="00823004">
          <w:rPr>
            <w:rFonts w:asciiTheme="majorHAnsi" w:hAnsiTheme="majorHAnsi"/>
            <w:i/>
            <w:iCs/>
            <w:sz w:val="24"/>
            <w:szCs w:val="24"/>
          </w:rPr>
          <w:t>The</w:t>
        </w:r>
      </w:ins>
      <w:ins w:id="1743" w:author="Paul Ekung" w:date="2023-02-20T23:19:00Z">
        <w:r w:rsidRPr="00823004">
          <w:rPr>
            <w:rFonts w:asciiTheme="majorHAnsi" w:hAnsiTheme="majorHAnsi"/>
            <w:i/>
            <w:iCs/>
            <w:sz w:val="24"/>
            <w:szCs w:val="24"/>
          </w:rPr>
          <w:t xml:space="preserve"> shortcomings</w:t>
        </w:r>
      </w:ins>
      <w:ins w:id="1744" w:author="Paul Ekung" w:date="2023-02-20T23:22:00Z">
        <w:r w:rsidRPr="00823004">
          <w:rPr>
            <w:rFonts w:asciiTheme="majorHAnsi" w:hAnsiTheme="majorHAnsi"/>
            <w:i/>
            <w:iCs/>
            <w:sz w:val="24"/>
            <w:szCs w:val="24"/>
          </w:rPr>
          <w:t xml:space="preserve"> of CCTV cameras</w:t>
        </w:r>
      </w:ins>
      <w:ins w:id="1745" w:author="Paul Ekung" w:date="2023-02-20T23:19:00Z">
        <w:r w:rsidRPr="00823004">
          <w:rPr>
            <w:rFonts w:asciiTheme="majorHAnsi" w:hAnsiTheme="majorHAnsi"/>
            <w:i/>
            <w:iCs/>
            <w:sz w:val="24"/>
            <w:szCs w:val="24"/>
          </w:rPr>
          <w:t xml:space="preserve"> in monitoring examinations</w:t>
        </w:r>
      </w:ins>
      <w:ins w:id="1746" w:author="Paul Ekung" w:date="2023-02-20T23:22:00Z">
        <w:r w:rsidRPr="00823004">
          <w:rPr>
            <w:rFonts w:asciiTheme="majorHAnsi" w:hAnsiTheme="majorHAnsi"/>
            <w:i/>
            <w:iCs/>
            <w:sz w:val="24"/>
            <w:szCs w:val="24"/>
          </w:rPr>
          <w:t xml:space="preserve">, </w:t>
        </w:r>
        <w:r>
          <w:rPr>
            <w:rFonts w:asciiTheme="majorHAnsi" w:hAnsiTheme="majorHAnsi"/>
            <w:sz w:val="24"/>
            <w:szCs w:val="24"/>
          </w:rPr>
          <w:t>312-</w:t>
        </w:r>
      </w:ins>
      <w:ins w:id="1747" w:author="Paul Ekung" w:date="2023-02-20T23:23:00Z">
        <w:r>
          <w:rPr>
            <w:rFonts w:asciiTheme="majorHAnsi" w:hAnsiTheme="majorHAnsi"/>
            <w:sz w:val="24"/>
            <w:szCs w:val="24"/>
          </w:rPr>
          <w:t>319</w:t>
        </w:r>
      </w:ins>
      <w:ins w:id="1748" w:author="Paul Ekung" w:date="2023-02-20T23:26:00Z">
        <w:r w:rsidR="00055E59">
          <w:rPr>
            <w:rFonts w:asciiTheme="majorHAnsi" w:hAnsiTheme="majorHAnsi"/>
            <w:sz w:val="24"/>
            <w:szCs w:val="24"/>
          </w:rPr>
          <w:t>.</w:t>
        </w:r>
      </w:ins>
    </w:p>
    <w:p w14:paraId="4515717F" w14:textId="77777777" w:rsidR="003402F6" w:rsidRPr="00A1739A" w:rsidDel="003402F6" w:rsidRDefault="003402F6" w:rsidP="0020435D">
      <w:pPr>
        <w:spacing w:line="480" w:lineRule="auto"/>
        <w:ind w:left="720" w:hanging="720"/>
        <w:rPr>
          <w:ins w:id="1749" w:author="Goodluck Emereonye" w:date="2023-02-21T02:06:00Z"/>
          <w:del w:id="1750" w:author="Paul Ekung" w:date="2023-02-20T23:17:00Z"/>
          <w:rFonts w:asciiTheme="majorHAnsi" w:hAnsiTheme="majorHAnsi"/>
          <w:sz w:val="24"/>
          <w:szCs w:val="24"/>
        </w:rPr>
      </w:pPr>
    </w:p>
    <w:p w14:paraId="7E02E6B3" w14:textId="77777777" w:rsidR="0020435D" w:rsidRPr="00A1739A" w:rsidRDefault="0020435D" w:rsidP="003402F6">
      <w:pPr>
        <w:spacing w:line="480" w:lineRule="auto"/>
        <w:rPr>
          <w:ins w:id="1751" w:author="Goodluck Emereonye" w:date="2023-02-21T02:06:00Z"/>
          <w:rFonts w:asciiTheme="majorHAnsi" w:hAnsiTheme="majorHAnsi"/>
          <w:sz w:val="24"/>
          <w:szCs w:val="24"/>
        </w:rPr>
      </w:pPr>
      <w:ins w:id="1752" w:author="Goodluck Emereonye" w:date="2023-02-21T02:06:00Z">
        <w:r w:rsidRPr="00A1739A">
          <w:rPr>
            <w:rFonts w:asciiTheme="majorHAnsi" w:hAnsiTheme="majorHAnsi"/>
            <w:sz w:val="24"/>
            <w:szCs w:val="24"/>
          </w:rPr>
          <w:t xml:space="preserve">Charles Sturt University, M. S. (2019). </w:t>
        </w:r>
        <w:r w:rsidRPr="00823004">
          <w:rPr>
            <w:rFonts w:asciiTheme="majorHAnsi" w:hAnsiTheme="majorHAnsi"/>
            <w:i/>
            <w:iCs/>
            <w:sz w:val="24"/>
            <w:szCs w:val="24"/>
          </w:rPr>
          <w:t>Classification of student’s misconduct. Swizz-best press. New Zealand</w:t>
        </w:r>
        <w:r w:rsidRPr="00A1739A">
          <w:rPr>
            <w:rFonts w:asciiTheme="majorHAnsi" w:hAnsiTheme="majorHAnsi"/>
            <w:sz w:val="24"/>
            <w:szCs w:val="24"/>
          </w:rPr>
          <w:t>, 6(96), 189-194.</w:t>
        </w:r>
      </w:ins>
    </w:p>
    <w:p w14:paraId="50596234" w14:textId="2A99AE27" w:rsidR="0020435D" w:rsidRPr="00A1739A" w:rsidDel="004B7E59" w:rsidRDefault="0020435D" w:rsidP="0020435D">
      <w:pPr>
        <w:spacing w:line="480" w:lineRule="auto"/>
        <w:ind w:left="720" w:hanging="720"/>
        <w:rPr>
          <w:ins w:id="1753" w:author="Goodluck Emereonye" w:date="2023-02-21T02:06:00Z"/>
          <w:del w:id="1754" w:author="Paul Ekung" w:date="2023-02-21T02:03:00Z"/>
          <w:rFonts w:asciiTheme="majorHAnsi" w:hAnsiTheme="majorHAnsi"/>
          <w:sz w:val="24"/>
          <w:szCs w:val="24"/>
        </w:rPr>
      </w:pPr>
      <w:commentRangeStart w:id="1755"/>
      <w:ins w:id="1756" w:author="Goodluck Emereonye" w:date="2023-02-21T02:06:00Z">
        <w:del w:id="1757" w:author="Paul Ekung" w:date="2023-02-21T02:03:00Z">
          <w:r w:rsidRPr="00A1739A" w:rsidDel="004B7E59">
            <w:rPr>
              <w:rFonts w:asciiTheme="majorHAnsi" w:hAnsiTheme="majorHAnsi"/>
              <w:sz w:val="24"/>
              <w:szCs w:val="24"/>
            </w:rPr>
            <w:delText>Frenchman, A. (1914) Misconduct in Modern Tertiary Institutions, 21.</w:delText>
          </w:r>
          <w:commentRangeEnd w:id="1755"/>
          <w:r w:rsidDel="004B7E59">
            <w:rPr>
              <w:rStyle w:val="CommentReference"/>
            </w:rPr>
            <w:commentReference w:id="1755"/>
          </w:r>
        </w:del>
      </w:ins>
    </w:p>
    <w:p w14:paraId="1019446D" w14:textId="713517E9" w:rsidR="0020435D" w:rsidRPr="00A1739A" w:rsidDel="004B7E59" w:rsidRDefault="0020435D" w:rsidP="0020435D">
      <w:pPr>
        <w:spacing w:line="480" w:lineRule="auto"/>
        <w:ind w:left="720" w:hanging="720"/>
        <w:rPr>
          <w:ins w:id="1758" w:author="Goodluck Emereonye" w:date="2023-02-21T02:06:00Z"/>
          <w:del w:id="1759" w:author="Paul Ekung" w:date="2023-02-21T02:03:00Z"/>
          <w:rFonts w:asciiTheme="majorHAnsi" w:hAnsiTheme="majorHAnsi"/>
          <w:sz w:val="24"/>
          <w:szCs w:val="24"/>
        </w:rPr>
      </w:pPr>
      <w:commentRangeStart w:id="1760"/>
      <w:ins w:id="1761" w:author="Goodluck Emereonye" w:date="2023-02-21T02:06:00Z">
        <w:del w:id="1762" w:author="Paul Ekung" w:date="2023-02-21T02:03:00Z">
          <w:r w:rsidRPr="00A1739A" w:rsidDel="004B7E59">
            <w:rPr>
              <w:rFonts w:asciiTheme="majorHAnsi" w:hAnsiTheme="majorHAnsi"/>
              <w:sz w:val="24"/>
              <w:szCs w:val="24"/>
            </w:rPr>
            <w:delText>Hirschi, T. (1999) The causes of delinquency Berkeley the University of California press, 234-240.</w:delText>
          </w:r>
          <w:commentRangeEnd w:id="1760"/>
          <w:r w:rsidDel="004B7E59">
            <w:rPr>
              <w:rStyle w:val="CommentReference"/>
            </w:rPr>
            <w:commentReference w:id="1760"/>
          </w:r>
        </w:del>
      </w:ins>
    </w:p>
    <w:p w14:paraId="3462D3C7" w14:textId="308F3495" w:rsidR="0020435D" w:rsidRPr="00A1739A" w:rsidDel="004B7E59" w:rsidRDefault="0020435D" w:rsidP="0020435D">
      <w:pPr>
        <w:spacing w:line="480" w:lineRule="auto"/>
        <w:ind w:left="720" w:hanging="720"/>
        <w:rPr>
          <w:ins w:id="1763" w:author="Goodluck Emereonye" w:date="2023-02-21T02:06:00Z"/>
          <w:del w:id="1764" w:author="Paul Ekung" w:date="2023-02-21T02:02:00Z"/>
          <w:rFonts w:asciiTheme="majorHAnsi" w:hAnsiTheme="majorHAnsi"/>
          <w:sz w:val="24"/>
          <w:szCs w:val="24"/>
        </w:rPr>
      </w:pPr>
      <w:commentRangeStart w:id="1765"/>
      <w:ins w:id="1766" w:author="Goodluck Emereonye" w:date="2023-02-21T02:06:00Z">
        <w:del w:id="1767" w:author="Paul Ekung" w:date="2023-02-21T02:02:00Z">
          <w:r w:rsidRPr="00A1739A" w:rsidDel="004B7E59">
            <w:rPr>
              <w:rFonts w:asciiTheme="majorHAnsi" w:hAnsiTheme="majorHAnsi"/>
              <w:sz w:val="24"/>
              <w:szCs w:val="24"/>
            </w:rPr>
            <w:delText>Journal of forensic science (November, 2010) Retrieved from http://en.wikipedia.org/wiki/forensicscience.</w:delText>
          </w:r>
          <w:commentRangeEnd w:id="1765"/>
          <w:r w:rsidDel="004B7E59">
            <w:rPr>
              <w:rStyle w:val="CommentReference"/>
            </w:rPr>
            <w:commentReference w:id="1765"/>
          </w:r>
        </w:del>
      </w:ins>
    </w:p>
    <w:p w14:paraId="4E634C63" w14:textId="38048C02" w:rsidR="0020435D" w:rsidRPr="00A1739A" w:rsidRDefault="0020435D" w:rsidP="0020435D">
      <w:pPr>
        <w:spacing w:line="480" w:lineRule="auto"/>
        <w:ind w:left="720" w:hanging="720"/>
        <w:rPr>
          <w:ins w:id="1768" w:author="Goodluck Emereonye" w:date="2023-02-21T02:06:00Z"/>
          <w:rFonts w:asciiTheme="majorHAnsi" w:hAnsiTheme="majorHAnsi"/>
          <w:sz w:val="24"/>
          <w:szCs w:val="24"/>
        </w:rPr>
      </w:pPr>
      <w:ins w:id="1769" w:author="Goodluck Emereonye" w:date="2023-02-21T02:06:00Z">
        <w:r w:rsidRPr="00A1739A">
          <w:rPr>
            <w:rFonts w:asciiTheme="majorHAnsi" w:hAnsiTheme="majorHAnsi"/>
            <w:sz w:val="24"/>
            <w:szCs w:val="24"/>
          </w:rPr>
          <w:t>Knight, E., &amp; Silk, U. (1990)</w:t>
        </w:r>
      </w:ins>
      <w:ins w:id="1770" w:author="Paul Ekung" w:date="2023-02-21T03:10:00Z">
        <w:r w:rsidR="00823004">
          <w:rPr>
            <w:rFonts w:asciiTheme="majorHAnsi" w:hAnsiTheme="majorHAnsi"/>
            <w:sz w:val="24"/>
            <w:szCs w:val="24"/>
          </w:rPr>
          <w:t>.</w:t>
        </w:r>
      </w:ins>
      <w:ins w:id="1771" w:author="Goodluck Emereonye" w:date="2023-02-21T02:06:00Z">
        <w:r w:rsidRPr="00A1739A">
          <w:rPr>
            <w:rFonts w:asciiTheme="majorHAnsi" w:hAnsiTheme="majorHAnsi"/>
            <w:sz w:val="24"/>
            <w:szCs w:val="24"/>
          </w:rPr>
          <w:t xml:space="preserve"> </w:t>
        </w:r>
      </w:ins>
      <w:ins w:id="1772" w:author="Paul Ekung" w:date="2023-02-21T03:10:00Z">
        <w:r w:rsidR="00823004" w:rsidRPr="00823004">
          <w:rPr>
            <w:rFonts w:asciiTheme="majorHAnsi" w:hAnsiTheme="majorHAnsi"/>
            <w:i/>
            <w:iCs/>
            <w:sz w:val="24"/>
            <w:szCs w:val="24"/>
          </w:rPr>
          <w:t>L</w:t>
        </w:r>
      </w:ins>
      <w:ins w:id="1773" w:author="Goodluck Emereonye" w:date="2023-02-21T02:06:00Z">
        <w:del w:id="1774" w:author="Paul Ekung" w:date="2023-02-21T03:10:00Z">
          <w:r w:rsidRPr="00823004" w:rsidDel="00823004">
            <w:rPr>
              <w:rFonts w:asciiTheme="majorHAnsi" w:hAnsiTheme="majorHAnsi"/>
              <w:i/>
              <w:iCs/>
              <w:sz w:val="24"/>
              <w:szCs w:val="24"/>
            </w:rPr>
            <w:delText>l</w:delText>
          </w:r>
        </w:del>
        <w:r w:rsidRPr="00823004">
          <w:rPr>
            <w:rFonts w:asciiTheme="majorHAnsi" w:hAnsiTheme="majorHAnsi"/>
            <w:i/>
            <w:iCs/>
            <w:sz w:val="24"/>
            <w:szCs w:val="24"/>
          </w:rPr>
          <w:t>iterature review about information system management essay</w:t>
        </w:r>
        <w:r w:rsidRPr="00A1739A">
          <w:rPr>
            <w:rFonts w:asciiTheme="majorHAnsi" w:hAnsiTheme="majorHAnsi"/>
            <w:sz w:val="24"/>
            <w:szCs w:val="24"/>
          </w:rPr>
          <w:t>.</w:t>
        </w:r>
      </w:ins>
    </w:p>
    <w:p w14:paraId="52765CA9" w14:textId="217BFBC0" w:rsidR="0020435D" w:rsidRPr="00A1739A" w:rsidRDefault="0020435D" w:rsidP="0020435D">
      <w:pPr>
        <w:spacing w:line="480" w:lineRule="auto"/>
        <w:ind w:left="720" w:hanging="720"/>
        <w:rPr>
          <w:ins w:id="1775" w:author="Goodluck Emereonye" w:date="2023-02-21T02:06:00Z"/>
          <w:rFonts w:asciiTheme="majorHAnsi" w:hAnsiTheme="majorHAnsi"/>
          <w:sz w:val="24"/>
          <w:szCs w:val="24"/>
        </w:rPr>
      </w:pPr>
      <w:ins w:id="1776" w:author="Goodluck Emereonye" w:date="2023-02-21T02:06:00Z">
        <w:r w:rsidRPr="00A1739A">
          <w:rPr>
            <w:rFonts w:asciiTheme="majorHAnsi" w:hAnsiTheme="majorHAnsi"/>
            <w:sz w:val="24"/>
            <w:szCs w:val="24"/>
          </w:rPr>
          <w:t xml:space="preserve">Lersch, M., &amp; Kunzman, M., (2017). </w:t>
        </w:r>
        <w:r w:rsidRPr="00823004">
          <w:rPr>
            <w:rFonts w:asciiTheme="majorHAnsi" w:hAnsiTheme="majorHAnsi"/>
            <w:i/>
            <w:iCs/>
            <w:sz w:val="24"/>
            <w:szCs w:val="24"/>
          </w:rPr>
          <w:t>Postulation of misconduct investigation cases. Misconduct investigation cases. University of California</w:t>
        </w:r>
      </w:ins>
      <w:ins w:id="1777" w:author="Paul Ekung" w:date="2023-02-21T03:11:00Z">
        <w:r w:rsidR="00823004">
          <w:rPr>
            <w:rFonts w:asciiTheme="majorHAnsi" w:hAnsiTheme="majorHAnsi"/>
            <w:sz w:val="24"/>
            <w:szCs w:val="24"/>
          </w:rPr>
          <w:t xml:space="preserve"> </w:t>
        </w:r>
      </w:ins>
      <w:ins w:id="1778" w:author="Goodluck Emereonye" w:date="2023-02-21T02:06:00Z">
        <w:del w:id="1779" w:author="Paul Ekung" w:date="2023-02-21T03:11:00Z">
          <w:r w:rsidRPr="00A1739A" w:rsidDel="00823004">
            <w:rPr>
              <w:rFonts w:asciiTheme="majorHAnsi" w:hAnsiTheme="majorHAnsi"/>
              <w:sz w:val="24"/>
              <w:szCs w:val="24"/>
            </w:rPr>
            <w:delText xml:space="preserve"> </w:delText>
          </w:r>
        </w:del>
        <w:r w:rsidRPr="00A1739A">
          <w:rPr>
            <w:rFonts w:asciiTheme="majorHAnsi" w:hAnsiTheme="majorHAnsi"/>
            <w:sz w:val="24"/>
            <w:szCs w:val="24"/>
          </w:rPr>
          <w:t xml:space="preserve">44:588-605. Retrieved from: http://en.wikipedia.org/wiki/forensicscience. </w:t>
        </w:r>
      </w:ins>
    </w:p>
    <w:p w14:paraId="21CDB269" w14:textId="77777777" w:rsidR="0020435D" w:rsidRPr="00A1739A" w:rsidRDefault="0020435D" w:rsidP="0020435D">
      <w:pPr>
        <w:spacing w:line="480" w:lineRule="auto"/>
        <w:ind w:left="720" w:hanging="720"/>
        <w:rPr>
          <w:ins w:id="1780" w:author="Goodluck Emereonye" w:date="2023-02-21T02:06:00Z"/>
          <w:rFonts w:asciiTheme="majorHAnsi" w:hAnsiTheme="majorHAnsi"/>
          <w:sz w:val="24"/>
          <w:szCs w:val="24"/>
        </w:rPr>
      </w:pPr>
      <w:proofErr w:type="spellStart"/>
      <w:ins w:id="1781" w:author="Goodluck Emereonye" w:date="2023-02-21T02:06:00Z">
        <w:r w:rsidRPr="00A1739A">
          <w:rPr>
            <w:rFonts w:asciiTheme="majorHAnsi" w:hAnsiTheme="majorHAnsi"/>
            <w:sz w:val="24"/>
            <w:szCs w:val="24"/>
          </w:rPr>
          <w:t>Mikairu</w:t>
        </w:r>
        <w:proofErr w:type="spellEnd"/>
        <w:r w:rsidRPr="00A1739A">
          <w:rPr>
            <w:rFonts w:asciiTheme="majorHAnsi" w:hAnsiTheme="majorHAnsi"/>
            <w:sz w:val="24"/>
            <w:szCs w:val="24"/>
          </w:rPr>
          <w:t xml:space="preserve">, C., &amp; </w:t>
        </w:r>
        <w:proofErr w:type="spellStart"/>
        <w:r w:rsidRPr="00A1739A">
          <w:rPr>
            <w:rFonts w:asciiTheme="majorHAnsi" w:hAnsiTheme="majorHAnsi"/>
            <w:sz w:val="24"/>
            <w:szCs w:val="24"/>
          </w:rPr>
          <w:t>Lawni</w:t>
        </w:r>
        <w:proofErr w:type="spellEnd"/>
        <w:r w:rsidRPr="00A1739A">
          <w:rPr>
            <w:rFonts w:asciiTheme="majorHAnsi" w:hAnsiTheme="majorHAnsi"/>
            <w:sz w:val="24"/>
            <w:szCs w:val="24"/>
          </w:rPr>
          <w:t xml:space="preserve">, K. (2020). </w:t>
        </w:r>
        <w:r w:rsidRPr="001413D5">
          <w:rPr>
            <w:rFonts w:asciiTheme="majorHAnsi" w:hAnsiTheme="majorHAnsi"/>
            <w:i/>
            <w:iCs/>
            <w:sz w:val="24"/>
            <w:szCs w:val="24"/>
          </w:rPr>
          <w:t xml:space="preserve">Postulation of an innovative educational software by </w:t>
        </w:r>
        <w:proofErr w:type="spellStart"/>
        <w:r w:rsidRPr="001413D5">
          <w:rPr>
            <w:rFonts w:asciiTheme="majorHAnsi" w:hAnsiTheme="majorHAnsi"/>
            <w:i/>
            <w:iCs/>
            <w:sz w:val="24"/>
            <w:szCs w:val="24"/>
          </w:rPr>
          <w:t>Cinfores</w:t>
        </w:r>
        <w:proofErr w:type="spellEnd"/>
        <w:r w:rsidRPr="001413D5">
          <w:rPr>
            <w:rFonts w:asciiTheme="majorHAnsi" w:hAnsiTheme="majorHAnsi"/>
            <w:i/>
            <w:iCs/>
            <w:sz w:val="24"/>
            <w:szCs w:val="24"/>
          </w:rPr>
          <w:t xml:space="preserve"> limited. American Sociological Review,</w:t>
        </w:r>
        <w:r w:rsidRPr="00A1739A">
          <w:rPr>
            <w:rFonts w:asciiTheme="majorHAnsi" w:hAnsiTheme="majorHAnsi"/>
            <w:sz w:val="24"/>
            <w:szCs w:val="24"/>
          </w:rPr>
          <w:t xml:space="preserve"> 44:588-605.</w:t>
        </w:r>
      </w:ins>
    </w:p>
    <w:p w14:paraId="6B423903" w14:textId="28A2B2D1" w:rsidR="0020435D" w:rsidRPr="00A1739A" w:rsidDel="004B7E59" w:rsidRDefault="0020435D" w:rsidP="0020435D">
      <w:pPr>
        <w:spacing w:line="480" w:lineRule="auto"/>
        <w:ind w:left="720" w:hanging="720"/>
        <w:rPr>
          <w:ins w:id="1782" w:author="Goodluck Emereonye" w:date="2023-02-21T02:06:00Z"/>
          <w:del w:id="1783" w:author="Paul Ekung" w:date="2023-02-21T02:05:00Z"/>
          <w:rFonts w:asciiTheme="majorHAnsi" w:hAnsiTheme="majorHAnsi"/>
          <w:sz w:val="24"/>
          <w:szCs w:val="24"/>
        </w:rPr>
      </w:pPr>
      <w:commentRangeStart w:id="1784"/>
      <w:ins w:id="1785" w:author="Goodluck Emereonye" w:date="2023-02-21T02:06:00Z">
        <w:r w:rsidRPr="00A1739A">
          <w:rPr>
            <w:rFonts w:asciiTheme="majorHAnsi" w:hAnsiTheme="majorHAnsi"/>
            <w:sz w:val="24"/>
            <w:szCs w:val="24"/>
          </w:rPr>
          <w:t xml:space="preserve">Ohio State University, B. &amp; </w:t>
        </w:r>
        <w:proofErr w:type="spellStart"/>
        <w:r w:rsidRPr="00A1739A">
          <w:rPr>
            <w:rFonts w:asciiTheme="majorHAnsi" w:hAnsiTheme="majorHAnsi"/>
            <w:sz w:val="24"/>
            <w:szCs w:val="24"/>
          </w:rPr>
          <w:t>Shanneth</w:t>
        </w:r>
        <w:proofErr w:type="spellEnd"/>
        <w:r w:rsidRPr="00A1739A">
          <w:rPr>
            <w:rFonts w:asciiTheme="majorHAnsi" w:hAnsiTheme="majorHAnsi"/>
            <w:sz w:val="24"/>
            <w:szCs w:val="24"/>
          </w:rPr>
          <w:t xml:space="preserve">, C. A. (2016). </w:t>
        </w:r>
        <w:r w:rsidRPr="001413D5">
          <w:rPr>
            <w:rFonts w:asciiTheme="majorHAnsi" w:hAnsiTheme="majorHAnsi"/>
            <w:i/>
            <w:iCs/>
            <w:sz w:val="24"/>
            <w:szCs w:val="24"/>
          </w:rPr>
          <w:t>Definition of student’s misconduct</w:t>
        </w:r>
        <w:r w:rsidRPr="00A1739A">
          <w:rPr>
            <w:rFonts w:asciiTheme="majorHAnsi" w:hAnsiTheme="majorHAnsi"/>
            <w:sz w:val="24"/>
            <w:szCs w:val="24"/>
          </w:rPr>
          <w:t>.</w:t>
        </w:r>
        <w:commentRangeEnd w:id="1784"/>
        <w:r>
          <w:rPr>
            <w:rStyle w:val="CommentReference"/>
          </w:rPr>
          <w:commentReference w:id="1784"/>
        </w:r>
      </w:ins>
      <w:ins w:id="1786" w:author="Paul Ekung" w:date="2023-02-21T02:05:00Z">
        <w:r w:rsidR="004B7E59">
          <w:rPr>
            <w:rFonts w:asciiTheme="majorHAnsi" w:hAnsiTheme="majorHAnsi"/>
            <w:sz w:val="24"/>
            <w:szCs w:val="24"/>
          </w:rPr>
          <w:t xml:space="preserve"> 33(12-18).</w:t>
        </w:r>
      </w:ins>
    </w:p>
    <w:p w14:paraId="6692243E" w14:textId="1E18FFED" w:rsidR="0020435D" w:rsidRPr="00A1739A" w:rsidDel="004B7E59" w:rsidRDefault="0020435D" w:rsidP="004B7E59">
      <w:pPr>
        <w:spacing w:line="480" w:lineRule="auto"/>
        <w:rPr>
          <w:ins w:id="1787" w:author="Goodluck Emereonye" w:date="2023-02-21T02:06:00Z"/>
          <w:del w:id="1788" w:author="Paul Ekung" w:date="2023-02-21T02:05:00Z"/>
          <w:rFonts w:asciiTheme="majorHAnsi" w:hAnsiTheme="majorHAnsi"/>
          <w:sz w:val="24"/>
          <w:szCs w:val="24"/>
        </w:rPr>
      </w:pPr>
      <w:ins w:id="1789" w:author="Goodluck Emereonye" w:date="2023-02-21T02:06:00Z">
        <w:del w:id="1790" w:author="Paul Ekung" w:date="2023-02-21T02:05:00Z">
          <w:r w:rsidRPr="00A1739A" w:rsidDel="004B7E59">
            <w:rPr>
              <w:rFonts w:asciiTheme="majorHAnsi" w:hAnsiTheme="majorHAnsi"/>
              <w:sz w:val="24"/>
              <w:szCs w:val="24"/>
            </w:rPr>
            <w:delText>Online forensics and detection of misconduct (January, 2012) Retrieved from http://en.wikipedia.org/wiki/detective.</w:delText>
          </w:r>
          <w:commentRangeStart w:id="1791"/>
          <w:commentRangeEnd w:id="1791"/>
          <w:r w:rsidDel="004B7E59">
            <w:rPr>
              <w:rStyle w:val="CommentReference"/>
            </w:rPr>
            <w:commentReference w:id="1791"/>
          </w:r>
        </w:del>
      </w:ins>
    </w:p>
    <w:p w14:paraId="0F855DFB" w14:textId="1144715B" w:rsidR="0020435D" w:rsidRPr="00A1739A" w:rsidRDefault="0020435D" w:rsidP="004B7E59">
      <w:pPr>
        <w:spacing w:line="480" w:lineRule="auto"/>
        <w:ind w:left="720" w:hanging="720"/>
        <w:rPr>
          <w:ins w:id="1792" w:author="Goodluck Emereonye" w:date="2023-02-21T02:06:00Z"/>
          <w:rFonts w:asciiTheme="majorHAnsi" w:hAnsiTheme="majorHAnsi"/>
          <w:sz w:val="24"/>
          <w:szCs w:val="24"/>
        </w:rPr>
      </w:pPr>
      <w:commentRangeStart w:id="1793"/>
      <w:ins w:id="1794" w:author="Goodluck Emereonye" w:date="2023-02-21T02:06:00Z">
        <w:del w:id="1795" w:author="Paul Ekung" w:date="2023-02-21T02:04:00Z">
          <w:r w:rsidRPr="00A1739A" w:rsidDel="004B7E59">
            <w:rPr>
              <w:rFonts w:asciiTheme="majorHAnsi" w:hAnsiTheme="majorHAnsi"/>
              <w:sz w:val="24"/>
              <w:szCs w:val="24"/>
            </w:rPr>
            <w:delText>Paul, M.L. (2018) Lesson transcript on information system the University of British Columbia.</w:delText>
          </w:r>
          <w:commentRangeEnd w:id="1793"/>
          <w:r w:rsidDel="004B7E59">
            <w:rPr>
              <w:rStyle w:val="CommentReference"/>
            </w:rPr>
            <w:commentReference w:id="1793"/>
          </w:r>
        </w:del>
      </w:ins>
    </w:p>
    <w:p w14:paraId="0A73188A" w14:textId="2B56C859" w:rsidR="0020435D" w:rsidRPr="00A1739A" w:rsidRDefault="0020435D" w:rsidP="0020435D">
      <w:pPr>
        <w:spacing w:line="480" w:lineRule="auto"/>
        <w:ind w:left="720" w:hanging="720"/>
        <w:rPr>
          <w:ins w:id="1796" w:author="Goodluck Emereonye" w:date="2023-02-21T02:06:00Z"/>
          <w:rFonts w:asciiTheme="majorHAnsi" w:hAnsiTheme="majorHAnsi"/>
          <w:sz w:val="24"/>
          <w:szCs w:val="24"/>
        </w:rPr>
      </w:pPr>
      <w:ins w:id="1797" w:author="Goodluck Emereonye" w:date="2023-02-21T02:06:00Z">
        <w:r w:rsidRPr="00A1739A">
          <w:rPr>
            <w:rFonts w:asciiTheme="majorHAnsi" w:hAnsiTheme="majorHAnsi"/>
            <w:sz w:val="24"/>
            <w:szCs w:val="24"/>
          </w:rPr>
          <w:t xml:space="preserve">Perry, S. (2018). </w:t>
        </w:r>
        <w:r w:rsidRPr="001413D5">
          <w:rPr>
            <w:rFonts w:asciiTheme="majorHAnsi" w:hAnsiTheme="majorHAnsi"/>
            <w:i/>
            <w:iCs/>
            <w:sz w:val="24"/>
            <w:szCs w:val="24"/>
          </w:rPr>
          <w:t xml:space="preserve">Measures to minimize students’ misconduct. New York, NY: Misconduct Justice press, </w:t>
        </w:r>
        <w:r w:rsidRPr="00A1739A">
          <w:rPr>
            <w:rFonts w:asciiTheme="majorHAnsi" w:hAnsiTheme="majorHAnsi"/>
            <w:sz w:val="24"/>
            <w:szCs w:val="24"/>
          </w:rPr>
          <w:t>4(55-66).</w:t>
        </w:r>
      </w:ins>
    </w:p>
    <w:p w14:paraId="7C811C01" w14:textId="3BC744FB" w:rsidR="0020435D" w:rsidRPr="00A1739A" w:rsidRDefault="0020435D" w:rsidP="0020435D">
      <w:pPr>
        <w:spacing w:line="480" w:lineRule="auto"/>
        <w:ind w:left="720" w:hanging="720"/>
        <w:rPr>
          <w:ins w:id="1798" w:author="Goodluck Emereonye" w:date="2023-02-21T02:06:00Z"/>
          <w:rFonts w:asciiTheme="majorHAnsi" w:hAnsiTheme="majorHAnsi"/>
          <w:sz w:val="24"/>
          <w:szCs w:val="24"/>
          <w:lang w:eastAsia="zh-CN"/>
        </w:rPr>
      </w:pPr>
      <w:ins w:id="1799" w:author="Goodluck Emereonye" w:date="2023-02-21T02:06:00Z">
        <w:r w:rsidRPr="00A1739A">
          <w:rPr>
            <w:rFonts w:asciiTheme="majorHAnsi" w:hAnsiTheme="majorHAnsi"/>
            <w:sz w:val="24"/>
            <w:szCs w:val="24"/>
          </w:rPr>
          <w:t xml:space="preserve">Taylor, K., Gill, K., &amp; Ratcliffe, C. (2014). </w:t>
        </w:r>
        <w:r w:rsidRPr="001413D5">
          <w:rPr>
            <w:rFonts w:asciiTheme="majorHAnsi" w:hAnsiTheme="majorHAnsi"/>
            <w:i/>
            <w:iCs/>
            <w:sz w:val="24"/>
            <w:szCs w:val="24"/>
          </w:rPr>
          <w:t>CCTV surveillance system for misconduct detection, New York NWQ Misconduct and Crime Justice press</w:t>
        </w:r>
        <w:r w:rsidRPr="00A1739A">
          <w:rPr>
            <w:rFonts w:asciiTheme="majorHAnsi" w:hAnsiTheme="majorHAnsi"/>
            <w:sz w:val="24"/>
            <w:szCs w:val="24"/>
          </w:rPr>
          <w:t>, 4</w:t>
        </w:r>
      </w:ins>
      <w:ins w:id="1800" w:author="Goodluck Emereonye" w:date="2023-02-21T02:09:00Z">
        <w:r>
          <w:rPr>
            <w:rFonts w:asciiTheme="majorHAnsi" w:hAnsiTheme="majorHAnsi"/>
            <w:sz w:val="24"/>
            <w:szCs w:val="24"/>
          </w:rPr>
          <w:t xml:space="preserve"> </w:t>
        </w:r>
      </w:ins>
      <w:ins w:id="1801" w:author="Goodluck Emereonye" w:date="2023-02-21T02:06:00Z">
        <w:r w:rsidRPr="00A1739A">
          <w:rPr>
            <w:rFonts w:asciiTheme="majorHAnsi" w:hAnsiTheme="majorHAnsi"/>
            <w:sz w:val="24"/>
            <w:szCs w:val="24"/>
          </w:rPr>
          <w:t>(55-66).</w:t>
        </w:r>
      </w:ins>
    </w:p>
    <w:p w14:paraId="24C1B4F4" w14:textId="77777777" w:rsidR="00A1739A" w:rsidRPr="00A1739A" w:rsidDel="0020435D" w:rsidRDefault="00A1739A" w:rsidP="0020435D">
      <w:pPr>
        <w:spacing w:line="480" w:lineRule="auto"/>
        <w:ind w:left="720" w:hanging="720"/>
        <w:rPr>
          <w:del w:id="1802" w:author="Goodluck Emereonye" w:date="2023-02-21T02:06:00Z"/>
          <w:rFonts w:asciiTheme="majorHAnsi" w:hAnsiTheme="majorHAnsi"/>
          <w:sz w:val="24"/>
          <w:szCs w:val="24"/>
        </w:rPr>
      </w:pPr>
      <w:del w:id="1803" w:author="Goodluck Emereonye" w:date="2023-02-21T02:06:00Z">
        <w:r w:rsidRPr="00A1739A" w:rsidDel="0020435D">
          <w:rPr>
            <w:rFonts w:asciiTheme="majorHAnsi" w:hAnsiTheme="majorHAnsi"/>
            <w:sz w:val="24"/>
            <w:szCs w:val="24"/>
          </w:rPr>
          <w:delText>Charles Sturt University, M. S. (2019). Classification of student’s misconduct. Swizz-best press. New Zealand, 6(96), 189-194.</w:delText>
        </w:r>
      </w:del>
    </w:p>
    <w:p w14:paraId="3647BD19" w14:textId="77777777" w:rsidR="00A1739A" w:rsidRPr="00A1739A" w:rsidDel="0020435D" w:rsidRDefault="00A1739A" w:rsidP="0020435D">
      <w:pPr>
        <w:spacing w:line="480" w:lineRule="auto"/>
        <w:ind w:left="720" w:hanging="720"/>
        <w:rPr>
          <w:del w:id="1804" w:author="Goodluck Emereonye" w:date="2023-02-21T02:06:00Z"/>
          <w:rFonts w:asciiTheme="majorHAnsi" w:hAnsiTheme="majorHAnsi"/>
          <w:sz w:val="24"/>
          <w:szCs w:val="24"/>
        </w:rPr>
      </w:pPr>
      <w:commentRangeStart w:id="1805"/>
      <w:del w:id="1806" w:author="Goodluck Emereonye" w:date="2023-02-21T02:06:00Z">
        <w:r w:rsidRPr="00A1739A" w:rsidDel="0020435D">
          <w:rPr>
            <w:rFonts w:asciiTheme="majorHAnsi" w:hAnsiTheme="majorHAnsi"/>
            <w:sz w:val="24"/>
            <w:szCs w:val="24"/>
          </w:rPr>
          <w:delText>Ohio State University, B. &amp; Shanneth, C. A. (2016). Definition of student’s misconduct.</w:delText>
        </w:r>
        <w:commentRangeEnd w:id="1805"/>
        <w:r w:rsidR="00122E02" w:rsidDel="0020435D">
          <w:rPr>
            <w:rStyle w:val="CommentReference"/>
          </w:rPr>
          <w:commentReference w:id="1805"/>
        </w:r>
      </w:del>
    </w:p>
    <w:p w14:paraId="792E3FDB" w14:textId="77777777" w:rsidR="00A1739A" w:rsidRPr="00A1739A" w:rsidDel="0020435D" w:rsidRDefault="00A1739A" w:rsidP="0020435D">
      <w:pPr>
        <w:spacing w:line="480" w:lineRule="auto"/>
        <w:ind w:left="720" w:hanging="720"/>
        <w:rPr>
          <w:del w:id="1807" w:author="Goodluck Emereonye" w:date="2023-02-21T02:06:00Z"/>
          <w:rFonts w:asciiTheme="majorHAnsi" w:hAnsiTheme="majorHAnsi"/>
          <w:sz w:val="24"/>
          <w:szCs w:val="24"/>
        </w:rPr>
      </w:pPr>
      <w:del w:id="1808" w:author="Goodluck Emereonye" w:date="2023-02-21T02:06:00Z">
        <w:r w:rsidRPr="00A1739A" w:rsidDel="0020435D">
          <w:rPr>
            <w:rFonts w:asciiTheme="majorHAnsi" w:hAnsiTheme="majorHAnsi"/>
            <w:sz w:val="24"/>
            <w:szCs w:val="24"/>
          </w:rPr>
          <w:delText xml:space="preserve">Ayanniyi, C., &amp; Anya, C. (2017). Identification of forms of examination malpractice. Western Publishers Limited 7(58-60).  </w:delText>
        </w:r>
      </w:del>
    </w:p>
    <w:p w14:paraId="7E54BFEC" w14:textId="77777777" w:rsidR="00A1739A" w:rsidRPr="00A1739A" w:rsidDel="0020435D" w:rsidRDefault="00A1739A" w:rsidP="0020435D">
      <w:pPr>
        <w:spacing w:line="480" w:lineRule="auto"/>
        <w:ind w:left="720" w:hanging="720"/>
        <w:rPr>
          <w:del w:id="1809" w:author="Goodluck Emereonye" w:date="2023-02-21T02:06:00Z"/>
          <w:rFonts w:asciiTheme="majorHAnsi" w:hAnsiTheme="majorHAnsi"/>
          <w:sz w:val="24"/>
          <w:szCs w:val="24"/>
        </w:rPr>
      </w:pPr>
      <w:del w:id="1810" w:author="Goodluck Emereonye" w:date="2023-02-21T02:06:00Z">
        <w:r w:rsidRPr="00A1739A" w:rsidDel="0020435D">
          <w:rPr>
            <w:rFonts w:asciiTheme="majorHAnsi" w:hAnsiTheme="majorHAnsi"/>
            <w:sz w:val="24"/>
            <w:szCs w:val="24"/>
          </w:rPr>
          <w:delText>Perry, S., (2018). Measures to minimize students’ misconduct. New York, NY: Misconduct Justice press, 4(55-66).</w:delText>
        </w:r>
      </w:del>
    </w:p>
    <w:p w14:paraId="1453BB3F" w14:textId="77777777" w:rsidR="00A1739A" w:rsidRPr="00A1739A" w:rsidDel="0020435D" w:rsidRDefault="00A1739A" w:rsidP="0020435D">
      <w:pPr>
        <w:spacing w:line="480" w:lineRule="auto"/>
        <w:ind w:left="720" w:hanging="720"/>
        <w:rPr>
          <w:del w:id="1811" w:author="Goodluck Emereonye" w:date="2023-02-21T02:06:00Z"/>
          <w:rFonts w:asciiTheme="majorHAnsi" w:hAnsiTheme="majorHAnsi"/>
          <w:sz w:val="24"/>
          <w:szCs w:val="24"/>
        </w:rPr>
      </w:pPr>
      <w:del w:id="1812" w:author="Goodluck Emereonye" w:date="2023-02-21T02:06:00Z">
        <w:r w:rsidRPr="00A1739A" w:rsidDel="0020435D">
          <w:rPr>
            <w:rFonts w:asciiTheme="majorHAnsi" w:hAnsiTheme="majorHAnsi"/>
            <w:sz w:val="24"/>
            <w:szCs w:val="24"/>
          </w:rPr>
          <w:delText xml:space="preserve">Lersch, M., &amp; Kunzman, M., (2017). Postulation of misconduct investigation cases. Misconduct investigation cases. University of California 44:588-605. Retrieved from: http://en.wikipedia.org/wiki/forensicscience. </w:delText>
        </w:r>
      </w:del>
    </w:p>
    <w:p w14:paraId="6B4312C3" w14:textId="77777777" w:rsidR="00A1739A" w:rsidRPr="00A1739A" w:rsidDel="0020435D" w:rsidRDefault="00A1739A" w:rsidP="0020435D">
      <w:pPr>
        <w:spacing w:line="480" w:lineRule="auto"/>
        <w:ind w:left="720" w:hanging="720"/>
        <w:rPr>
          <w:del w:id="1813" w:author="Goodluck Emereonye" w:date="2023-02-21T02:06:00Z"/>
          <w:rFonts w:asciiTheme="majorHAnsi" w:hAnsiTheme="majorHAnsi"/>
          <w:sz w:val="24"/>
          <w:szCs w:val="24"/>
          <w:lang w:eastAsia="zh-CN"/>
        </w:rPr>
      </w:pPr>
      <w:del w:id="1814" w:author="Goodluck Emereonye" w:date="2023-02-21T02:06:00Z">
        <w:r w:rsidRPr="00A1739A" w:rsidDel="0020435D">
          <w:rPr>
            <w:rFonts w:asciiTheme="majorHAnsi" w:hAnsiTheme="majorHAnsi"/>
            <w:sz w:val="24"/>
            <w:szCs w:val="24"/>
          </w:rPr>
          <w:delText>Taylor, K., Gill, K., &amp; Ratcliffe, C. (2014). CCTV surveillance system for misconduct detection, New York NWQ Misconduct and Crime Justice press, 4(55-66).</w:delText>
        </w:r>
      </w:del>
    </w:p>
    <w:p w14:paraId="0733A97F" w14:textId="77777777" w:rsidR="00A1739A" w:rsidRPr="00A1739A" w:rsidDel="0020435D" w:rsidRDefault="00A1739A" w:rsidP="0020435D">
      <w:pPr>
        <w:spacing w:line="480" w:lineRule="auto"/>
        <w:ind w:left="720" w:hanging="720"/>
        <w:rPr>
          <w:del w:id="1815" w:author="Goodluck Emereonye" w:date="2023-02-21T02:06:00Z"/>
          <w:rFonts w:asciiTheme="majorHAnsi" w:hAnsiTheme="majorHAnsi"/>
          <w:sz w:val="24"/>
          <w:szCs w:val="24"/>
        </w:rPr>
      </w:pPr>
      <w:commentRangeStart w:id="1816"/>
      <w:del w:id="1817" w:author="Goodluck Emereonye" w:date="2023-02-21T02:06:00Z">
        <w:r w:rsidRPr="00A1739A" w:rsidDel="0020435D">
          <w:rPr>
            <w:rFonts w:asciiTheme="majorHAnsi" w:hAnsiTheme="majorHAnsi"/>
            <w:sz w:val="24"/>
            <w:szCs w:val="24"/>
          </w:rPr>
          <w:delText>Mikairu, C., &amp; Lawni, K. (2020). Postulation of an innovative educational software by Cinfores limited. American Sociological Review, 44:588-605.</w:delText>
        </w:r>
        <w:commentRangeEnd w:id="1816"/>
        <w:r w:rsidR="00122E02" w:rsidDel="0020435D">
          <w:rPr>
            <w:rStyle w:val="CommentReference"/>
          </w:rPr>
          <w:commentReference w:id="1816"/>
        </w:r>
      </w:del>
    </w:p>
    <w:p w14:paraId="63FA1AEB" w14:textId="77777777" w:rsidR="00A1739A" w:rsidRPr="00A1739A" w:rsidDel="0020435D" w:rsidRDefault="00A1739A" w:rsidP="0020435D">
      <w:pPr>
        <w:spacing w:line="480" w:lineRule="auto"/>
        <w:ind w:left="720" w:hanging="720"/>
        <w:rPr>
          <w:del w:id="1818" w:author="Goodluck Emereonye" w:date="2023-02-21T02:06:00Z"/>
          <w:rFonts w:asciiTheme="majorHAnsi" w:hAnsiTheme="majorHAnsi"/>
          <w:sz w:val="24"/>
          <w:szCs w:val="24"/>
        </w:rPr>
      </w:pPr>
      <w:commentRangeStart w:id="1819"/>
      <w:del w:id="1820" w:author="Goodluck Emereonye" w:date="2023-02-21T02:06:00Z">
        <w:r w:rsidRPr="00A1739A" w:rsidDel="0020435D">
          <w:rPr>
            <w:rFonts w:asciiTheme="majorHAnsi" w:hAnsiTheme="majorHAnsi"/>
            <w:sz w:val="24"/>
            <w:szCs w:val="24"/>
          </w:rPr>
          <w:delText>Frenchman, A. (1914) Misconduct in Modern Tertiary Institutions, 21.</w:delText>
        </w:r>
        <w:commentRangeEnd w:id="1819"/>
        <w:r w:rsidR="00122E02" w:rsidDel="0020435D">
          <w:rPr>
            <w:rStyle w:val="CommentReference"/>
          </w:rPr>
          <w:commentReference w:id="1819"/>
        </w:r>
      </w:del>
    </w:p>
    <w:p w14:paraId="0CE7828A" w14:textId="77777777" w:rsidR="00A1739A" w:rsidRPr="00A1739A" w:rsidDel="0020435D" w:rsidRDefault="00A1739A" w:rsidP="0020435D">
      <w:pPr>
        <w:spacing w:line="480" w:lineRule="auto"/>
        <w:ind w:left="720" w:hanging="720"/>
        <w:rPr>
          <w:del w:id="1821" w:author="Goodluck Emereonye" w:date="2023-02-21T02:06:00Z"/>
          <w:rFonts w:asciiTheme="majorHAnsi" w:hAnsiTheme="majorHAnsi"/>
          <w:sz w:val="24"/>
          <w:szCs w:val="24"/>
        </w:rPr>
      </w:pPr>
      <w:commentRangeStart w:id="1822"/>
      <w:del w:id="1823" w:author="Goodluck Emereonye" w:date="2023-02-21T02:06:00Z">
        <w:r w:rsidRPr="00A1739A" w:rsidDel="0020435D">
          <w:rPr>
            <w:rFonts w:asciiTheme="majorHAnsi" w:hAnsiTheme="majorHAnsi"/>
            <w:sz w:val="24"/>
            <w:szCs w:val="24"/>
          </w:rPr>
          <w:delText>Hirschi, T. (1999) The causes of delinquency Berkeley the University of California press, 234-240.</w:delText>
        </w:r>
        <w:commentRangeEnd w:id="1822"/>
        <w:r w:rsidR="00122E02" w:rsidDel="0020435D">
          <w:rPr>
            <w:rStyle w:val="CommentReference"/>
          </w:rPr>
          <w:commentReference w:id="1822"/>
        </w:r>
      </w:del>
    </w:p>
    <w:p w14:paraId="2887A174" w14:textId="77777777" w:rsidR="00A1739A" w:rsidRPr="00A1739A" w:rsidDel="0020435D" w:rsidRDefault="00A1739A" w:rsidP="0020435D">
      <w:pPr>
        <w:spacing w:line="480" w:lineRule="auto"/>
        <w:ind w:left="720" w:hanging="720"/>
        <w:rPr>
          <w:del w:id="1824" w:author="Goodluck Emereonye" w:date="2023-02-21T02:06:00Z"/>
          <w:rFonts w:asciiTheme="majorHAnsi" w:hAnsiTheme="majorHAnsi"/>
          <w:sz w:val="24"/>
          <w:szCs w:val="24"/>
        </w:rPr>
      </w:pPr>
      <w:commentRangeStart w:id="1825"/>
      <w:del w:id="1826" w:author="Goodluck Emereonye" w:date="2023-02-21T02:06:00Z">
        <w:r w:rsidRPr="00A1739A" w:rsidDel="0020435D">
          <w:rPr>
            <w:rFonts w:asciiTheme="majorHAnsi" w:hAnsiTheme="majorHAnsi"/>
            <w:sz w:val="24"/>
            <w:szCs w:val="24"/>
          </w:rPr>
          <w:delText>Journal of forensic science (November, 2010) Retrieved from http://en.wikipedia.org/wiki/forensicscience.</w:delText>
        </w:r>
        <w:commentRangeEnd w:id="1825"/>
        <w:r w:rsidR="00122E02" w:rsidDel="0020435D">
          <w:rPr>
            <w:rStyle w:val="CommentReference"/>
          </w:rPr>
          <w:commentReference w:id="1825"/>
        </w:r>
      </w:del>
    </w:p>
    <w:p w14:paraId="7649B741" w14:textId="77777777" w:rsidR="00A1739A" w:rsidRPr="00A1739A" w:rsidDel="0020435D" w:rsidRDefault="00A1739A" w:rsidP="0020435D">
      <w:pPr>
        <w:spacing w:line="480" w:lineRule="auto"/>
        <w:ind w:left="720" w:hanging="720"/>
        <w:rPr>
          <w:del w:id="1827" w:author="Goodluck Emereonye" w:date="2023-02-21T02:06:00Z"/>
          <w:rFonts w:asciiTheme="majorHAnsi" w:hAnsiTheme="majorHAnsi"/>
          <w:sz w:val="24"/>
          <w:szCs w:val="24"/>
        </w:rPr>
      </w:pPr>
      <w:commentRangeStart w:id="1828"/>
      <w:del w:id="1829" w:author="Goodluck Emereonye" w:date="2023-02-21T02:06:00Z">
        <w:r w:rsidRPr="00A1739A" w:rsidDel="0020435D">
          <w:rPr>
            <w:rFonts w:asciiTheme="majorHAnsi" w:hAnsiTheme="majorHAnsi"/>
            <w:sz w:val="24"/>
            <w:szCs w:val="24"/>
          </w:rPr>
          <w:delText>Knight, E., &amp; Silk, U. (1990) literature review about information system management essay.</w:delText>
        </w:r>
      </w:del>
    </w:p>
    <w:p w14:paraId="050829D5" w14:textId="77777777" w:rsidR="00A1739A" w:rsidRPr="00A1739A" w:rsidDel="0020435D" w:rsidRDefault="00A1739A" w:rsidP="0020435D">
      <w:pPr>
        <w:spacing w:line="480" w:lineRule="auto"/>
        <w:ind w:left="720" w:hanging="720"/>
        <w:rPr>
          <w:del w:id="1830" w:author="Goodluck Emereonye" w:date="2023-02-21T02:06:00Z"/>
          <w:rFonts w:asciiTheme="majorHAnsi" w:hAnsiTheme="majorHAnsi"/>
          <w:sz w:val="24"/>
          <w:szCs w:val="24"/>
        </w:rPr>
      </w:pPr>
      <w:del w:id="1831" w:author="Goodluck Emereonye" w:date="2023-02-21T02:06:00Z">
        <w:r w:rsidRPr="00A1739A" w:rsidDel="0020435D">
          <w:rPr>
            <w:rFonts w:asciiTheme="majorHAnsi" w:hAnsiTheme="majorHAnsi"/>
            <w:sz w:val="24"/>
            <w:szCs w:val="24"/>
          </w:rPr>
          <w:delText>Online forensics and detection of misconduct (January, 2012) Retrieved from http://en.wikipedia.org/wiki/detective.</w:delText>
        </w:r>
        <w:commentRangeEnd w:id="1828"/>
        <w:r w:rsidR="00122E02" w:rsidDel="0020435D">
          <w:rPr>
            <w:rStyle w:val="CommentReference"/>
          </w:rPr>
          <w:commentReference w:id="1828"/>
        </w:r>
      </w:del>
    </w:p>
    <w:p w14:paraId="2539958A" w14:textId="77777777" w:rsidR="00A1739A" w:rsidRPr="00A1739A" w:rsidDel="0020435D" w:rsidRDefault="00A1739A" w:rsidP="0020435D">
      <w:pPr>
        <w:spacing w:line="480" w:lineRule="auto"/>
        <w:ind w:left="720" w:hanging="720"/>
        <w:rPr>
          <w:del w:id="1832" w:author="Goodluck Emereonye" w:date="2023-02-21T02:06:00Z"/>
          <w:rFonts w:asciiTheme="majorHAnsi" w:hAnsiTheme="majorHAnsi"/>
          <w:sz w:val="24"/>
          <w:szCs w:val="24"/>
        </w:rPr>
      </w:pPr>
      <w:commentRangeStart w:id="1833"/>
      <w:del w:id="1834" w:author="Goodluck Emereonye" w:date="2023-02-21T02:06:00Z">
        <w:r w:rsidRPr="00A1739A" w:rsidDel="0020435D">
          <w:rPr>
            <w:rFonts w:asciiTheme="majorHAnsi" w:hAnsiTheme="majorHAnsi"/>
            <w:sz w:val="24"/>
            <w:szCs w:val="24"/>
          </w:rPr>
          <w:delText>Paul, M.L. (2018) Lesson transcript on information system the University of British Columbia.</w:delText>
        </w:r>
        <w:commentRangeEnd w:id="1833"/>
        <w:r w:rsidR="00122E02" w:rsidDel="0020435D">
          <w:rPr>
            <w:rStyle w:val="CommentReference"/>
          </w:rPr>
          <w:commentReference w:id="1833"/>
        </w:r>
      </w:del>
    </w:p>
    <w:p w14:paraId="06E7E6A1" w14:textId="7B7067CA" w:rsidR="00AA4150" w:rsidRPr="00A1739A" w:rsidRDefault="00AA4150" w:rsidP="0020435D">
      <w:pPr>
        <w:spacing w:after="200" w:line="480" w:lineRule="auto"/>
        <w:ind w:left="720" w:hanging="720"/>
        <w:rPr>
          <w:rFonts w:asciiTheme="majorHAnsi" w:eastAsia="Calibri" w:hAnsiTheme="majorHAnsi"/>
          <w:b/>
          <w:sz w:val="24"/>
          <w:szCs w:val="24"/>
        </w:rPr>
      </w:pPr>
    </w:p>
    <w:sectPr w:rsidR="00AA4150" w:rsidRPr="00A1739A" w:rsidSect="00923F60">
      <w:headerReference w:type="even" r:id="rId10"/>
      <w:headerReference w:type="default" r:id="rId11"/>
      <w:footerReference w:type="even" r:id="rId12"/>
      <w:footerReference w:type="default" r:id="rId13"/>
      <w:headerReference w:type="first" r:id="rId14"/>
      <w:footerReference w:type="first" r:id="rId15"/>
      <w:pgSz w:w="11906" w:h="16838" w:code="9"/>
      <w:pgMar w:top="1080" w:right="1080" w:bottom="1080" w:left="1440" w:header="720" w:footer="720" w:gutter="0"/>
      <w:cols w:space="720"/>
      <w:docGrid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oodluck Emereonye" w:date="2023-02-21T01:42:00Z" w:initials="GE">
    <w:p w14:paraId="550BD2E1" w14:textId="7C54429B" w:rsidR="002A7753" w:rsidRDefault="002A7753">
      <w:pPr>
        <w:pStyle w:val="CommentText"/>
      </w:pPr>
      <w:r>
        <w:rPr>
          <w:rStyle w:val="CommentReference"/>
        </w:rPr>
        <w:annotationRef/>
      </w:r>
      <w:r>
        <w:t>Reference not found.</w:t>
      </w:r>
    </w:p>
  </w:comment>
  <w:comment w:id="10" w:author="Goodluck Emereonye" w:date="2023-02-21T01:43:00Z" w:initials="GE">
    <w:p w14:paraId="478C3EB3" w14:textId="4FC7B667" w:rsidR="002A7753" w:rsidRDefault="002A7753">
      <w:pPr>
        <w:pStyle w:val="CommentText"/>
      </w:pPr>
      <w:r>
        <w:rPr>
          <w:rStyle w:val="CommentReference"/>
        </w:rPr>
        <w:annotationRef/>
      </w:r>
      <w:r>
        <w:t>Reference not found</w:t>
      </w:r>
    </w:p>
  </w:comment>
  <w:comment w:id="11" w:author="Goodluck Emereonye" w:date="2023-02-21T01:43:00Z" w:initials="GE">
    <w:p w14:paraId="3BAD77D1" w14:textId="13E09DB4" w:rsidR="002A7753" w:rsidRDefault="002A7753">
      <w:pPr>
        <w:pStyle w:val="CommentText"/>
      </w:pPr>
      <w:r>
        <w:rPr>
          <w:rStyle w:val="CommentReference"/>
        </w:rPr>
        <w:annotationRef/>
      </w:r>
      <w:r>
        <w:t>Reference not found</w:t>
      </w:r>
    </w:p>
  </w:comment>
  <w:comment w:id="1685" w:author="Goodluck Emereonye" w:date="2023-02-21T02:01:00Z" w:initials="GE">
    <w:p w14:paraId="7D44A3C5" w14:textId="491D88E4" w:rsidR="002A7753" w:rsidRDefault="002A7753">
      <w:pPr>
        <w:pStyle w:val="CommentText"/>
      </w:pPr>
      <w:r>
        <w:rPr>
          <w:rStyle w:val="CommentReference"/>
        </w:rPr>
        <w:annotationRef/>
      </w:r>
      <w:r>
        <w:t>Tell us the unique thing your system brings to the body of knowledge.</w:t>
      </w:r>
    </w:p>
  </w:comment>
  <w:comment w:id="1707" w:author="Goodluck Emereonye" w:date="2023-02-21T02:02:00Z" w:initials="GE">
    <w:p w14:paraId="4907E7A7" w14:textId="34A4E011" w:rsidR="002A7753" w:rsidRDefault="002A7753">
      <w:pPr>
        <w:pStyle w:val="CommentText"/>
      </w:pPr>
      <w:r>
        <w:rPr>
          <w:rStyle w:val="CommentReference"/>
        </w:rPr>
        <w:annotationRef/>
      </w:r>
      <w:r>
        <w:t>Remove this and tell us the things you think can be done to further improve the system you designed</w:t>
      </w:r>
    </w:p>
  </w:comment>
  <w:comment w:id="1755" w:author="Goodluck Emereonye" w:date="2023-02-21T01:37:00Z" w:initials="GE">
    <w:p w14:paraId="001C4336" w14:textId="77777777" w:rsidR="002A7753" w:rsidRDefault="002A7753">
      <w:pPr>
        <w:pStyle w:val="CommentText"/>
      </w:pPr>
      <w:r>
        <w:rPr>
          <w:rStyle w:val="CommentReference"/>
        </w:rPr>
        <w:annotationRef/>
      </w:r>
      <w:r>
        <w:t>Not cited in this work and too outdated to be used</w:t>
      </w:r>
    </w:p>
  </w:comment>
  <w:comment w:id="1760" w:author="Goodluck Emereonye" w:date="2023-02-21T01:38:00Z" w:initials="GE">
    <w:p w14:paraId="574B1102" w14:textId="77777777" w:rsidR="002A7753" w:rsidRDefault="002A7753" w:rsidP="00122E02">
      <w:pPr>
        <w:pStyle w:val="CommentText"/>
      </w:pPr>
      <w:r>
        <w:rPr>
          <w:rStyle w:val="CommentReference"/>
        </w:rPr>
        <w:annotationRef/>
      </w:r>
      <w:r>
        <w:rPr>
          <w:rStyle w:val="CommentReference"/>
        </w:rPr>
        <w:annotationRef/>
      </w:r>
      <w:r>
        <w:t>Not cited in this work and too outdated to be used</w:t>
      </w:r>
    </w:p>
    <w:p w14:paraId="75D861E0" w14:textId="77777777" w:rsidR="002A7753" w:rsidRDefault="002A7753">
      <w:pPr>
        <w:pStyle w:val="CommentText"/>
      </w:pPr>
    </w:p>
  </w:comment>
  <w:comment w:id="1765" w:author="Goodluck Emereonye" w:date="2023-02-21T01:39:00Z" w:initials="GE">
    <w:p w14:paraId="092FC909" w14:textId="77777777" w:rsidR="002A7753" w:rsidRDefault="002A7753">
      <w:pPr>
        <w:pStyle w:val="CommentText"/>
      </w:pPr>
      <w:r>
        <w:rPr>
          <w:rStyle w:val="CommentReference"/>
        </w:rPr>
        <w:annotationRef/>
      </w:r>
      <w:r>
        <w:t xml:space="preserve">Citation not found. </w:t>
      </w:r>
    </w:p>
    <w:p w14:paraId="09401F16" w14:textId="77777777" w:rsidR="002A7753" w:rsidRDefault="002A7753">
      <w:pPr>
        <w:pStyle w:val="CommentText"/>
      </w:pPr>
      <w:r>
        <w:t>Style not APA</w:t>
      </w:r>
    </w:p>
  </w:comment>
  <w:comment w:id="1784" w:author="Goodluck Emereonye" w:date="2023-02-21T01:36:00Z" w:initials="GE">
    <w:p w14:paraId="0BB31F61" w14:textId="77777777" w:rsidR="002A7753" w:rsidRDefault="002A7753">
      <w:pPr>
        <w:pStyle w:val="CommentText"/>
      </w:pPr>
      <w:r>
        <w:rPr>
          <w:rStyle w:val="CommentReference"/>
        </w:rPr>
        <w:annotationRef/>
      </w:r>
      <w:r>
        <w:t>Not seen in the work</w:t>
      </w:r>
    </w:p>
  </w:comment>
  <w:comment w:id="1791" w:author="Goodluck Emereonye" w:date="2023-02-21T01:40:00Z" w:initials="GE">
    <w:p w14:paraId="71C7907F" w14:textId="77777777" w:rsidR="002A7753" w:rsidRDefault="002A7753" w:rsidP="00122E02">
      <w:pPr>
        <w:pStyle w:val="CommentText"/>
      </w:pPr>
      <w:r>
        <w:rPr>
          <w:rStyle w:val="CommentReference"/>
        </w:rPr>
        <w:annotationRef/>
      </w:r>
      <w:r>
        <w:rPr>
          <w:rStyle w:val="CommentReference"/>
        </w:rPr>
        <w:annotationRef/>
      </w:r>
      <w:r>
        <w:t>Not cited in this work and too outdated to be used</w:t>
      </w:r>
    </w:p>
    <w:p w14:paraId="0FFF4430" w14:textId="77777777" w:rsidR="002A7753" w:rsidRDefault="002A7753">
      <w:pPr>
        <w:pStyle w:val="CommentText"/>
      </w:pPr>
    </w:p>
  </w:comment>
  <w:comment w:id="1793" w:author="Goodluck Emereonye" w:date="2023-02-21T01:40:00Z" w:initials="GE">
    <w:p w14:paraId="4EE79637" w14:textId="6D94F23D" w:rsidR="002A7753" w:rsidRDefault="002A7753">
      <w:pPr>
        <w:pStyle w:val="CommentText"/>
      </w:pPr>
    </w:p>
  </w:comment>
  <w:comment w:id="1805" w:author="Goodluck Emereonye" w:date="2023-02-21T01:36:00Z" w:initials="GE">
    <w:p w14:paraId="08D0AA76" w14:textId="7AA4C905" w:rsidR="002A7753" w:rsidRDefault="002A7753">
      <w:pPr>
        <w:pStyle w:val="CommentText"/>
      </w:pPr>
      <w:r>
        <w:rPr>
          <w:rStyle w:val="CommentReference"/>
        </w:rPr>
        <w:annotationRef/>
      </w:r>
      <w:r>
        <w:t>Not seen in the work</w:t>
      </w:r>
    </w:p>
  </w:comment>
  <w:comment w:id="1816" w:author="Goodluck Emereonye" w:date="2023-02-21T01:37:00Z" w:initials="GE">
    <w:p w14:paraId="1EC0AF5E" w14:textId="45EF91B9" w:rsidR="002A7753" w:rsidRDefault="002A7753">
      <w:pPr>
        <w:pStyle w:val="CommentText"/>
      </w:pPr>
      <w:r>
        <w:rPr>
          <w:rStyle w:val="CommentReference"/>
        </w:rPr>
        <w:annotationRef/>
      </w:r>
      <w:r>
        <w:t>Go back and cite properly</w:t>
      </w:r>
    </w:p>
  </w:comment>
  <w:comment w:id="1819" w:author="Goodluck Emereonye" w:date="2023-02-21T01:37:00Z" w:initials="GE">
    <w:p w14:paraId="1FD26505" w14:textId="4E2DE45A" w:rsidR="002A7753" w:rsidRDefault="002A7753">
      <w:pPr>
        <w:pStyle w:val="CommentText"/>
      </w:pPr>
      <w:r>
        <w:rPr>
          <w:rStyle w:val="CommentReference"/>
        </w:rPr>
        <w:annotationRef/>
      </w:r>
      <w:r>
        <w:t>Not cited in this work and too outdated to be used</w:t>
      </w:r>
    </w:p>
  </w:comment>
  <w:comment w:id="1822" w:author="Goodluck Emereonye" w:date="2023-02-21T01:38:00Z" w:initials="GE">
    <w:p w14:paraId="26727093" w14:textId="77777777" w:rsidR="002A7753" w:rsidRDefault="002A7753" w:rsidP="00122E02">
      <w:pPr>
        <w:pStyle w:val="CommentText"/>
      </w:pPr>
      <w:r>
        <w:rPr>
          <w:rStyle w:val="CommentReference"/>
        </w:rPr>
        <w:annotationRef/>
      </w:r>
      <w:r>
        <w:rPr>
          <w:rStyle w:val="CommentReference"/>
        </w:rPr>
        <w:annotationRef/>
      </w:r>
      <w:r>
        <w:t>Not cited in this work and too outdated to be used</w:t>
      </w:r>
    </w:p>
    <w:p w14:paraId="3D4B2A80" w14:textId="0F557419" w:rsidR="002A7753" w:rsidRDefault="002A7753">
      <w:pPr>
        <w:pStyle w:val="CommentText"/>
      </w:pPr>
    </w:p>
  </w:comment>
  <w:comment w:id="1825" w:author="Goodluck Emereonye" w:date="2023-02-21T01:39:00Z" w:initials="GE">
    <w:p w14:paraId="64A5D45D" w14:textId="77777777" w:rsidR="002A7753" w:rsidRDefault="002A7753">
      <w:pPr>
        <w:pStyle w:val="CommentText"/>
      </w:pPr>
      <w:r>
        <w:rPr>
          <w:rStyle w:val="CommentReference"/>
        </w:rPr>
        <w:annotationRef/>
      </w:r>
      <w:r>
        <w:t xml:space="preserve">Citation not found. </w:t>
      </w:r>
    </w:p>
    <w:p w14:paraId="5C539B80" w14:textId="1BAA059B" w:rsidR="002A7753" w:rsidRDefault="002A7753">
      <w:pPr>
        <w:pStyle w:val="CommentText"/>
      </w:pPr>
      <w:r>
        <w:t>Style not APA</w:t>
      </w:r>
    </w:p>
  </w:comment>
  <w:comment w:id="1828" w:author="Goodluck Emereonye" w:date="2023-02-21T01:40:00Z" w:initials="GE">
    <w:p w14:paraId="14C2EEF6" w14:textId="77777777" w:rsidR="002A7753" w:rsidRDefault="002A7753" w:rsidP="00122E02">
      <w:pPr>
        <w:pStyle w:val="CommentText"/>
      </w:pPr>
      <w:r>
        <w:rPr>
          <w:rStyle w:val="CommentReference"/>
        </w:rPr>
        <w:annotationRef/>
      </w:r>
      <w:r>
        <w:rPr>
          <w:rStyle w:val="CommentReference"/>
        </w:rPr>
        <w:annotationRef/>
      </w:r>
      <w:r>
        <w:t>Not cited in this work and too outdated to be used</w:t>
      </w:r>
    </w:p>
    <w:p w14:paraId="15057355" w14:textId="1556086B" w:rsidR="002A7753" w:rsidRDefault="002A7753">
      <w:pPr>
        <w:pStyle w:val="CommentText"/>
      </w:pPr>
    </w:p>
  </w:comment>
  <w:comment w:id="1833" w:author="Goodluck Emereonye" w:date="2023-02-21T01:40:00Z" w:initials="GE">
    <w:p w14:paraId="208DBB6D" w14:textId="35AE4D1A" w:rsidR="002A7753" w:rsidRDefault="002A7753">
      <w:pPr>
        <w:pStyle w:val="CommentText"/>
      </w:pPr>
      <w:r>
        <w:rPr>
          <w:rStyle w:val="CommentReference"/>
        </w:rPr>
        <w:annotationRef/>
      </w:r>
      <w:r>
        <w:t>Citation not found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0BD2E1" w15:done="1"/>
  <w15:commentEx w15:paraId="478C3EB3" w15:done="1"/>
  <w15:commentEx w15:paraId="3BAD77D1" w15:done="1"/>
  <w15:commentEx w15:paraId="7D44A3C5" w15:done="0"/>
  <w15:commentEx w15:paraId="4907E7A7" w15:done="0"/>
  <w15:commentEx w15:paraId="001C4336" w15:done="0"/>
  <w15:commentEx w15:paraId="75D861E0" w15:done="0"/>
  <w15:commentEx w15:paraId="09401F16" w15:done="0"/>
  <w15:commentEx w15:paraId="0BB31F61" w15:done="1"/>
  <w15:commentEx w15:paraId="0FFF4430" w15:done="1"/>
  <w15:commentEx w15:paraId="4EE79637" w15:done="0"/>
  <w15:commentEx w15:paraId="08D0AA76" w15:done="0"/>
  <w15:commentEx w15:paraId="1EC0AF5E" w15:done="0"/>
  <w15:commentEx w15:paraId="1FD26505" w15:done="0"/>
  <w15:commentEx w15:paraId="3D4B2A80" w15:done="0"/>
  <w15:commentEx w15:paraId="5C539B80" w15:done="0"/>
  <w15:commentEx w15:paraId="15057355" w15:done="0"/>
  <w15:commentEx w15:paraId="208DBB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E9FF0" w16cex:dateUtc="2023-02-21T00:42:00Z"/>
  <w16cex:commentExtensible w16cex:durableId="279EA02C" w16cex:dateUtc="2023-02-21T00:43:00Z"/>
  <w16cex:commentExtensible w16cex:durableId="279EA04C" w16cex:dateUtc="2023-02-21T00:43:00Z"/>
  <w16cex:commentExtensible w16cex:durableId="279EA484" w16cex:dateUtc="2023-02-21T01:01:00Z"/>
  <w16cex:commentExtensible w16cex:durableId="279EA4C6" w16cex:dateUtc="2023-02-21T01:02:00Z"/>
  <w16cex:commentExtensible w16cex:durableId="279EA59B" w16cex:dateUtc="2023-02-21T00:37:00Z"/>
  <w16cex:commentExtensible w16cex:durableId="279EA59A" w16cex:dateUtc="2023-02-21T00:38:00Z"/>
  <w16cex:commentExtensible w16cex:durableId="279EA599" w16cex:dateUtc="2023-02-21T00:39:00Z"/>
  <w16cex:commentExtensible w16cex:durableId="279EA596" w16cex:dateUtc="2023-02-21T00:36:00Z"/>
  <w16cex:commentExtensible w16cex:durableId="279EA5FB" w16cex:dateUtc="2023-02-21T00:40:00Z"/>
  <w16cex:commentExtensible w16cex:durableId="279EA598" w16cex:dateUtc="2023-02-21T00:40:00Z"/>
  <w16cex:commentExtensible w16cex:durableId="279E9E85" w16cex:dateUtc="2023-02-21T00:36:00Z"/>
  <w16cex:commentExtensible w16cex:durableId="279E9ED6" w16cex:dateUtc="2023-02-21T00:37:00Z"/>
  <w16cex:commentExtensible w16cex:durableId="279E9EF3" w16cex:dateUtc="2023-02-21T00:37:00Z"/>
  <w16cex:commentExtensible w16cex:durableId="279E9F2E" w16cex:dateUtc="2023-02-21T00:38:00Z"/>
  <w16cex:commentExtensible w16cex:durableId="279E9F46" w16cex:dateUtc="2023-02-21T00:39:00Z"/>
  <w16cex:commentExtensible w16cex:durableId="279E9F79" w16cex:dateUtc="2023-02-21T00:40:00Z"/>
  <w16cex:commentExtensible w16cex:durableId="279E9F97" w16cex:dateUtc="2023-02-21T0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0BD2E1" w16cid:durableId="279E9FF0"/>
  <w16cid:commentId w16cid:paraId="478C3EB3" w16cid:durableId="279EA02C"/>
  <w16cid:commentId w16cid:paraId="3BAD77D1" w16cid:durableId="279EA04C"/>
  <w16cid:commentId w16cid:paraId="7D44A3C5" w16cid:durableId="279EA484"/>
  <w16cid:commentId w16cid:paraId="4907E7A7" w16cid:durableId="279EA4C6"/>
  <w16cid:commentId w16cid:paraId="001C4336" w16cid:durableId="279EA59B"/>
  <w16cid:commentId w16cid:paraId="75D861E0" w16cid:durableId="279EA59A"/>
  <w16cid:commentId w16cid:paraId="09401F16" w16cid:durableId="279EA599"/>
  <w16cid:commentId w16cid:paraId="0BB31F61" w16cid:durableId="279EA596"/>
  <w16cid:commentId w16cid:paraId="0FFF4430" w16cid:durableId="279EA5FB"/>
  <w16cid:commentId w16cid:paraId="4EE79637" w16cid:durableId="279EA598"/>
  <w16cid:commentId w16cid:paraId="08D0AA76" w16cid:durableId="279E9E85"/>
  <w16cid:commentId w16cid:paraId="1EC0AF5E" w16cid:durableId="279E9ED6"/>
  <w16cid:commentId w16cid:paraId="1FD26505" w16cid:durableId="279E9EF3"/>
  <w16cid:commentId w16cid:paraId="3D4B2A80" w16cid:durableId="279E9F2E"/>
  <w16cid:commentId w16cid:paraId="5C539B80" w16cid:durableId="279E9F46"/>
  <w16cid:commentId w16cid:paraId="15057355" w16cid:durableId="279E9F79"/>
  <w16cid:commentId w16cid:paraId="208DBB6D" w16cid:durableId="279E9F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C96BE2" w14:textId="77777777" w:rsidR="00A7187B" w:rsidRDefault="00A7187B" w:rsidP="000D4D88">
      <w:r>
        <w:separator/>
      </w:r>
    </w:p>
  </w:endnote>
  <w:endnote w:type="continuationSeparator" w:id="0">
    <w:p w14:paraId="19671E8E" w14:textId="77777777" w:rsidR="00A7187B" w:rsidRDefault="00A7187B" w:rsidP="000D4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D19896" w14:textId="77777777" w:rsidR="002A7753" w:rsidRDefault="002A77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0155895"/>
      <w:docPartObj>
        <w:docPartGallery w:val="Page Numbers (Bottom of Page)"/>
        <w:docPartUnique/>
      </w:docPartObj>
    </w:sdtPr>
    <w:sdtEndPr>
      <w:rPr>
        <w:noProof/>
      </w:rPr>
    </w:sdtEndPr>
    <w:sdtContent>
      <w:p w14:paraId="493CFB98" w14:textId="09A11D72" w:rsidR="002A7753" w:rsidRDefault="002A775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4FE2AF" w14:textId="77777777" w:rsidR="002A7753" w:rsidRDefault="002A77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6EC6D" w14:textId="77777777" w:rsidR="002A7753" w:rsidRDefault="002A77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ACBBD0" w14:textId="77777777" w:rsidR="00A7187B" w:rsidRDefault="00A7187B" w:rsidP="000D4D88">
      <w:r>
        <w:separator/>
      </w:r>
    </w:p>
  </w:footnote>
  <w:footnote w:type="continuationSeparator" w:id="0">
    <w:p w14:paraId="096BAF3D" w14:textId="77777777" w:rsidR="00A7187B" w:rsidRDefault="00A7187B" w:rsidP="000D4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658CE" w14:textId="77777777" w:rsidR="002A7753" w:rsidRDefault="002A77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F97B5" w14:textId="5E272F43" w:rsidR="002A7753" w:rsidRDefault="002A77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26E190" w14:textId="77777777" w:rsidR="002A7753" w:rsidRDefault="002A77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10986D44"/>
    <w:lvl w:ilvl="0">
      <w:start w:val="1"/>
      <w:numFmt w:val="lowerRoman"/>
      <w:suff w:val="space"/>
      <w:lvlText w:val="%1."/>
      <w:lvlJc w:val="left"/>
    </w:lvl>
  </w:abstractNum>
  <w:abstractNum w:abstractNumId="1" w15:restartNumberingAfterBreak="0">
    <w:nsid w:val="00000002"/>
    <w:multiLevelType w:val="hybridMultilevel"/>
    <w:tmpl w:val="00000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82EC2924"/>
    <w:lvl w:ilvl="0" w:tplc="EF1814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4"/>
    <w:multiLevelType w:val="hybridMultilevel"/>
    <w:tmpl w:val="F4E8F7A6"/>
    <w:lvl w:ilvl="0" w:tplc="E466B2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4A4A91"/>
    <w:multiLevelType w:val="hybridMultilevel"/>
    <w:tmpl w:val="A0989308"/>
    <w:lvl w:ilvl="0" w:tplc="0C000019">
      <w:start w:val="1"/>
      <w:numFmt w:val="lowerLetter"/>
      <w:lvlText w:val="%1."/>
      <w:lvlJc w:val="left"/>
      <w:pPr>
        <w:ind w:left="1080" w:hanging="720"/>
      </w:pPr>
      <w:rPr>
        <w:b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36F752F"/>
    <w:multiLevelType w:val="hybridMultilevel"/>
    <w:tmpl w:val="F0D6F2EA"/>
    <w:lvl w:ilvl="0" w:tplc="0C000019">
      <w:start w:val="1"/>
      <w:numFmt w:val="lowerLetter"/>
      <w:lvlText w:val="%1."/>
      <w:lvlJc w:val="left"/>
      <w:pPr>
        <w:ind w:left="1440" w:hanging="720"/>
      </w:pPr>
      <w:rPr>
        <w:b w:val="0"/>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6" w15:restartNumberingAfterBreak="0">
    <w:nsid w:val="058C013C"/>
    <w:multiLevelType w:val="hybridMultilevel"/>
    <w:tmpl w:val="A2C85452"/>
    <w:lvl w:ilvl="0" w:tplc="0C000005">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7" w15:restartNumberingAfterBreak="0">
    <w:nsid w:val="08002B78"/>
    <w:multiLevelType w:val="hybridMultilevel"/>
    <w:tmpl w:val="CABE79D4"/>
    <w:lvl w:ilvl="0" w:tplc="0C00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084873C1"/>
    <w:multiLevelType w:val="hybridMultilevel"/>
    <w:tmpl w:val="F5D44600"/>
    <w:lvl w:ilvl="0" w:tplc="0C000019">
      <w:start w:val="1"/>
      <w:numFmt w:val="lowerLetter"/>
      <w:lvlText w:val="%1."/>
      <w:lvlJc w:val="left"/>
      <w:pPr>
        <w:ind w:left="1080" w:hanging="72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08665959"/>
    <w:multiLevelType w:val="hybridMultilevel"/>
    <w:tmpl w:val="F4DA03AA"/>
    <w:lvl w:ilvl="0" w:tplc="0C00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08A24F76"/>
    <w:multiLevelType w:val="hybridMultilevel"/>
    <w:tmpl w:val="474A7086"/>
    <w:lvl w:ilvl="0" w:tplc="0C00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1" w15:restartNumberingAfterBreak="0">
    <w:nsid w:val="08ED2318"/>
    <w:multiLevelType w:val="hybridMultilevel"/>
    <w:tmpl w:val="A164110C"/>
    <w:lvl w:ilvl="0" w:tplc="E7486B8E">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18E25311"/>
    <w:multiLevelType w:val="hybridMultilevel"/>
    <w:tmpl w:val="FD7291B0"/>
    <w:lvl w:ilvl="0" w:tplc="0C00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3" w15:restartNumberingAfterBreak="0">
    <w:nsid w:val="1DDB1028"/>
    <w:multiLevelType w:val="hybridMultilevel"/>
    <w:tmpl w:val="9AD8C3EC"/>
    <w:lvl w:ilvl="0" w:tplc="0C000019">
      <w:start w:val="1"/>
      <w:numFmt w:val="lowerLetter"/>
      <w:lvlText w:val="%1."/>
      <w:lvlJc w:val="left"/>
      <w:pPr>
        <w:ind w:left="1080" w:hanging="720"/>
      </w:pPr>
      <w:rPr>
        <w:b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4" w15:restartNumberingAfterBreak="0">
    <w:nsid w:val="20186176"/>
    <w:multiLevelType w:val="hybridMultilevel"/>
    <w:tmpl w:val="764E2FC6"/>
    <w:lvl w:ilvl="0" w:tplc="0C00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5" w15:restartNumberingAfterBreak="0">
    <w:nsid w:val="21F61E67"/>
    <w:multiLevelType w:val="hybridMultilevel"/>
    <w:tmpl w:val="2F30CDBE"/>
    <w:lvl w:ilvl="0" w:tplc="0C00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6" w15:restartNumberingAfterBreak="0">
    <w:nsid w:val="28EC10E0"/>
    <w:multiLevelType w:val="hybridMultilevel"/>
    <w:tmpl w:val="8A16D980"/>
    <w:lvl w:ilvl="0" w:tplc="D1C862EC">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315D76CE"/>
    <w:multiLevelType w:val="singleLevel"/>
    <w:tmpl w:val="C4A7DC16"/>
    <w:lvl w:ilvl="0">
      <w:start w:val="1"/>
      <w:numFmt w:val="lowerRoman"/>
      <w:suff w:val="space"/>
      <w:lvlText w:val="%1."/>
      <w:lvlJc w:val="left"/>
    </w:lvl>
  </w:abstractNum>
  <w:abstractNum w:abstractNumId="18" w15:restartNumberingAfterBreak="0">
    <w:nsid w:val="3C525B78"/>
    <w:multiLevelType w:val="hybridMultilevel"/>
    <w:tmpl w:val="AF9808BA"/>
    <w:lvl w:ilvl="0" w:tplc="0C00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9" w15:restartNumberingAfterBreak="0">
    <w:nsid w:val="40803F84"/>
    <w:multiLevelType w:val="hybridMultilevel"/>
    <w:tmpl w:val="C71ACFE0"/>
    <w:lvl w:ilvl="0" w:tplc="0C000019">
      <w:start w:val="1"/>
      <w:numFmt w:val="lowerLetter"/>
      <w:lvlText w:val="%1."/>
      <w:lvlJc w:val="left"/>
      <w:pPr>
        <w:ind w:left="1080" w:hanging="360"/>
      </w:pPr>
    </w:lvl>
    <w:lvl w:ilvl="1" w:tplc="0C000019" w:tentative="1">
      <w:start w:val="1"/>
      <w:numFmt w:val="lowerLetter"/>
      <w:lvlText w:val="%2."/>
      <w:lvlJc w:val="left"/>
      <w:pPr>
        <w:ind w:left="1800" w:hanging="360"/>
      </w:pPr>
    </w:lvl>
    <w:lvl w:ilvl="2" w:tplc="0C00001B" w:tentative="1">
      <w:start w:val="1"/>
      <w:numFmt w:val="lowerRoman"/>
      <w:lvlText w:val="%3."/>
      <w:lvlJc w:val="right"/>
      <w:pPr>
        <w:ind w:left="2520" w:hanging="180"/>
      </w:pPr>
    </w:lvl>
    <w:lvl w:ilvl="3" w:tplc="0C00000F" w:tentative="1">
      <w:start w:val="1"/>
      <w:numFmt w:val="decimal"/>
      <w:lvlText w:val="%4."/>
      <w:lvlJc w:val="left"/>
      <w:pPr>
        <w:ind w:left="3240" w:hanging="360"/>
      </w:pPr>
    </w:lvl>
    <w:lvl w:ilvl="4" w:tplc="0C000019" w:tentative="1">
      <w:start w:val="1"/>
      <w:numFmt w:val="lowerLetter"/>
      <w:lvlText w:val="%5."/>
      <w:lvlJc w:val="left"/>
      <w:pPr>
        <w:ind w:left="3960" w:hanging="360"/>
      </w:pPr>
    </w:lvl>
    <w:lvl w:ilvl="5" w:tplc="0C00001B" w:tentative="1">
      <w:start w:val="1"/>
      <w:numFmt w:val="lowerRoman"/>
      <w:lvlText w:val="%6."/>
      <w:lvlJc w:val="right"/>
      <w:pPr>
        <w:ind w:left="4680" w:hanging="180"/>
      </w:pPr>
    </w:lvl>
    <w:lvl w:ilvl="6" w:tplc="0C00000F" w:tentative="1">
      <w:start w:val="1"/>
      <w:numFmt w:val="decimal"/>
      <w:lvlText w:val="%7."/>
      <w:lvlJc w:val="left"/>
      <w:pPr>
        <w:ind w:left="5400" w:hanging="360"/>
      </w:pPr>
    </w:lvl>
    <w:lvl w:ilvl="7" w:tplc="0C000019" w:tentative="1">
      <w:start w:val="1"/>
      <w:numFmt w:val="lowerLetter"/>
      <w:lvlText w:val="%8."/>
      <w:lvlJc w:val="left"/>
      <w:pPr>
        <w:ind w:left="6120" w:hanging="360"/>
      </w:pPr>
    </w:lvl>
    <w:lvl w:ilvl="8" w:tplc="0C00001B" w:tentative="1">
      <w:start w:val="1"/>
      <w:numFmt w:val="lowerRoman"/>
      <w:lvlText w:val="%9."/>
      <w:lvlJc w:val="right"/>
      <w:pPr>
        <w:ind w:left="6840" w:hanging="180"/>
      </w:pPr>
    </w:lvl>
  </w:abstractNum>
  <w:abstractNum w:abstractNumId="20" w15:restartNumberingAfterBreak="0">
    <w:nsid w:val="41B8690F"/>
    <w:multiLevelType w:val="hybridMultilevel"/>
    <w:tmpl w:val="87CC0EA4"/>
    <w:lvl w:ilvl="0" w:tplc="0C00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1" w15:restartNumberingAfterBreak="0">
    <w:nsid w:val="47332228"/>
    <w:multiLevelType w:val="hybridMultilevel"/>
    <w:tmpl w:val="B8425052"/>
    <w:lvl w:ilvl="0" w:tplc="0C000019">
      <w:start w:val="1"/>
      <w:numFmt w:val="lowerLetter"/>
      <w:lvlText w:val="%1."/>
      <w:lvlJc w:val="left"/>
      <w:pPr>
        <w:ind w:left="1080" w:hanging="72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47E325AE"/>
    <w:multiLevelType w:val="hybridMultilevel"/>
    <w:tmpl w:val="020AA040"/>
    <w:lvl w:ilvl="0" w:tplc="452615FE">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A20053F"/>
    <w:multiLevelType w:val="hybridMultilevel"/>
    <w:tmpl w:val="699282A8"/>
    <w:lvl w:ilvl="0" w:tplc="3586D6A8">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DC0762C"/>
    <w:multiLevelType w:val="hybridMultilevel"/>
    <w:tmpl w:val="EC6A485A"/>
    <w:lvl w:ilvl="0" w:tplc="0C00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5" w15:restartNumberingAfterBreak="0">
    <w:nsid w:val="5F7A1D38"/>
    <w:multiLevelType w:val="hybridMultilevel"/>
    <w:tmpl w:val="67DA957C"/>
    <w:lvl w:ilvl="0" w:tplc="0C000005">
      <w:start w:val="1"/>
      <w:numFmt w:val="bullet"/>
      <w:lvlText w:val=""/>
      <w:lvlJc w:val="left"/>
      <w:pPr>
        <w:ind w:left="720" w:hanging="360"/>
      </w:pPr>
      <w:rPr>
        <w:rFonts w:ascii="Wingdings" w:hAnsi="Wingdings"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6" w15:restartNumberingAfterBreak="0">
    <w:nsid w:val="68FB4562"/>
    <w:multiLevelType w:val="hybridMultilevel"/>
    <w:tmpl w:val="E152912A"/>
    <w:lvl w:ilvl="0" w:tplc="0C00001B">
      <w:start w:val="1"/>
      <w:numFmt w:val="lowerRoman"/>
      <w:lvlText w:val="%1."/>
      <w:lvlJc w:val="righ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27" w15:restartNumberingAfterBreak="0">
    <w:nsid w:val="6A0B012D"/>
    <w:multiLevelType w:val="hybridMultilevel"/>
    <w:tmpl w:val="42C26502"/>
    <w:lvl w:ilvl="0" w:tplc="FFFFFFFF">
      <w:start w:val="1"/>
      <w:numFmt w:val="lowerLetter"/>
      <w:lvlText w:val="%1."/>
      <w:lvlJc w:val="left"/>
      <w:pPr>
        <w:ind w:left="720" w:hanging="360"/>
      </w:pPr>
    </w:lvl>
    <w:lvl w:ilvl="1" w:tplc="996AF9A6">
      <w:start w:val="1"/>
      <w:numFmt w:val="upperRoman"/>
      <w:lvlText w:val="%2."/>
      <w:lvlJc w:val="left"/>
      <w:pPr>
        <w:ind w:left="1800" w:hanging="72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D2B57D3"/>
    <w:multiLevelType w:val="hybridMultilevel"/>
    <w:tmpl w:val="6A8AC69C"/>
    <w:lvl w:ilvl="0" w:tplc="7D102B10">
      <w:start w:val="1"/>
      <w:numFmt w:val="lowerRoman"/>
      <w:lvlText w:val="%1."/>
      <w:lvlJc w:val="left"/>
      <w:pPr>
        <w:ind w:left="1080" w:hanging="72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71284D78"/>
    <w:multiLevelType w:val="hybridMultilevel"/>
    <w:tmpl w:val="938CD860"/>
    <w:lvl w:ilvl="0" w:tplc="0C000019">
      <w:start w:val="1"/>
      <w:numFmt w:val="lowerLetter"/>
      <w:lvlText w:val="%1."/>
      <w:lvlJc w:val="left"/>
      <w:pPr>
        <w:ind w:left="810" w:hanging="360"/>
      </w:pPr>
    </w:lvl>
    <w:lvl w:ilvl="1" w:tplc="0C000019" w:tentative="1">
      <w:start w:val="1"/>
      <w:numFmt w:val="lowerLetter"/>
      <w:lvlText w:val="%2."/>
      <w:lvlJc w:val="left"/>
      <w:pPr>
        <w:ind w:left="1530" w:hanging="360"/>
      </w:pPr>
    </w:lvl>
    <w:lvl w:ilvl="2" w:tplc="0C00001B" w:tentative="1">
      <w:start w:val="1"/>
      <w:numFmt w:val="lowerRoman"/>
      <w:lvlText w:val="%3."/>
      <w:lvlJc w:val="right"/>
      <w:pPr>
        <w:ind w:left="2250" w:hanging="180"/>
      </w:pPr>
    </w:lvl>
    <w:lvl w:ilvl="3" w:tplc="0C00000F" w:tentative="1">
      <w:start w:val="1"/>
      <w:numFmt w:val="decimal"/>
      <w:lvlText w:val="%4."/>
      <w:lvlJc w:val="left"/>
      <w:pPr>
        <w:ind w:left="2970" w:hanging="360"/>
      </w:pPr>
    </w:lvl>
    <w:lvl w:ilvl="4" w:tplc="0C000019" w:tentative="1">
      <w:start w:val="1"/>
      <w:numFmt w:val="lowerLetter"/>
      <w:lvlText w:val="%5."/>
      <w:lvlJc w:val="left"/>
      <w:pPr>
        <w:ind w:left="3690" w:hanging="360"/>
      </w:pPr>
    </w:lvl>
    <w:lvl w:ilvl="5" w:tplc="0C00001B" w:tentative="1">
      <w:start w:val="1"/>
      <w:numFmt w:val="lowerRoman"/>
      <w:lvlText w:val="%6."/>
      <w:lvlJc w:val="right"/>
      <w:pPr>
        <w:ind w:left="4410" w:hanging="180"/>
      </w:pPr>
    </w:lvl>
    <w:lvl w:ilvl="6" w:tplc="0C00000F" w:tentative="1">
      <w:start w:val="1"/>
      <w:numFmt w:val="decimal"/>
      <w:lvlText w:val="%7."/>
      <w:lvlJc w:val="left"/>
      <w:pPr>
        <w:ind w:left="5130" w:hanging="360"/>
      </w:pPr>
    </w:lvl>
    <w:lvl w:ilvl="7" w:tplc="0C000019" w:tentative="1">
      <w:start w:val="1"/>
      <w:numFmt w:val="lowerLetter"/>
      <w:lvlText w:val="%8."/>
      <w:lvlJc w:val="left"/>
      <w:pPr>
        <w:ind w:left="5850" w:hanging="360"/>
      </w:pPr>
    </w:lvl>
    <w:lvl w:ilvl="8" w:tplc="0C00001B" w:tentative="1">
      <w:start w:val="1"/>
      <w:numFmt w:val="lowerRoman"/>
      <w:lvlText w:val="%9."/>
      <w:lvlJc w:val="right"/>
      <w:pPr>
        <w:ind w:left="6570" w:hanging="180"/>
      </w:pPr>
    </w:lvl>
  </w:abstractNum>
  <w:abstractNum w:abstractNumId="30" w15:restartNumberingAfterBreak="0">
    <w:nsid w:val="73210940"/>
    <w:multiLevelType w:val="hybridMultilevel"/>
    <w:tmpl w:val="1BA4BC76"/>
    <w:lvl w:ilvl="0" w:tplc="0C00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1" w15:restartNumberingAfterBreak="0">
    <w:nsid w:val="737D5751"/>
    <w:multiLevelType w:val="hybridMultilevel"/>
    <w:tmpl w:val="2B00141A"/>
    <w:lvl w:ilvl="0" w:tplc="0C000019">
      <w:start w:val="1"/>
      <w:numFmt w:val="lowerLetter"/>
      <w:lvlText w:val="%1."/>
      <w:lvlJc w:val="left"/>
      <w:pPr>
        <w:ind w:left="360" w:hanging="360"/>
      </w:pPr>
    </w:lvl>
    <w:lvl w:ilvl="1" w:tplc="0C000019" w:tentative="1">
      <w:start w:val="1"/>
      <w:numFmt w:val="lowerLetter"/>
      <w:lvlText w:val="%2."/>
      <w:lvlJc w:val="left"/>
      <w:pPr>
        <w:ind w:left="1080" w:hanging="360"/>
      </w:pPr>
    </w:lvl>
    <w:lvl w:ilvl="2" w:tplc="0C00001B" w:tentative="1">
      <w:start w:val="1"/>
      <w:numFmt w:val="lowerRoman"/>
      <w:lvlText w:val="%3."/>
      <w:lvlJc w:val="right"/>
      <w:pPr>
        <w:ind w:left="1800" w:hanging="180"/>
      </w:pPr>
    </w:lvl>
    <w:lvl w:ilvl="3" w:tplc="0C00000F" w:tentative="1">
      <w:start w:val="1"/>
      <w:numFmt w:val="decimal"/>
      <w:lvlText w:val="%4."/>
      <w:lvlJc w:val="left"/>
      <w:pPr>
        <w:ind w:left="2520" w:hanging="360"/>
      </w:pPr>
    </w:lvl>
    <w:lvl w:ilvl="4" w:tplc="0C000019" w:tentative="1">
      <w:start w:val="1"/>
      <w:numFmt w:val="lowerLetter"/>
      <w:lvlText w:val="%5."/>
      <w:lvlJc w:val="left"/>
      <w:pPr>
        <w:ind w:left="3240" w:hanging="360"/>
      </w:pPr>
    </w:lvl>
    <w:lvl w:ilvl="5" w:tplc="0C00001B" w:tentative="1">
      <w:start w:val="1"/>
      <w:numFmt w:val="lowerRoman"/>
      <w:lvlText w:val="%6."/>
      <w:lvlJc w:val="right"/>
      <w:pPr>
        <w:ind w:left="3960" w:hanging="180"/>
      </w:pPr>
    </w:lvl>
    <w:lvl w:ilvl="6" w:tplc="0C00000F" w:tentative="1">
      <w:start w:val="1"/>
      <w:numFmt w:val="decimal"/>
      <w:lvlText w:val="%7."/>
      <w:lvlJc w:val="left"/>
      <w:pPr>
        <w:ind w:left="4680" w:hanging="360"/>
      </w:pPr>
    </w:lvl>
    <w:lvl w:ilvl="7" w:tplc="0C000019" w:tentative="1">
      <w:start w:val="1"/>
      <w:numFmt w:val="lowerLetter"/>
      <w:lvlText w:val="%8."/>
      <w:lvlJc w:val="left"/>
      <w:pPr>
        <w:ind w:left="5400" w:hanging="360"/>
      </w:pPr>
    </w:lvl>
    <w:lvl w:ilvl="8" w:tplc="0C00001B" w:tentative="1">
      <w:start w:val="1"/>
      <w:numFmt w:val="lowerRoman"/>
      <w:lvlText w:val="%9."/>
      <w:lvlJc w:val="right"/>
      <w:pPr>
        <w:ind w:left="6120" w:hanging="180"/>
      </w:pPr>
    </w:lvl>
  </w:abstractNum>
  <w:abstractNum w:abstractNumId="32" w15:restartNumberingAfterBreak="0">
    <w:nsid w:val="73BA655E"/>
    <w:multiLevelType w:val="hybridMultilevel"/>
    <w:tmpl w:val="A34AECFC"/>
    <w:lvl w:ilvl="0" w:tplc="9F98FF1C">
      <w:start w:val="1"/>
      <w:numFmt w:val="lowerRoman"/>
      <w:lvlText w:val="%1."/>
      <w:lvlJc w:val="left"/>
      <w:pPr>
        <w:ind w:left="1080" w:hanging="72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73EC6AED"/>
    <w:multiLevelType w:val="hybridMultilevel"/>
    <w:tmpl w:val="1BA4BC76"/>
    <w:lvl w:ilvl="0" w:tplc="0C000019">
      <w:start w:val="1"/>
      <w:numFmt w:val="lowerLetter"/>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34" w15:restartNumberingAfterBreak="0">
    <w:nsid w:val="76200DBF"/>
    <w:multiLevelType w:val="hybridMultilevel"/>
    <w:tmpl w:val="22989E66"/>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5" w15:restartNumberingAfterBreak="0">
    <w:nsid w:val="797C54E2"/>
    <w:multiLevelType w:val="hybridMultilevel"/>
    <w:tmpl w:val="33663E02"/>
    <w:lvl w:ilvl="0" w:tplc="0C000005">
      <w:start w:val="1"/>
      <w:numFmt w:val="bullet"/>
      <w:lvlText w:val=""/>
      <w:lvlJc w:val="left"/>
      <w:pPr>
        <w:ind w:left="720" w:hanging="360"/>
      </w:pPr>
      <w:rPr>
        <w:rFonts w:ascii="Wingdings" w:hAnsi="Wingdings"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abstractNumId w:val="1"/>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1"/>
  </w:num>
  <w:num w:numId="9">
    <w:abstractNumId w:val="14"/>
  </w:num>
  <w:num w:numId="10">
    <w:abstractNumId w:val="18"/>
  </w:num>
  <w:num w:numId="11">
    <w:abstractNumId w:val="29"/>
  </w:num>
  <w:num w:numId="12">
    <w:abstractNumId w:val="20"/>
  </w:num>
  <w:num w:numId="13">
    <w:abstractNumId w:val="10"/>
  </w:num>
  <w:num w:numId="14">
    <w:abstractNumId w:val="30"/>
  </w:num>
  <w:num w:numId="15">
    <w:abstractNumId w:val="12"/>
  </w:num>
  <w:num w:numId="16">
    <w:abstractNumId w:val="24"/>
  </w:num>
  <w:num w:numId="17">
    <w:abstractNumId w:val="26"/>
  </w:num>
  <w:num w:numId="18">
    <w:abstractNumId w:val="34"/>
  </w:num>
  <w:num w:numId="19">
    <w:abstractNumId w:val="27"/>
  </w:num>
  <w:num w:numId="20">
    <w:abstractNumId w:val="25"/>
  </w:num>
  <w:num w:numId="21">
    <w:abstractNumId w:val="35"/>
  </w:num>
  <w:num w:numId="22">
    <w:abstractNumId w:val="9"/>
  </w:num>
  <w:num w:numId="23">
    <w:abstractNumId w:val="15"/>
  </w:num>
  <w:num w:numId="24">
    <w:abstractNumId w:val="7"/>
  </w:num>
  <w:num w:numId="25">
    <w:abstractNumId w:val="6"/>
  </w:num>
  <w:num w:numId="26">
    <w:abstractNumId w:val="19"/>
  </w:num>
  <w:num w:numId="27">
    <w:abstractNumId w:val="21"/>
  </w:num>
  <w:num w:numId="28">
    <w:abstractNumId w:val="13"/>
  </w:num>
  <w:num w:numId="29">
    <w:abstractNumId w:val="8"/>
  </w:num>
  <w:num w:numId="30">
    <w:abstractNumId w:val="4"/>
  </w:num>
  <w:num w:numId="31">
    <w:abstractNumId w:val="5"/>
  </w:num>
  <w:num w:numId="32">
    <w:abstractNumId w:val="11"/>
  </w:num>
  <w:num w:numId="33">
    <w:abstractNumId w:val="33"/>
  </w:num>
  <w:num w:numId="34">
    <w:abstractNumId w:val="17"/>
  </w:num>
  <w:num w:numId="35">
    <w:abstractNumId w:val="0"/>
  </w:num>
  <w:num w:numId="36">
    <w:abstractNumId w:val="3"/>
  </w:num>
  <w:num w:numId="37">
    <w:abstractNumId w:val="2"/>
  </w:num>
  <w:numIdMacAtCleanup w:val="3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oodluck Emereonye">
    <w15:presenceInfo w15:providerId="Windows Live" w15:userId="02612f703a61304d"/>
  </w15:person>
  <w15:person w15:author="Paul Ekung">
    <w15:presenceInfo w15:providerId="Windows Live" w15:userId="1767a3e58a1338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20"/>
  <w:drawingGridHorizontalSpacing w:val="120"/>
  <w:drawingGridVerticalSpacing w:val="120"/>
  <w:displayHorizontalDrawingGridEvery w:val="3"/>
  <w:displayVerticalDrawingGridEvery w:val="3"/>
  <w:doNotUseMarginsForDrawingGridOrigin/>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7B4"/>
    <w:rsid w:val="00055E59"/>
    <w:rsid w:val="00057A17"/>
    <w:rsid w:val="000D4D88"/>
    <w:rsid w:val="00122E02"/>
    <w:rsid w:val="001413D5"/>
    <w:rsid w:val="001A587F"/>
    <w:rsid w:val="001D0373"/>
    <w:rsid w:val="0020435D"/>
    <w:rsid w:val="002113CE"/>
    <w:rsid w:val="00260FFF"/>
    <w:rsid w:val="002A7753"/>
    <w:rsid w:val="00314C5D"/>
    <w:rsid w:val="003402F6"/>
    <w:rsid w:val="00350906"/>
    <w:rsid w:val="00385CED"/>
    <w:rsid w:val="003D3D48"/>
    <w:rsid w:val="00401CBE"/>
    <w:rsid w:val="004435E1"/>
    <w:rsid w:val="0045013E"/>
    <w:rsid w:val="00450508"/>
    <w:rsid w:val="00471ED0"/>
    <w:rsid w:val="004B0DC8"/>
    <w:rsid w:val="004B7E59"/>
    <w:rsid w:val="004C3552"/>
    <w:rsid w:val="004E4EE6"/>
    <w:rsid w:val="005239A8"/>
    <w:rsid w:val="0052709D"/>
    <w:rsid w:val="0060691D"/>
    <w:rsid w:val="00616628"/>
    <w:rsid w:val="00624A7E"/>
    <w:rsid w:val="006800D9"/>
    <w:rsid w:val="006D5634"/>
    <w:rsid w:val="00701B74"/>
    <w:rsid w:val="00757929"/>
    <w:rsid w:val="00772035"/>
    <w:rsid w:val="00781957"/>
    <w:rsid w:val="007958C5"/>
    <w:rsid w:val="007E78AA"/>
    <w:rsid w:val="00823004"/>
    <w:rsid w:val="008815C6"/>
    <w:rsid w:val="00882575"/>
    <w:rsid w:val="00910CD1"/>
    <w:rsid w:val="00920774"/>
    <w:rsid w:val="00923F60"/>
    <w:rsid w:val="009278EA"/>
    <w:rsid w:val="009616D6"/>
    <w:rsid w:val="0096248F"/>
    <w:rsid w:val="009652C7"/>
    <w:rsid w:val="009C79E5"/>
    <w:rsid w:val="00A1739A"/>
    <w:rsid w:val="00A41C38"/>
    <w:rsid w:val="00A7187B"/>
    <w:rsid w:val="00AA4150"/>
    <w:rsid w:val="00AA6965"/>
    <w:rsid w:val="00AC4A52"/>
    <w:rsid w:val="00B41652"/>
    <w:rsid w:val="00B90D38"/>
    <w:rsid w:val="00BA74CB"/>
    <w:rsid w:val="00BC31A9"/>
    <w:rsid w:val="00BD2B66"/>
    <w:rsid w:val="00BF67B4"/>
    <w:rsid w:val="00BF75F0"/>
    <w:rsid w:val="00C2141C"/>
    <w:rsid w:val="00CF781C"/>
    <w:rsid w:val="00D07B9F"/>
    <w:rsid w:val="00D33833"/>
    <w:rsid w:val="00D349A1"/>
    <w:rsid w:val="00D6506D"/>
    <w:rsid w:val="00D71680"/>
    <w:rsid w:val="00D85E56"/>
    <w:rsid w:val="00DF127C"/>
    <w:rsid w:val="00E61F62"/>
    <w:rsid w:val="00E711F8"/>
    <w:rsid w:val="00F022F4"/>
    <w:rsid w:val="00F33D75"/>
    <w:rsid w:val="00FA2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860435"/>
  <w15:docId w15:val="{30DC054A-18F1-4823-B038-2C8786E53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kern w:val="2"/>
      <w:sz w:val="21"/>
    </w:rPr>
  </w:style>
  <w:style w:type="paragraph" w:styleId="Heading1">
    <w:name w:val="heading 1"/>
    <w:basedOn w:val="Normal"/>
    <w:next w:val="Normal"/>
    <w:link w:val="Heading1Char"/>
    <w:uiPriority w:val="9"/>
    <w:qFormat/>
    <w:rsid w:val="005239A8"/>
    <w:pPr>
      <w:keepNext/>
      <w:keepLines/>
      <w:spacing w:before="240"/>
      <w:jc w:val="left"/>
      <w:outlineLvl w:val="0"/>
    </w:pPr>
    <w:rPr>
      <w:rFonts w:ascii="Calibri Light" w:hAnsi="Calibri Light" w:cs="SimSun"/>
      <w:color w:val="2E74B5"/>
      <w:kern w:val="0"/>
      <w:sz w:val="32"/>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pPr>
      <w:ind w:left="720"/>
      <w:contextualSpacing/>
    </w:pPr>
  </w:style>
  <w:style w:type="paragraph" w:styleId="Header">
    <w:name w:val="header"/>
    <w:basedOn w:val="Normal"/>
    <w:link w:val="HeaderChar"/>
    <w:uiPriority w:val="99"/>
    <w:unhideWhenUsed/>
    <w:rsid w:val="000D4D88"/>
    <w:pPr>
      <w:tabs>
        <w:tab w:val="center" w:pos="4680"/>
        <w:tab w:val="right" w:pos="9360"/>
      </w:tabs>
    </w:pPr>
  </w:style>
  <w:style w:type="character" w:customStyle="1" w:styleId="HeaderChar">
    <w:name w:val="Header Char"/>
    <w:basedOn w:val="DefaultParagraphFont"/>
    <w:link w:val="Header"/>
    <w:uiPriority w:val="99"/>
    <w:rsid w:val="000D4D88"/>
    <w:rPr>
      <w:kern w:val="2"/>
      <w:sz w:val="21"/>
    </w:rPr>
  </w:style>
  <w:style w:type="paragraph" w:styleId="Footer">
    <w:name w:val="footer"/>
    <w:basedOn w:val="Normal"/>
    <w:link w:val="FooterChar"/>
    <w:uiPriority w:val="99"/>
    <w:unhideWhenUsed/>
    <w:rsid w:val="000D4D88"/>
    <w:pPr>
      <w:tabs>
        <w:tab w:val="center" w:pos="4680"/>
        <w:tab w:val="right" w:pos="9360"/>
      </w:tabs>
    </w:pPr>
  </w:style>
  <w:style w:type="character" w:customStyle="1" w:styleId="FooterChar">
    <w:name w:val="Footer Char"/>
    <w:basedOn w:val="DefaultParagraphFont"/>
    <w:link w:val="Footer"/>
    <w:uiPriority w:val="99"/>
    <w:rsid w:val="000D4D88"/>
    <w:rPr>
      <w:kern w:val="2"/>
      <w:sz w:val="21"/>
    </w:rPr>
  </w:style>
  <w:style w:type="character" w:styleId="CommentReference">
    <w:name w:val="annotation reference"/>
    <w:basedOn w:val="DefaultParagraphFont"/>
    <w:unhideWhenUsed/>
    <w:rsid w:val="00122E02"/>
    <w:rPr>
      <w:sz w:val="16"/>
      <w:szCs w:val="16"/>
    </w:rPr>
  </w:style>
  <w:style w:type="paragraph" w:styleId="CommentText">
    <w:name w:val="annotation text"/>
    <w:basedOn w:val="Normal"/>
    <w:link w:val="CommentTextChar"/>
    <w:uiPriority w:val="99"/>
    <w:semiHidden/>
    <w:unhideWhenUsed/>
    <w:rsid w:val="00122E02"/>
    <w:rPr>
      <w:sz w:val="20"/>
    </w:rPr>
  </w:style>
  <w:style w:type="character" w:customStyle="1" w:styleId="CommentTextChar">
    <w:name w:val="Comment Text Char"/>
    <w:basedOn w:val="DefaultParagraphFont"/>
    <w:link w:val="CommentText"/>
    <w:uiPriority w:val="99"/>
    <w:semiHidden/>
    <w:rsid w:val="00122E02"/>
    <w:rPr>
      <w:kern w:val="2"/>
    </w:rPr>
  </w:style>
  <w:style w:type="paragraph" w:styleId="CommentSubject">
    <w:name w:val="annotation subject"/>
    <w:basedOn w:val="CommentText"/>
    <w:next w:val="CommentText"/>
    <w:link w:val="CommentSubjectChar"/>
    <w:uiPriority w:val="99"/>
    <w:semiHidden/>
    <w:unhideWhenUsed/>
    <w:rsid w:val="00122E02"/>
    <w:rPr>
      <w:b/>
      <w:bCs/>
    </w:rPr>
  </w:style>
  <w:style w:type="character" w:customStyle="1" w:styleId="CommentSubjectChar">
    <w:name w:val="Comment Subject Char"/>
    <w:basedOn w:val="CommentTextChar"/>
    <w:link w:val="CommentSubject"/>
    <w:uiPriority w:val="99"/>
    <w:semiHidden/>
    <w:rsid w:val="00122E02"/>
    <w:rPr>
      <w:b/>
      <w:bCs/>
      <w:kern w:val="2"/>
    </w:rPr>
  </w:style>
  <w:style w:type="paragraph" w:styleId="Revision">
    <w:name w:val="Revision"/>
    <w:hidden/>
    <w:uiPriority w:val="99"/>
    <w:semiHidden/>
    <w:rsid w:val="00BA74CB"/>
    <w:rPr>
      <w:kern w:val="2"/>
      <w:sz w:val="21"/>
    </w:rPr>
  </w:style>
  <w:style w:type="paragraph" w:styleId="BalloonText">
    <w:name w:val="Balloon Text"/>
    <w:basedOn w:val="Normal"/>
    <w:link w:val="BalloonTextChar"/>
    <w:uiPriority w:val="99"/>
    <w:semiHidden/>
    <w:unhideWhenUsed/>
    <w:rsid w:val="004E4EE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4EE6"/>
    <w:rPr>
      <w:rFonts w:ascii="Segoe UI" w:hAnsi="Segoe UI" w:cs="Segoe UI"/>
      <w:kern w:val="2"/>
      <w:sz w:val="18"/>
      <w:szCs w:val="18"/>
    </w:rPr>
  </w:style>
  <w:style w:type="character" w:customStyle="1" w:styleId="Heading1Char">
    <w:name w:val="Heading 1 Char"/>
    <w:basedOn w:val="DefaultParagraphFont"/>
    <w:link w:val="Heading1"/>
    <w:uiPriority w:val="9"/>
    <w:rsid w:val="005239A8"/>
    <w:rPr>
      <w:rFonts w:ascii="Calibri Light" w:hAnsi="Calibri Light" w:cs="SimSun"/>
      <w:color w:val="2E74B5"/>
      <w:sz w:val="32"/>
      <w:szCs w:val="32"/>
      <w:lang w:eastAsia="zh-CN"/>
    </w:rPr>
  </w:style>
  <w:style w:type="table" w:styleId="TableGrid">
    <w:name w:val="Table Grid"/>
    <w:basedOn w:val="TableNormal"/>
    <w:rsid w:val="005239A8"/>
    <w:rPr>
      <w:rFonts w:ascii="Calibri" w:hAnsi="Calibri" w:cs="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05074">
      <w:bodyDiv w:val="1"/>
      <w:marLeft w:val="0"/>
      <w:marRight w:val="0"/>
      <w:marTop w:val="0"/>
      <w:marBottom w:val="0"/>
      <w:divBdr>
        <w:top w:val="none" w:sz="0" w:space="0" w:color="auto"/>
        <w:left w:val="none" w:sz="0" w:space="0" w:color="auto"/>
        <w:bottom w:val="none" w:sz="0" w:space="0" w:color="auto"/>
        <w:right w:val="none" w:sz="0" w:space="0" w:color="auto"/>
      </w:divBdr>
    </w:div>
    <w:div w:id="9081554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40</Pages>
  <Words>8988</Words>
  <Characters>51237</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Paul Ekung</cp:lastModifiedBy>
  <cp:revision>2</cp:revision>
  <dcterms:created xsi:type="dcterms:W3CDTF">2023-02-21T13:43:00Z</dcterms:created>
  <dcterms:modified xsi:type="dcterms:W3CDTF">2023-02-21T13:43:00Z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